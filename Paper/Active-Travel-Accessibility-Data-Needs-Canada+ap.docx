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33519" w14:textId="3CB7B9E9" w:rsidR="00A303C4" w:rsidRDefault="0088360F" w:rsidP="00416BF9">
      <w:pPr>
        <w:rPr>
          <w:rFonts w:ascii="Arial" w:hAnsi="Arial" w:cs="Arial"/>
          <w:b/>
          <w:bCs/>
          <w:color w:val="000000"/>
          <w:sz w:val="40"/>
          <w:szCs w:val="40"/>
        </w:rPr>
      </w:pPr>
      <w:ins w:id="0" w:author="Paez, Antonio" w:date="2022-07-27T13:37:00Z">
        <w:r>
          <w:rPr>
            <w:rFonts w:ascii="Arial" w:hAnsi="Arial" w:cs="Arial"/>
            <w:b/>
            <w:bCs/>
            <w:color w:val="000000"/>
            <w:sz w:val="40"/>
            <w:szCs w:val="40"/>
          </w:rPr>
          <w:t>Active travel-based accessibility</w:t>
        </w:r>
      </w:ins>
      <w:r w:rsidR="006A048E">
        <w:rPr>
          <w:rFonts w:ascii="Arial" w:hAnsi="Arial" w:cs="Arial"/>
          <w:b/>
          <w:bCs/>
          <w:color w:val="000000"/>
          <w:sz w:val="40"/>
          <w:szCs w:val="40"/>
        </w:rPr>
        <w:t>: A review of data sources and needs from a Canadian perspective</w:t>
      </w:r>
    </w:p>
    <w:p w14:paraId="54FCF651" w14:textId="461074CF" w:rsidR="00E0538C" w:rsidRDefault="00E0538C" w:rsidP="00690E59">
      <w:pPr>
        <w:rPr>
          <w:rFonts w:ascii="Arial" w:hAnsi="Arial" w:cs="Arial"/>
          <w:b/>
          <w:bCs/>
          <w:color w:val="000000"/>
          <w:sz w:val="40"/>
          <w:szCs w:val="40"/>
        </w:rPr>
      </w:pPr>
    </w:p>
    <w:p w14:paraId="005E0EF5" w14:textId="76850127" w:rsidR="00E0538C" w:rsidRPr="007F6A4E" w:rsidRDefault="0060251C" w:rsidP="00E0538C">
      <w:pPr>
        <w:rPr>
          <w:vertAlign w:val="superscript"/>
        </w:rPr>
      </w:pPr>
      <w:r>
        <w:t>AUTHORS</w:t>
      </w:r>
      <w:r w:rsidR="009446B1">
        <w:t>:</w:t>
      </w:r>
      <w:r>
        <w:t xml:space="preserve"> </w:t>
      </w:r>
      <w:r w:rsidR="00E0538C">
        <w:t>Mahdis Moghadasi</w:t>
      </w:r>
      <w:r w:rsidR="008635F4">
        <w:rPr>
          <w:vertAlign w:val="superscript"/>
        </w:rPr>
        <w:t xml:space="preserve"> a</w:t>
      </w:r>
      <w:r w:rsidR="00E0538C">
        <w:t xml:space="preserve">, </w:t>
      </w:r>
      <w:proofErr w:type="spellStart"/>
      <w:r w:rsidR="00EC1BED">
        <w:t>Jeneva</w:t>
      </w:r>
      <w:proofErr w:type="spellEnd"/>
      <w:r w:rsidR="00EC1BED">
        <w:t xml:space="preserve"> </w:t>
      </w:r>
      <w:proofErr w:type="spellStart"/>
      <w:r w:rsidR="00EC1BED">
        <w:t>Beairsto</w:t>
      </w:r>
      <w:proofErr w:type="spellEnd"/>
      <w:r w:rsidR="0071731D">
        <w:t xml:space="preserve"> </w:t>
      </w:r>
      <w:r w:rsidR="0071731D">
        <w:rPr>
          <w:vertAlign w:val="superscript"/>
        </w:rPr>
        <w:t>b</w:t>
      </w:r>
      <w:r w:rsidR="00966D10">
        <w:t xml:space="preserve">, Meghan </w:t>
      </w:r>
      <w:proofErr w:type="spellStart"/>
      <w:r w:rsidR="00966D10">
        <w:t>Winters</w:t>
      </w:r>
      <w:r w:rsidR="007F6A4E">
        <w:rPr>
          <w:vertAlign w:val="superscript"/>
        </w:rPr>
        <w:t>b</w:t>
      </w:r>
      <w:proofErr w:type="spellEnd"/>
      <w:r w:rsidR="00966D10">
        <w:t xml:space="preserve">, Antonio </w:t>
      </w:r>
      <w:proofErr w:type="spellStart"/>
      <w:r w:rsidR="00966D10">
        <w:t>Paez</w:t>
      </w:r>
      <w:proofErr w:type="spellEnd"/>
      <w:r w:rsidR="007F6A4E">
        <w:t xml:space="preserve"> </w:t>
      </w:r>
      <w:r w:rsidR="007F6A4E">
        <w:rPr>
          <w:vertAlign w:val="superscript"/>
        </w:rPr>
        <w:t>a</w:t>
      </w:r>
    </w:p>
    <w:p w14:paraId="08C2A198" w14:textId="77777777" w:rsidR="00AC69A1" w:rsidRDefault="0060251C" w:rsidP="00E0538C">
      <w:r>
        <w:t>AFFILIATIONS:</w:t>
      </w:r>
      <w:r w:rsidR="00AC6492">
        <w:t xml:space="preserve"> </w:t>
      </w:r>
    </w:p>
    <w:p w14:paraId="44E58F33" w14:textId="2302C2D4" w:rsidR="0060251C" w:rsidRDefault="00AC69A1" w:rsidP="00AC69A1">
      <w:pPr>
        <w:pStyle w:val="ListParagraph"/>
        <w:numPr>
          <w:ilvl w:val="0"/>
          <w:numId w:val="44"/>
        </w:numPr>
      </w:pPr>
      <w:r w:rsidRPr="00AC69A1">
        <w:t xml:space="preserve">School of </w:t>
      </w:r>
      <w:ins w:id="1" w:author="Paez, Antonio" w:date="2022-07-26T13:17:00Z">
        <w:r w:rsidR="00D672F8">
          <w:t>Earth, Environment and Society</w:t>
        </w:r>
      </w:ins>
      <w:r w:rsidRPr="00AC69A1">
        <w:t>, McMaster University, Canada</w:t>
      </w:r>
    </w:p>
    <w:p w14:paraId="6BD2C966" w14:textId="1A53B0B4" w:rsidR="00AC69A1" w:rsidRDefault="009D5475" w:rsidP="00AC69A1">
      <w:pPr>
        <w:pStyle w:val="ListParagraph"/>
        <w:numPr>
          <w:ilvl w:val="0"/>
          <w:numId w:val="44"/>
        </w:numPr>
      </w:pPr>
      <w:r w:rsidRPr="009D5475">
        <w:t>Faculty of Health Sciences, Simon Fraser University, Canada</w:t>
      </w:r>
    </w:p>
    <w:p w14:paraId="019A0BF6" w14:textId="77777777" w:rsidR="00AC69A1" w:rsidRDefault="00AC69A1" w:rsidP="00E0538C"/>
    <w:p w14:paraId="677BBA3B" w14:textId="3EFFBD33" w:rsidR="00183708" w:rsidRDefault="00183708" w:rsidP="00690E59">
      <w:pPr>
        <w:rPr>
          <w:rFonts w:ascii="Arial" w:hAnsi="Arial" w:cs="Arial"/>
          <w:b/>
          <w:bCs/>
          <w:color w:val="000000"/>
          <w:sz w:val="40"/>
          <w:szCs w:val="40"/>
        </w:rPr>
      </w:pPr>
    </w:p>
    <w:p w14:paraId="0A453421" w14:textId="77777777" w:rsidR="00183708" w:rsidRPr="00183708" w:rsidRDefault="00183708" w:rsidP="00183708">
      <w:pPr>
        <w:spacing w:line="276" w:lineRule="auto"/>
        <w:rPr>
          <w:rFonts w:ascii="Arial" w:hAnsi="Arial" w:cs="Arial"/>
          <w:lang w:val="en-US"/>
        </w:rPr>
      </w:pPr>
    </w:p>
    <w:sdt>
      <w:sdtPr>
        <w:rPr>
          <w:rFonts w:asciiTheme="minorHAnsi" w:eastAsiaTheme="minorHAnsi" w:hAnsiTheme="minorHAnsi" w:cstheme="minorBidi"/>
          <w:color w:val="auto"/>
          <w:sz w:val="22"/>
          <w:szCs w:val="22"/>
          <w:lang w:val="en-CA"/>
        </w:rPr>
        <w:id w:val="-2046899129"/>
        <w:docPartObj>
          <w:docPartGallery w:val="Table of Contents"/>
          <w:docPartUnique/>
        </w:docPartObj>
      </w:sdtPr>
      <w:sdtEndPr>
        <w:rPr>
          <w:rFonts w:ascii="Arial" w:hAnsi="Arial" w:cs="Arial"/>
          <w:b/>
          <w:bCs/>
          <w:noProof/>
        </w:rPr>
      </w:sdtEndPr>
      <w:sdtContent>
        <w:p w14:paraId="4FC67E91" w14:textId="7B2FC9EE" w:rsidR="00183708" w:rsidRDefault="00183708" w:rsidP="00183708">
          <w:pPr>
            <w:pStyle w:val="TOCHeading"/>
            <w:rPr>
              <w:rStyle w:val="Heading1Char"/>
            </w:rPr>
          </w:pPr>
          <w:r>
            <w:rPr>
              <w:rStyle w:val="Heading1Char"/>
            </w:rPr>
            <w:t>Table of C</w:t>
          </w:r>
          <w:r w:rsidRPr="00183708">
            <w:rPr>
              <w:rStyle w:val="Heading1Char"/>
            </w:rPr>
            <w:t>ontents</w:t>
          </w:r>
        </w:p>
        <w:p w14:paraId="295D6D46" w14:textId="77777777" w:rsidR="00183708" w:rsidRPr="00DD29BA" w:rsidRDefault="00183708" w:rsidP="00183708">
          <w:pPr>
            <w:rPr>
              <w:rFonts w:ascii="Arial" w:hAnsi="Arial" w:cs="Arial"/>
              <w:lang w:val="en-US"/>
            </w:rPr>
          </w:pPr>
        </w:p>
        <w:p w14:paraId="18D3FC4E" w14:textId="7E991948" w:rsidR="00A86664" w:rsidRDefault="00183708">
          <w:pPr>
            <w:pStyle w:val="TOC1"/>
            <w:tabs>
              <w:tab w:val="right" w:leader="dot" w:pos="9350"/>
            </w:tabs>
            <w:rPr>
              <w:rFonts w:eastAsiaTheme="minorEastAsia"/>
              <w:noProof/>
              <w:lang w:eastAsia="en-CA"/>
            </w:rPr>
          </w:pPr>
          <w:r w:rsidRPr="00DD29BA">
            <w:rPr>
              <w:rFonts w:ascii="Arial" w:hAnsi="Arial" w:cs="Arial"/>
            </w:rPr>
            <w:fldChar w:fldCharType="begin"/>
          </w:r>
          <w:r w:rsidRPr="00DD29BA">
            <w:rPr>
              <w:rFonts w:ascii="Arial" w:hAnsi="Arial" w:cs="Arial"/>
            </w:rPr>
            <w:instrText xml:space="preserve"> TOC \o "1-3" \h \z \u </w:instrText>
          </w:r>
          <w:r w:rsidRPr="00DD29BA">
            <w:rPr>
              <w:rFonts w:ascii="Arial" w:hAnsi="Arial" w:cs="Arial"/>
            </w:rPr>
            <w:fldChar w:fldCharType="separate"/>
          </w:r>
          <w:hyperlink w:anchor="_Toc107809272" w:history="1">
            <w:r w:rsidR="00A86664" w:rsidRPr="00EC1D25">
              <w:rPr>
                <w:rStyle w:val="Hyperlink"/>
                <w:noProof/>
              </w:rPr>
              <w:t>Abstract</w:t>
            </w:r>
            <w:r w:rsidR="00A86664">
              <w:rPr>
                <w:noProof/>
                <w:webHidden/>
              </w:rPr>
              <w:tab/>
            </w:r>
            <w:r w:rsidR="00A86664">
              <w:rPr>
                <w:noProof/>
                <w:webHidden/>
              </w:rPr>
              <w:fldChar w:fldCharType="begin"/>
            </w:r>
            <w:r w:rsidR="00A86664">
              <w:rPr>
                <w:noProof/>
                <w:webHidden/>
              </w:rPr>
              <w:instrText xml:space="preserve"> PAGEREF _Toc107809272 \h </w:instrText>
            </w:r>
            <w:r w:rsidR="00A86664">
              <w:rPr>
                <w:noProof/>
                <w:webHidden/>
              </w:rPr>
            </w:r>
            <w:r w:rsidR="00A86664">
              <w:rPr>
                <w:noProof/>
                <w:webHidden/>
              </w:rPr>
              <w:fldChar w:fldCharType="separate"/>
            </w:r>
            <w:r w:rsidR="00E430D3">
              <w:rPr>
                <w:noProof/>
                <w:webHidden/>
              </w:rPr>
              <w:t>2</w:t>
            </w:r>
            <w:r w:rsidR="00A86664">
              <w:rPr>
                <w:noProof/>
                <w:webHidden/>
              </w:rPr>
              <w:fldChar w:fldCharType="end"/>
            </w:r>
          </w:hyperlink>
        </w:p>
        <w:p w14:paraId="1782EA0C" w14:textId="441D7490" w:rsidR="00A86664" w:rsidRDefault="00AC1222">
          <w:pPr>
            <w:pStyle w:val="TOC1"/>
            <w:tabs>
              <w:tab w:val="right" w:leader="dot" w:pos="9350"/>
            </w:tabs>
            <w:rPr>
              <w:rFonts w:eastAsiaTheme="minorEastAsia"/>
              <w:noProof/>
              <w:lang w:eastAsia="en-CA"/>
            </w:rPr>
          </w:pPr>
          <w:hyperlink w:anchor="_Toc107809273" w:history="1">
            <w:r w:rsidR="00A86664" w:rsidRPr="00EC1D25">
              <w:rPr>
                <w:rStyle w:val="Hyperlink"/>
                <w:noProof/>
              </w:rPr>
              <w:t>Methods</w:t>
            </w:r>
            <w:r w:rsidR="00A86664">
              <w:rPr>
                <w:noProof/>
                <w:webHidden/>
              </w:rPr>
              <w:tab/>
            </w:r>
            <w:r w:rsidR="00A86664">
              <w:rPr>
                <w:noProof/>
                <w:webHidden/>
              </w:rPr>
              <w:fldChar w:fldCharType="begin"/>
            </w:r>
            <w:r w:rsidR="00A86664">
              <w:rPr>
                <w:noProof/>
                <w:webHidden/>
              </w:rPr>
              <w:instrText xml:space="preserve"> PAGEREF _Toc107809273 \h </w:instrText>
            </w:r>
            <w:r w:rsidR="00A86664">
              <w:rPr>
                <w:noProof/>
                <w:webHidden/>
              </w:rPr>
            </w:r>
            <w:r w:rsidR="00A86664">
              <w:rPr>
                <w:noProof/>
                <w:webHidden/>
              </w:rPr>
              <w:fldChar w:fldCharType="separate"/>
            </w:r>
            <w:r w:rsidR="00E430D3">
              <w:rPr>
                <w:noProof/>
                <w:webHidden/>
              </w:rPr>
              <w:t>3</w:t>
            </w:r>
            <w:r w:rsidR="00A86664">
              <w:rPr>
                <w:noProof/>
                <w:webHidden/>
              </w:rPr>
              <w:fldChar w:fldCharType="end"/>
            </w:r>
          </w:hyperlink>
        </w:p>
        <w:p w14:paraId="14597A32" w14:textId="4F60426D" w:rsidR="00A86664" w:rsidRDefault="00AC1222">
          <w:pPr>
            <w:pStyle w:val="TOC2"/>
            <w:tabs>
              <w:tab w:val="left" w:pos="660"/>
              <w:tab w:val="right" w:leader="dot" w:pos="9350"/>
            </w:tabs>
            <w:rPr>
              <w:rFonts w:eastAsiaTheme="minorEastAsia"/>
              <w:noProof/>
              <w:lang w:eastAsia="en-CA"/>
            </w:rPr>
          </w:pPr>
          <w:hyperlink w:anchor="_Toc107809274" w:history="1">
            <w:r w:rsidR="00A86664" w:rsidRPr="00EC1D25">
              <w:rPr>
                <w:rStyle w:val="Hyperlink"/>
                <w:noProof/>
              </w:rPr>
              <w:t>1.</w:t>
            </w:r>
            <w:r w:rsidR="00A86664">
              <w:rPr>
                <w:rFonts w:eastAsiaTheme="minorEastAsia"/>
                <w:noProof/>
                <w:lang w:eastAsia="en-CA"/>
              </w:rPr>
              <w:tab/>
            </w:r>
            <w:r w:rsidR="00A86664" w:rsidRPr="00EC1D25">
              <w:rPr>
                <w:rStyle w:val="Hyperlink"/>
                <w:noProof/>
              </w:rPr>
              <w:t>Activity-based measures</w:t>
            </w:r>
            <w:r w:rsidR="00A86664">
              <w:rPr>
                <w:noProof/>
                <w:webHidden/>
              </w:rPr>
              <w:tab/>
            </w:r>
            <w:r w:rsidR="00A86664">
              <w:rPr>
                <w:noProof/>
                <w:webHidden/>
              </w:rPr>
              <w:fldChar w:fldCharType="begin"/>
            </w:r>
            <w:r w:rsidR="00A86664">
              <w:rPr>
                <w:noProof/>
                <w:webHidden/>
              </w:rPr>
              <w:instrText xml:space="preserve"> PAGEREF _Toc107809274 \h </w:instrText>
            </w:r>
            <w:r w:rsidR="00A86664">
              <w:rPr>
                <w:noProof/>
                <w:webHidden/>
              </w:rPr>
            </w:r>
            <w:r w:rsidR="00A86664">
              <w:rPr>
                <w:noProof/>
                <w:webHidden/>
              </w:rPr>
              <w:fldChar w:fldCharType="separate"/>
            </w:r>
            <w:r w:rsidR="00E430D3">
              <w:rPr>
                <w:noProof/>
                <w:webHidden/>
              </w:rPr>
              <w:t>7</w:t>
            </w:r>
            <w:r w:rsidR="00A86664">
              <w:rPr>
                <w:noProof/>
                <w:webHidden/>
              </w:rPr>
              <w:fldChar w:fldCharType="end"/>
            </w:r>
          </w:hyperlink>
        </w:p>
        <w:p w14:paraId="47B18D9B" w14:textId="02400A75" w:rsidR="00A86664" w:rsidRDefault="00AC1222">
          <w:pPr>
            <w:pStyle w:val="TOC2"/>
            <w:tabs>
              <w:tab w:val="left" w:pos="660"/>
              <w:tab w:val="right" w:leader="dot" w:pos="9350"/>
            </w:tabs>
            <w:rPr>
              <w:rFonts w:eastAsiaTheme="minorEastAsia"/>
              <w:noProof/>
              <w:lang w:eastAsia="en-CA"/>
            </w:rPr>
          </w:pPr>
          <w:hyperlink w:anchor="_Toc107809275" w:history="1">
            <w:r w:rsidR="00A86664" w:rsidRPr="00EC1D25">
              <w:rPr>
                <w:rStyle w:val="Hyperlink"/>
                <w:noProof/>
              </w:rPr>
              <w:t>2.</w:t>
            </w:r>
            <w:r w:rsidR="00A86664">
              <w:rPr>
                <w:rFonts w:eastAsiaTheme="minorEastAsia"/>
                <w:noProof/>
                <w:lang w:eastAsia="en-CA"/>
              </w:rPr>
              <w:tab/>
            </w:r>
            <w:r w:rsidR="00A86664" w:rsidRPr="00EC1D25">
              <w:rPr>
                <w:rStyle w:val="Hyperlink"/>
                <w:noProof/>
              </w:rPr>
              <w:t>Distance-based measures</w:t>
            </w:r>
            <w:r w:rsidR="00A86664">
              <w:rPr>
                <w:noProof/>
                <w:webHidden/>
              </w:rPr>
              <w:tab/>
            </w:r>
            <w:r w:rsidR="00A86664">
              <w:rPr>
                <w:noProof/>
                <w:webHidden/>
              </w:rPr>
              <w:fldChar w:fldCharType="begin"/>
            </w:r>
            <w:r w:rsidR="00A86664">
              <w:rPr>
                <w:noProof/>
                <w:webHidden/>
              </w:rPr>
              <w:instrText xml:space="preserve"> PAGEREF _Toc107809275 \h </w:instrText>
            </w:r>
            <w:r w:rsidR="00A86664">
              <w:rPr>
                <w:noProof/>
                <w:webHidden/>
              </w:rPr>
            </w:r>
            <w:r w:rsidR="00A86664">
              <w:rPr>
                <w:noProof/>
                <w:webHidden/>
              </w:rPr>
              <w:fldChar w:fldCharType="separate"/>
            </w:r>
            <w:r w:rsidR="00E430D3">
              <w:rPr>
                <w:noProof/>
                <w:webHidden/>
              </w:rPr>
              <w:t>8</w:t>
            </w:r>
            <w:r w:rsidR="00A86664">
              <w:rPr>
                <w:noProof/>
                <w:webHidden/>
              </w:rPr>
              <w:fldChar w:fldCharType="end"/>
            </w:r>
          </w:hyperlink>
        </w:p>
        <w:p w14:paraId="01924B0E" w14:textId="0C7D4AF8" w:rsidR="00A86664" w:rsidRDefault="00AC1222">
          <w:pPr>
            <w:pStyle w:val="TOC2"/>
            <w:tabs>
              <w:tab w:val="left" w:pos="660"/>
              <w:tab w:val="right" w:leader="dot" w:pos="9350"/>
            </w:tabs>
            <w:rPr>
              <w:rFonts w:eastAsiaTheme="minorEastAsia"/>
              <w:noProof/>
              <w:lang w:eastAsia="en-CA"/>
            </w:rPr>
          </w:pPr>
          <w:hyperlink w:anchor="_Toc107809276" w:history="1">
            <w:r w:rsidR="00A86664" w:rsidRPr="00EC1D25">
              <w:rPr>
                <w:rStyle w:val="Hyperlink"/>
                <w:noProof/>
              </w:rPr>
              <w:t>3.</w:t>
            </w:r>
            <w:r w:rsidR="00A86664">
              <w:rPr>
                <w:rFonts w:eastAsiaTheme="minorEastAsia"/>
                <w:noProof/>
                <w:lang w:eastAsia="en-CA"/>
              </w:rPr>
              <w:tab/>
            </w:r>
            <w:r w:rsidR="00A86664" w:rsidRPr="00EC1D25">
              <w:rPr>
                <w:rStyle w:val="Hyperlink"/>
                <w:noProof/>
              </w:rPr>
              <w:t>Topological or infrastructure-based measures</w:t>
            </w:r>
            <w:r w:rsidR="00A86664">
              <w:rPr>
                <w:noProof/>
                <w:webHidden/>
              </w:rPr>
              <w:tab/>
            </w:r>
            <w:r w:rsidR="00A86664">
              <w:rPr>
                <w:noProof/>
                <w:webHidden/>
              </w:rPr>
              <w:fldChar w:fldCharType="begin"/>
            </w:r>
            <w:r w:rsidR="00A86664">
              <w:rPr>
                <w:noProof/>
                <w:webHidden/>
              </w:rPr>
              <w:instrText xml:space="preserve"> PAGEREF _Toc107809276 \h </w:instrText>
            </w:r>
            <w:r w:rsidR="00A86664">
              <w:rPr>
                <w:noProof/>
                <w:webHidden/>
              </w:rPr>
            </w:r>
            <w:r w:rsidR="00A86664">
              <w:rPr>
                <w:noProof/>
                <w:webHidden/>
              </w:rPr>
              <w:fldChar w:fldCharType="separate"/>
            </w:r>
            <w:r w:rsidR="00E430D3">
              <w:rPr>
                <w:noProof/>
                <w:webHidden/>
              </w:rPr>
              <w:t>9</w:t>
            </w:r>
            <w:r w:rsidR="00A86664">
              <w:rPr>
                <w:noProof/>
                <w:webHidden/>
              </w:rPr>
              <w:fldChar w:fldCharType="end"/>
            </w:r>
          </w:hyperlink>
        </w:p>
        <w:p w14:paraId="64560019" w14:textId="0937BE1D" w:rsidR="00A86664" w:rsidRDefault="00AC1222">
          <w:pPr>
            <w:pStyle w:val="TOC2"/>
            <w:tabs>
              <w:tab w:val="left" w:pos="660"/>
              <w:tab w:val="right" w:leader="dot" w:pos="9350"/>
            </w:tabs>
            <w:rPr>
              <w:rFonts w:eastAsiaTheme="minorEastAsia"/>
              <w:noProof/>
              <w:lang w:eastAsia="en-CA"/>
            </w:rPr>
          </w:pPr>
          <w:hyperlink w:anchor="_Toc107809277" w:history="1">
            <w:r w:rsidR="00A86664" w:rsidRPr="00EC1D25">
              <w:rPr>
                <w:rStyle w:val="Hyperlink"/>
                <w:noProof/>
              </w:rPr>
              <w:t>4.</w:t>
            </w:r>
            <w:r w:rsidR="00A86664">
              <w:rPr>
                <w:rFonts w:eastAsiaTheme="minorEastAsia"/>
                <w:noProof/>
                <w:lang w:eastAsia="en-CA"/>
              </w:rPr>
              <w:tab/>
            </w:r>
            <w:r w:rsidR="00A86664" w:rsidRPr="00EC1D25">
              <w:rPr>
                <w:rStyle w:val="Hyperlink"/>
                <w:noProof/>
              </w:rPr>
              <w:t>Utility-based measures</w:t>
            </w:r>
            <w:r w:rsidR="00A86664">
              <w:rPr>
                <w:noProof/>
                <w:webHidden/>
              </w:rPr>
              <w:tab/>
            </w:r>
            <w:r w:rsidR="00A86664">
              <w:rPr>
                <w:noProof/>
                <w:webHidden/>
              </w:rPr>
              <w:fldChar w:fldCharType="begin"/>
            </w:r>
            <w:r w:rsidR="00A86664">
              <w:rPr>
                <w:noProof/>
                <w:webHidden/>
              </w:rPr>
              <w:instrText xml:space="preserve"> PAGEREF _Toc107809277 \h </w:instrText>
            </w:r>
            <w:r w:rsidR="00A86664">
              <w:rPr>
                <w:noProof/>
                <w:webHidden/>
              </w:rPr>
            </w:r>
            <w:r w:rsidR="00A86664">
              <w:rPr>
                <w:noProof/>
                <w:webHidden/>
              </w:rPr>
              <w:fldChar w:fldCharType="separate"/>
            </w:r>
            <w:r w:rsidR="00E430D3">
              <w:rPr>
                <w:noProof/>
                <w:webHidden/>
              </w:rPr>
              <w:t>10</w:t>
            </w:r>
            <w:r w:rsidR="00A86664">
              <w:rPr>
                <w:noProof/>
                <w:webHidden/>
              </w:rPr>
              <w:fldChar w:fldCharType="end"/>
            </w:r>
          </w:hyperlink>
        </w:p>
        <w:p w14:paraId="524E98C6" w14:textId="69E22F28" w:rsidR="00A86664" w:rsidRDefault="00AC1222">
          <w:pPr>
            <w:pStyle w:val="TOC2"/>
            <w:tabs>
              <w:tab w:val="left" w:pos="660"/>
              <w:tab w:val="right" w:leader="dot" w:pos="9350"/>
            </w:tabs>
            <w:rPr>
              <w:rFonts w:eastAsiaTheme="minorEastAsia"/>
              <w:noProof/>
              <w:lang w:eastAsia="en-CA"/>
            </w:rPr>
          </w:pPr>
          <w:hyperlink w:anchor="_Toc107809278" w:history="1">
            <w:r w:rsidR="00A86664" w:rsidRPr="00EC1D25">
              <w:rPr>
                <w:rStyle w:val="Hyperlink"/>
                <w:noProof/>
              </w:rPr>
              <w:t>5.</w:t>
            </w:r>
            <w:r w:rsidR="00A86664">
              <w:rPr>
                <w:rFonts w:eastAsiaTheme="minorEastAsia"/>
                <w:noProof/>
                <w:lang w:eastAsia="en-CA"/>
              </w:rPr>
              <w:tab/>
            </w:r>
            <w:r w:rsidR="00A86664" w:rsidRPr="00EC1D25">
              <w:rPr>
                <w:rStyle w:val="Hyperlink"/>
                <w:noProof/>
              </w:rPr>
              <w:t>Walkability measures</w:t>
            </w:r>
            <w:r w:rsidR="00A86664">
              <w:rPr>
                <w:noProof/>
                <w:webHidden/>
              </w:rPr>
              <w:tab/>
            </w:r>
            <w:r w:rsidR="00A86664">
              <w:rPr>
                <w:noProof/>
                <w:webHidden/>
              </w:rPr>
              <w:fldChar w:fldCharType="begin"/>
            </w:r>
            <w:r w:rsidR="00A86664">
              <w:rPr>
                <w:noProof/>
                <w:webHidden/>
              </w:rPr>
              <w:instrText xml:space="preserve"> PAGEREF _Toc107809278 \h </w:instrText>
            </w:r>
            <w:r w:rsidR="00A86664">
              <w:rPr>
                <w:noProof/>
                <w:webHidden/>
              </w:rPr>
            </w:r>
            <w:r w:rsidR="00A86664">
              <w:rPr>
                <w:noProof/>
                <w:webHidden/>
              </w:rPr>
              <w:fldChar w:fldCharType="separate"/>
            </w:r>
            <w:r w:rsidR="00E430D3">
              <w:rPr>
                <w:noProof/>
                <w:webHidden/>
              </w:rPr>
              <w:t>14</w:t>
            </w:r>
            <w:r w:rsidR="00A86664">
              <w:rPr>
                <w:noProof/>
                <w:webHidden/>
              </w:rPr>
              <w:fldChar w:fldCharType="end"/>
            </w:r>
          </w:hyperlink>
        </w:p>
        <w:p w14:paraId="2C47B321" w14:textId="711AFB0A" w:rsidR="00A86664" w:rsidRDefault="00AC1222">
          <w:pPr>
            <w:pStyle w:val="TOC2"/>
            <w:tabs>
              <w:tab w:val="left" w:pos="660"/>
              <w:tab w:val="right" w:leader="dot" w:pos="9350"/>
            </w:tabs>
            <w:rPr>
              <w:rFonts w:eastAsiaTheme="minorEastAsia"/>
              <w:noProof/>
              <w:lang w:eastAsia="en-CA"/>
            </w:rPr>
          </w:pPr>
          <w:hyperlink w:anchor="_Toc107809279" w:history="1">
            <w:r w:rsidR="00A86664" w:rsidRPr="00EC1D25">
              <w:rPr>
                <w:rStyle w:val="Hyperlink"/>
                <w:noProof/>
              </w:rPr>
              <w:t>6.</w:t>
            </w:r>
            <w:r w:rsidR="00A86664">
              <w:rPr>
                <w:rFonts w:eastAsiaTheme="minorEastAsia"/>
                <w:noProof/>
                <w:lang w:eastAsia="en-CA"/>
              </w:rPr>
              <w:tab/>
            </w:r>
            <w:r w:rsidR="00A86664" w:rsidRPr="00EC1D25">
              <w:rPr>
                <w:rStyle w:val="Hyperlink"/>
                <w:noProof/>
              </w:rPr>
              <w:t>Bikeability measures</w:t>
            </w:r>
            <w:r w:rsidR="00A86664">
              <w:rPr>
                <w:noProof/>
                <w:webHidden/>
              </w:rPr>
              <w:tab/>
            </w:r>
            <w:r w:rsidR="00A86664">
              <w:rPr>
                <w:noProof/>
                <w:webHidden/>
              </w:rPr>
              <w:fldChar w:fldCharType="begin"/>
            </w:r>
            <w:r w:rsidR="00A86664">
              <w:rPr>
                <w:noProof/>
                <w:webHidden/>
              </w:rPr>
              <w:instrText xml:space="preserve"> PAGEREF _Toc107809279 \h </w:instrText>
            </w:r>
            <w:r w:rsidR="00A86664">
              <w:rPr>
                <w:noProof/>
                <w:webHidden/>
              </w:rPr>
            </w:r>
            <w:r w:rsidR="00A86664">
              <w:rPr>
                <w:noProof/>
                <w:webHidden/>
              </w:rPr>
              <w:fldChar w:fldCharType="separate"/>
            </w:r>
            <w:r w:rsidR="00E430D3">
              <w:rPr>
                <w:noProof/>
                <w:webHidden/>
              </w:rPr>
              <w:t>20</w:t>
            </w:r>
            <w:r w:rsidR="00A86664">
              <w:rPr>
                <w:noProof/>
                <w:webHidden/>
              </w:rPr>
              <w:fldChar w:fldCharType="end"/>
            </w:r>
          </w:hyperlink>
        </w:p>
        <w:p w14:paraId="55AFD29A" w14:textId="25D3516B" w:rsidR="00A86664" w:rsidRDefault="00AC1222">
          <w:pPr>
            <w:pStyle w:val="TOC1"/>
            <w:tabs>
              <w:tab w:val="right" w:leader="dot" w:pos="9350"/>
            </w:tabs>
            <w:rPr>
              <w:rFonts w:eastAsiaTheme="minorEastAsia"/>
              <w:noProof/>
              <w:lang w:eastAsia="en-CA"/>
            </w:rPr>
          </w:pPr>
          <w:hyperlink w:anchor="_Toc107809280" w:history="1">
            <w:r w:rsidR="00A86664" w:rsidRPr="00EC1D25">
              <w:rPr>
                <w:rStyle w:val="Hyperlink"/>
                <w:noProof/>
              </w:rPr>
              <w:t>Data</w:t>
            </w:r>
            <w:r w:rsidR="00A86664">
              <w:rPr>
                <w:noProof/>
                <w:webHidden/>
              </w:rPr>
              <w:tab/>
            </w:r>
            <w:r w:rsidR="00A86664">
              <w:rPr>
                <w:noProof/>
                <w:webHidden/>
              </w:rPr>
              <w:fldChar w:fldCharType="begin"/>
            </w:r>
            <w:r w:rsidR="00A86664">
              <w:rPr>
                <w:noProof/>
                <w:webHidden/>
              </w:rPr>
              <w:instrText xml:space="preserve"> PAGEREF _Toc107809280 \h </w:instrText>
            </w:r>
            <w:r w:rsidR="00A86664">
              <w:rPr>
                <w:noProof/>
                <w:webHidden/>
              </w:rPr>
            </w:r>
            <w:r w:rsidR="00A86664">
              <w:rPr>
                <w:noProof/>
                <w:webHidden/>
              </w:rPr>
              <w:fldChar w:fldCharType="separate"/>
            </w:r>
            <w:r w:rsidR="00E430D3">
              <w:rPr>
                <w:noProof/>
                <w:webHidden/>
              </w:rPr>
              <w:t>25</w:t>
            </w:r>
            <w:r w:rsidR="00A86664">
              <w:rPr>
                <w:noProof/>
                <w:webHidden/>
              </w:rPr>
              <w:fldChar w:fldCharType="end"/>
            </w:r>
          </w:hyperlink>
        </w:p>
        <w:p w14:paraId="552F4113" w14:textId="15A85702" w:rsidR="00A86664" w:rsidRDefault="00AC1222">
          <w:pPr>
            <w:pStyle w:val="TOC2"/>
            <w:tabs>
              <w:tab w:val="right" w:leader="dot" w:pos="9350"/>
            </w:tabs>
            <w:rPr>
              <w:rFonts w:eastAsiaTheme="minorEastAsia"/>
              <w:noProof/>
              <w:lang w:eastAsia="en-CA"/>
            </w:rPr>
          </w:pPr>
          <w:hyperlink w:anchor="_Toc107809281" w:history="1">
            <w:r w:rsidR="00A86664" w:rsidRPr="00EC1D25">
              <w:rPr>
                <w:rStyle w:val="Hyperlink"/>
                <w:noProof/>
              </w:rPr>
              <w:t>Travel data (trips)</w:t>
            </w:r>
            <w:r w:rsidR="00A86664">
              <w:rPr>
                <w:noProof/>
                <w:webHidden/>
              </w:rPr>
              <w:tab/>
            </w:r>
            <w:r w:rsidR="00A86664">
              <w:rPr>
                <w:noProof/>
                <w:webHidden/>
              </w:rPr>
              <w:fldChar w:fldCharType="begin"/>
            </w:r>
            <w:r w:rsidR="00A86664">
              <w:rPr>
                <w:noProof/>
                <w:webHidden/>
              </w:rPr>
              <w:instrText xml:space="preserve"> PAGEREF _Toc107809281 \h </w:instrText>
            </w:r>
            <w:r w:rsidR="00A86664">
              <w:rPr>
                <w:noProof/>
                <w:webHidden/>
              </w:rPr>
            </w:r>
            <w:r w:rsidR="00A86664">
              <w:rPr>
                <w:noProof/>
                <w:webHidden/>
              </w:rPr>
              <w:fldChar w:fldCharType="separate"/>
            </w:r>
            <w:r w:rsidR="00E430D3">
              <w:rPr>
                <w:noProof/>
                <w:webHidden/>
              </w:rPr>
              <w:t>26</w:t>
            </w:r>
            <w:r w:rsidR="00A86664">
              <w:rPr>
                <w:noProof/>
                <w:webHidden/>
              </w:rPr>
              <w:fldChar w:fldCharType="end"/>
            </w:r>
          </w:hyperlink>
        </w:p>
        <w:p w14:paraId="10E05BA8" w14:textId="2D9CC6FB" w:rsidR="00A86664" w:rsidRDefault="00AC1222">
          <w:pPr>
            <w:pStyle w:val="TOC2"/>
            <w:tabs>
              <w:tab w:val="right" w:leader="dot" w:pos="9350"/>
            </w:tabs>
            <w:rPr>
              <w:rFonts w:eastAsiaTheme="minorEastAsia"/>
              <w:noProof/>
              <w:lang w:eastAsia="en-CA"/>
            </w:rPr>
          </w:pPr>
          <w:hyperlink w:anchor="_Toc107809282" w:history="1">
            <w:r w:rsidR="00A86664" w:rsidRPr="00EC1D25">
              <w:rPr>
                <w:rStyle w:val="Hyperlink"/>
                <w:noProof/>
              </w:rPr>
              <w:t>Users data (Socio-economic and personal data)</w:t>
            </w:r>
            <w:r w:rsidR="00A86664">
              <w:rPr>
                <w:noProof/>
                <w:webHidden/>
              </w:rPr>
              <w:tab/>
            </w:r>
            <w:r w:rsidR="00A86664">
              <w:rPr>
                <w:noProof/>
                <w:webHidden/>
              </w:rPr>
              <w:fldChar w:fldCharType="begin"/>
            </w:r>
            <w:r w:rsidR="00A86664">
              <w:rPr>
                <w:noProof/>
                <w:webHidden/>
              </w:rPr>
              <w:instrText xml:space="preserve"> PAGEREF _Toc107809282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0A290923" w14:textId="305A8A71" w:rsidR="00A86664" w:rsidRDefault="00AC1222">
          <w:pPr>
            <w:pStyle w:val="TOC2"/>
            <w:tabs>
              <w:tab w:val="right" w:leader="dot" w:pos="9350"/>
            </w:tabs>
            <w:rPr>
              <w:rFonts w:eastAsiaTheme="minorEastAsia"/>
              <w:noProof/>
              <w:lang w:eastAsia="en-CA"/>
            </w:rPr>
          </w:pPr>
          <w:hyperlink w:anchor="_Toc107809283" w:history="1">
            <w:r w:rsidR="00A86664" w:rsidRPr="00EC1D25">
              <w:rPr>
                <w:rStyle w:val="Hyperlink"/>
                <w:noProof/>
              </w:rPr>
              <w:t>Origin- destination data</w:t>
            </w:r>
            <w:r w:rsidR="00A86664">
              <w:rPr>
                <w:noProof/>
                <w:webHidden/>
              </w:rPr>
              <w:tab/>
            </w:r>
            <w:r w:rsidR="00A86664">
              <w:rPr>
                <w:noProof/>
                <w:webHidden/>
              </w:rPr>
              <w:fldChar w:fldCharType="begin"/>
            </w:r>
            <w:r w:rsidR="00A86664">
              <w:rPr>
                <w:noProof/>
                <w:webHidden/>
              </w:rPr>
              <w:instrText xml:space="preserve"> PAGEREF _Toc107809283 \h </w:instrText>
            </w:r>
            <w:r w:rsidR="00A86664">
              <w:rPr>
                <w:noProof/>
                <w:webHidden/>
              </w:rPr>
            </w:r>
            <w:r w:rsidR="00A86664">
              <w:rPr>
                <w:noProof/>
                <w:webHidden/>
              </w:rPr>
              <w:fldChar w:fldCharType="separate"/>
            </w:r>
            <w:r w:rsidR="00E430D3">
              <w:rPr>
                <w:noProof/>
                <w:webHidden/>
              </w:rPr>
              <w:t>30</w:t>
            </w:r>
            <w:r w:rsidR="00A86664">
              <w:rPr>
                <w:noProof/>
                <w:webHidden/>
              </w:rPr>
              <w:fldChar w:fldCharType="end"/>
            </w:r>
          </w:hyperlink>
        </w:p>
        <w:p w14:paraId="635033AB" w14:textId="267BFDA6" w:rsidR="00A86664" w:rsidRDefault="00AC1222">
          <w:pPr>
            <w:pStyle w:val="TOC2"/>
            <w:tabs>
              <w:tab w:val="right" w:leader="dot" w:pos="9350"/>
            </w:tabs>
            <w:rPr>
              <w:rFonts w:eastAsiaTheme="minorEastAsia"/>
              <w:noProof/>
              <w:lang w:eastAsia="en-CA"/>
            </w:rPr>
          </w:pPr>
          <w:hyperlink w:anchor="_Toc107809284" w:history="1">
            <w:r w:rsidR="00A86664" w:rsidRPr="00EC1D25">
              <w:rPr>
                <w:rStyle w:val="Hyperlink"/>
                <w:noProof/>
              </w:rPr>
              <w:t>Cycling and walking networks</w:t>
            </w:r>
            <w:r w:rsidR="00A86664">
              <w:rPr>
                <w:noProof/>
                <w:webHidden/>
              </w:rPr>
              <w:tab/>
            </w:r>
            <w:r w:rsidR="00A86664">
              <w:rPr>
                <w:noProof/>
                <w:webHidden/>
              </w:rPr>
              <w:fldChar w:fldCharType="begin"/>
            </w:r>
            <w:r w:rsidR="00A86664">
              <w:rPr>
                <w:noProof/>
                <w:webHidden/>
              </w:rPr>
              <w:instrText xml:space="preserve"> PAGEREF _Toc107809284 \h </w:instrText>
            </w:r>
            <w:r w:rsidR="00A86664">
              <w:rPr>
                <w:noProof/>
                <w:webHidden/>
              </w:rPr>
            </w:r>
            <w:r w:rsidR="00A86664">
              <w:rPr>
                <w:noProof/>
                <w:webHidden/>
              </w:rPr>
              <w:fldChar w:fldCharType="separate"/>
            </w:r>
            <w:r w:rsidR="00E430D3">
              <w:rPr>
                <w:noProof/>
                <w:webHidden/>
              </w:rPr>
              <w:t>31</w:t>
            </w:r>
            <w:r w:rsidR="00A86664">
              <w:rPr>
                <w:noProof/>
                <w:webHidden/>
              </w:rPr>
              <w:fldChar w:fldCharType="end"/>
            </w:r>
          </w:hyperlink>
        </w:p>
        <w:p w14:paraId="16DB0A8E" w14:textId="79E7D7B3" w:rsidR="00A86664" w:rsidRDefault="00AC1222">
          <w:pPr>
            <w:pStyle w:val="TOC2"/>
            <w:tabs>
              <w:tab w:val="right" w:leader="dot" w:pos="9350"/>
            </w:tabs>
            <w:rPr>
              <w:rFonts w:eastAsiaTheme="minorEastAsia"/>
              <w:noProof/>
              <w:lang w:eastAsia="en-CA"/>
            </w:rPr>
          </w:pPr>
          <w:hyperlink w:anchor="_Toc107809285" w:history="1">
            <w:r w:rsidR="00A86664" w:rsidRPr="00EC1D25">
              <w:rPr>
                <w:rStyle w:val="Hyperlink"/>
                <w:noProof/>
              </w:rPr>
              <w:t>Spatial data (boundary, land use, postal code, etc)</w:t>
            </w:r>
            <w:r w:rsidR="00A86664">
              <w:rPr>
                <w:noProof/>
                <w:webHidden/>
              </w:rPr>
              <w:tab/>
            </w:r>
            <w:r w:rsidR="00A86664">
              <w:rPr>
                <w:noProof/>
                <w:webHidden/>
              </w:rPr>
              <w:fldChar w:fldCharType="begin"/>
            </w:r>
            <w:r w:rsidR="00A86664">
              <w:rPr>
                <w:noProof/>
                <w:webHidden/>
              </w:rPr>
              <w:instrText xml:space="preserve"> PAGEREF _Toc107809285 \h </w:instrText>
            </w:r>
            <w:r w:rsidR="00A86664">
              <w:rPr>
                <w:noProof/>
                <w:webHidden/>
              </w:rPr>
            </w:r>
            <w:r w:rsidR="00A86664">
              <w:rPr>
                <w:noProof/>
                <w:webHidden/>
              </w:rPr>
              <w:fldChar w:fldCharType="separate"/>
            </w:r>
            <w:r w:rsidR="00E430D3">
              <w:rPr>
                <w:noProof/>
                <w:webHidden/>
              </w:rPr>
              <w:t>32</w:t>
            </w:r>
            <w:r w:rsidR="00A86664">
              <w:rPr>
                <w:noProof/>
                <w:webHidden/>
              </w:rPr>
              <w:fldChar w:fldCharType="end"/>
            </w:r>
          </w:hyperlink>
        </w:p>
        <w:p w14:paraId="6C309E7C" w14:textId="6C7EFBC9" w:rsidR="00A86664" w:rsidRDefault="00AC1222">
          <w:pPr>
            <w:pStyle w:val="TOC1"/>
            <w:tabs>
              <w:tab w:val="right" w:leader="dot" w:pos="9350"/>
            </w:tabs>
            <w:rPr>
              <w:rFonts w:eastAsiaTheme="minorEastAsia"/>
              <w:noProof/>
              <w:lang w:eastAsia="en-CA"/>
            </w:rPr>
          </w:pPr>
          <w:hyperlink w:anchor="_Toc107809286" w:history="1">
            <w:r w:rsidR="00A86664" w:rsidRPr="00EC1D25">
              <w:rPr>
                <w:rStyle w:val="Hyperlink"/>
                <w:noProof/>
                <w:lang w:val="en-US"/>
              </w:rPr>
              <w:t>Important considerations and possible challenges</w:t>
            </w:r>
            <w:r w:rsidR="00A86664">
              <w:rPr>
                <w:noProof/>
                <w:webHidden/>
              </w:rPr>
              <w:tab/>
            </w:r>
            <w:r w:rsidR="00A86664">
              <w:rPr>
                <w:noProof/>
                <w:webHidden/>
              </w:rPr>
              <w:fldChar w:fldCharType="begin"/>
            </w:r>
            <w:r w:rsidR="00A86664">
              <w:rPr>
                <w:noProof/>
                <w:webHidden/>
              </w:rPr>
              <w:instrText xml:space="preserve"> PAGEREF _Toc107809286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203CDE08" w14:textId="1EFF0AC7" w:rsidR="00A86664" w:rsidRDefault="00AC1222">
          <w:pPr>
            <w:pStyle w:val="TOC2"/>
            <w:tabs>
              <w:tab w:val="right" w:leader="dot" w:pos="9350"/>
            </w:tabs>
            <w:rPr>
              <w:rFonts w:eastAsiaTheme="minorEastAsia"/>
              <w:noProof/>
              <w:lang w:eastAsia="en-CA"/>
            </w:rPr>
          </w:pPr>
          <w:hyperlink w:anchor="_Toc107809287" w:history="1">
            <w:r w:rsidR="00A86664" w:rsidRPr="00EC1D25">
              <w:rPr>
                <w:rStyle w:val="Hyperlink"/>
                <w:noProof/>
              </w:rPr>
              <w:t>Travel time/distance thresholds</w:t>
            </w:r>
            <w:r w:rsidR="00A86664">
              <w:rPr>
                <w:noProof/>
                <w:webHidden/>
              </w:rPr>
              <w:tab/>
            </w:r>
            <w:r w:rsidR="00A86664">
              <w:rPr>
                <w:noProof/>
                <w:webHidden/>
              </w:rPr>
              <w:fldChar w:fldCharType="begin"/>
            </w:r>
            <w:r w:rsidR="00A86664">
              <w:rPr>
                <w:noProof/>
                <w:webHidden/>
              </w:rPr>
              <w:instrText xml:space="preserve"> PAGEREF _Toc107809287 \h </w:instrText>
            </w:r>
            <w:r w:rsidR="00A86664">
              <w:rPr>
                <w:noProof/>
                <w:webHidden/>
              </w:rPr>
            </w:r>
            <w:r w:rsidR="00A86664">
              <w:rPr>
                <w:noProof/>
                <w:webHidden/>
              </w:rPr>
              <w:fldChar w:fldCharType="separate"/>
            </w:r>
            <w:r w:rsidR="00E430D3">
              <w:rPr>
                <w:noProof/>
                <w:webHidden/>
              </w:rPr>
              <w:t>33</w:t>
            </w:r>
            <w:r w:rsidR="00A86664">
              <w:rPr>
                <w:noProof/>
                <w:webHidden/>
              </w:rPr>
              <w:fldChar w:fldCharType="end"/>
            </w:r>
          </w:hyperlink>
        </w:p>
        <w:p w14:paraId="5A1E8A6F" w14:textId="7D5E81EF" w:rsidR="00A86664" w:rsidRDefault="00AC1222">
          <w:pPr>
            <w:pStyle w:val="TOC2"/>
            <w:tabs>
              <w:tab w:val="right" w:leader="dot" w:pos="9350"/>
            </w:tabs>
            <w:rPr>
              <w:rFonts w:eastAsiaTheme="minorEastAsia"/>
              <w:noProof/>
              <w:lang w:eastAsia="en-CA"/>
            </w:rPr>
          </w:pPr>
          <w:hyperlink w:anchor="_Toc107809288" w:history="1">
            <w:r w:rsidR="00A86664" w:rsidRPr="00EC1D25">
              <w:rPr>
                <w:rStyle w:val="Hyperlink"/>
                <w:noProof/>
              </w:rPr>
              <w:t>Impedance functions</w:t>
            </w:r>
            <w:r w:rsidR="00A86664">
              <w:rPr>
                <w:noProof/>
                <w:webHidden/>
              </w:rPr>
              <w:tab/>
            </w:r>
            <w:r w:rsidR="00A86664">
              <w:rPr>
                <w:noProof/>
                <w:webHidden/>
              </w:rPr>
              <w:fldChar w:fldCharType="begin"/>
            </w:r>
            <w:r w:rsidR="00A86664">
              <w:rPr>
                <w:noProof/>
                <w:webHidden/>
              </w:rPr>
              <w:instrText xml:space="preserve"> PAGEREF _Toc107809288 \h </w:instrText>
            </w:r>
            <w:r w:rsidR="00A86664">
              <w:rPr>
                <w:noProof/>
                <w:webHidden/>
              </w:rPr>
            </w:r>
            <w:r w:rsidR="00A86664">
              <w:rPr>
                <w:noProof/>
                <w:webHidden/>
              </w:rPr>
              <w:fldChar w:fldCharType="separate"/>
            </w:r>
            <w:r w:rsidR="00E430D3">
              <w:rPr>
                <w:noProof/>
                <w:webHidden/>
              </w:rPr>
              <w:t>36</w:t>
            </w:r>
            <w:r w:rsidR="00A86664">
              <w:rPr>
                <w:noProof/>
                <w:webHidden/>
              </w:rPr>
              <w:fldChar w:fldCharType="end"/>
            </w:r>
          </w:hyperlink>
        </w:p>
        <w:p w14:paraId="60B1A0A2" w14:textId="694E5A32" w:rsidR="00A86664" w:rsidRDefault="00AC1222">
          <w:pPr>
            <w:pStyle w:val="TOC2"/>
            <w:tabs>
              <w:tab w:val="right" w:leader="dot" w:pos="9350"/>
            </w:tabs>
            <w:rPr>
              <w:rFonts w:eastAsiaTheme="minorEastAsia"/>
              <w:noProof/>
              <w:lang w:eastAsia="en-CA"/>
            </w:rPr>
          </w:pPr>
          <w:hyperlink w:anchor="_Toc107809289" w:history="1">
            <w:r w:rsidR="00A86664" w:rsidRPr="00EC1D25">
              <w:rPr>
                <w:rStyle w:val="Hyperlink"/>
                <w:noProof/>
              </w:rPr>
              <w:t>Origins/destinations &amp; applying weights</w:t>
            </w:r>
            <w:r w:rsidR="00A86664">
              <w:rPr>
                <w:noProof/>
                <w:webHidden/>
              </w:rPr>
              <w:tab/>
            </w:r>
            <w:r w:rsidR="00A86664">
              <w:rPr>
                <w:noProof/>
                <w:webHidden/>
              </w:rPr>
              <w:fldChar w:fldCharType="begin"/>
            </w:r>
            <w:r w:rsidR="00A86664">
              <w:rPr>
                <w:noProof/>
                <w:webHidden/>
              </w:rPr>
              <w:instrText xml:space="preserve"> PAGEREF _Toc107809289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196C5EAA" w14:textId="7C70C9C5" w:rsidR="00A86664" w:rsidRDefault="00AC1222">
          <w:pPr>
            <w:pStyle w:val="TOC2"/>
            <w:tabs>
              <w:tab w:val="right" w:leader="dot" w:pos="9350"/>
            </w:tabs>
            <w:rPr>
              <w:rFonts w:eastAsiaTheme="minorEastAsia"/>
              <w:noProof/>
              <w:lang w:eastAsia="en-CA"/>
            </w:rPr>
          </w:pPr>
          <w:hyperlink w:anchor="_Toc107809290" w:history="1">
            <w:r w:rsidR="00A86664" w:rsidRPr="00EC1D25">
              <w:rPr>
                <w:rStyle w:val="Hyperlink"/>
                <w:noProof/>
              </w:rPr>
              <w:t>Slope</w:t>
            </w:r>
            <w:r w:rsidR="00A86664">
              <w:rPr>
                <w:noProof/>
                <w:webHidden/>
              </w:rPr>
              <w:tab/>
            </w:r>
            <w:r w:rsidR="00A86664">
              <w:rPr>
                <w:noProof/>
                <w:webHidden/>
              </w:rPr>
              <w:fldChar w:fldCharType="begin"/>
            </w:r>
            <w:r w:rsidR="00A86664">
              <w:rPr>
                <w:noProof/>
                <w:webHidden/>
              </w:rPr>
              <w:instrText xml:space="preserve"> PAGEREF _Toc107809290 \h </w:instrText>
            </w:r>
            <w:r w:rsidR="00A86664">
              <w:rPr>
                <w:noProof/>
                <w:webHidden/>
              </w:rPr>
            </w:r>
            <w:r w:rsidR="00A86664">
              <w:rPr>
                <w:noProof/>
                <w:webHidden/>
              </w:rPr>
              <w:fldChar w:fldCharType="separate"/>
            </w:r>
            <w:r w:rsidR="00E430D3">
              <w:rPr>
                <w:noProof/>
                <w:webHidden/>
              </w:rPr>
              <w:t>38</w:t>
            </w:r>
            <w:r w:rsidR="00A86664">
              <w:rPr>
                <w:noProof/>
                <w:webHidden/>
              </w:rPr>
              <w:fldChar w:fldCharType="end"/>
            </w:r>
          </w:hyperlink>
        </w:p>
        <w:p w14:paraId="6D78643D" w14:textId="1DD3E6B5" w:rsidR="00A86664" w:rsidRDefault="00AC1222">
          <w:pPr>
            <w:pStyle w:val="TOC2"/>
            <w:tabs>
              <w:tab w:val="right" w:leader="dot" w:pos="9350"/>
            </w:tabs>
            <w:rPr>
              <w:rFonts w:eastAsiaTheme="minorEastAsia"/>
              <w:noProof/>
              <w:lang w:eastAsia="en-CA"/>
            </w:rPr>
          </w:pPr>
          <w:hyperlink w:anchor="_Toc107809291" w:history="1">
            <w:r w:rsidR="00A86664" w:rsidRPr="00EC1D25">
              <w:rPr>
                <w:rStyle w:val="Hyperlink"/>
                <w:noProof/>
              </w:rPr>
              <w:t>Level of Traffic Stress</w:t>
            </w:r>
            <w:r w:rsidR="00A86664">
              <w:rPr>
                <w:noProof/>
                <w:webHidden/>
              </w:rPr>
              <w:tab/>
            </w:r>
            <w:r w:rsidR="00A86664">
              <w:rPr>
                <w:noProof/>
                <w:webHidden/>
              </w:rPr>
              <w:fldChar w:fldCharType="begin"/>
            </w:r>
            <w:r w:rsidR="00A86664">
              <w:rPr>
                <w:noProof/>
                <w:webHidden/>
              </w:rPr>
              <w:instrText xml:space="preserve"> PAGEREF _Toc107809291 \h </w:instrText>
            </w:r>
            <w:r w:rsidR="00A86664">
              <w:rPr>
                <w:noProof/>
                <w:webHidden/>
              </w:rPr>
            </w:r>
            <w:r w:rsidR="00A86664">
              <w:rPr>
                <w:noProof/>
                <w:webHidden/>
              </w:rPr>
              <w:fldChar w:fldCharType="separate"/>
            </w:r>
            <w:r w:rsidR="00E430D3">
              <w:rPr>
                <w:noProof/>
                <w:webHidden/>
              </w:rPr>
              <w:t>40</w:t>
            </w:r>
            <w:r w:rsidR="00A86664">
              <w:rPr>
                <w:noProof/>
                <w:webHidden/>
              </w:rPr>
              <w:fldChar w:fldCharType="end"/>
            </w:r>
          </w:hyperlink>
        </w:p>
        <w:p w14:paraId="3EAA791D" w14:textId="798E344C" w:rsidR="00A86664" w:rsidRDefault="00AC1222">
          <w:pPr>
            <w:pStyle w:val="TOC1"/>
            <w:tabs>
              <w:tab w:val="right" w:leader="dot" w:pos="9350"/>
            </w:tabs>
            <w:rPr>
              <w:rFonts w:eastAsiaTheme="minorEastAsia"/>
              <w:noProof/>
              <w:lang w:eastAsia="en-CA"/>
            </w:rPr>
          </w:pPr>
          <w:hyperlink w:anchor="_Toc107809292" w:history="1">
            <w:r w:rsidR="00A86664" w:rsidRPr="00EC1D25">
              <w:rPr>
                <w:rStyle w:val="Hyperlink"/>
                <w:noProof/>
                <w:lang w:val="en-US"/>
              </w:rPr>
              <w:t>Conclusion</w:t>
            </w:r>
            <w:r w:rsidR="00A86664">
              <w:rPr>
                <w:noProof/>
                <w:webHidden/>
              </w:rPr>
              <w:tab/>
            </w:r>
            <w:r w:rsidR="00A86664">
              <w:rPr>
                <w:noProof/>
                <w:webHidden/>
              </w:rPr>
              <w:fldChar w:fldCharType="begin"/>
            </w:r>
            <w:r w:rsidR="00A86664">
              <w:rPr>
                <w:noProof/>
                <w:webHidden/>
              </w:rPr>
              <w:instrText xml:space="preserve"> PAGEREF _Toc107809292 \h </w:instrText>
            </w:r>
            <w:r w:rsidR="00A86664">
              <w:rPr>
                <w:noProof/>
                <w:webHidden/>
              </w:rPr>
            </w:r>
            <w:r w:rsidR="00A86664">
              <w:rPr>
                <w:noProof/>
                <w:webHidden/>
              </w:rPr>
              <w:fldChar w:fldCharType="separate"/>
            </w:r>
            <w:r w:rsidR="00E430D3">
              <w:rPr>
                <w:noProof/>
                <w:webHidden/>
              </w:rPr>
              <w:t>44</w:t>
            </w:r>
            <w:r w:rsidR="00A86664">
              <w:rPr>
                <w:noProof/>
                <w:webHidden/>
              </w:rPr>
              <w:fldChar w:fldCharType="end"/>
            </w:r>
          </w:hyperlink>
        </w:p>
        <w:p w14:paraId="2CF5183D" w14:textId="724F5759" w:rsidR="00A86664" w:rsidRDefault="00AC1222">
          <w:pPr>
            <w:pStyle w:val="TOC1"/>
            <w:tabs>
              <w:tab w:val="right" w:leader="dot" w:pos="9350"/>
            </w:tabs>
            <w:rPr>
              <w:rFonts w:eastAsiaTheme="minorEastAsia"/>
              <w:noProof/>
              <w:lang w:eastAsia="en-CA"/>
            </w:rPr>
          </w:pPr>
          <w:hyperlink w:anchor="_Toc107809293" w:history="1">
            <w:r w:rsidR="00A86664" w:rsidRPr="00EC1D25">
              <w:rPr>
                <w:rStyle w:val="Hyperlink"/>
                <w:noProof/>
                <w:lang w:val="en-US"/>
              </w:rPr>
              <w:t>References</w:t>
            </w:r>
            <w:r w:rsidR="00A86664">
              <w:rPr>
                <w:noProof/>
                <w:webHidden/>
              </w:rPr>
              <w:tab/>
            </w:r>
            <w:r w:rsidR="00A86664">
              <w:rPr>
                <w:noProof/>
                <w:webHidden/>
              </w:rPr>
              <w:fldChar w:fldCharType="begin"/>
            </w:r>
            <w:r w:rsidR="00A86664">
              <w:rPr>
                <w:noProof/>
                <w:webHidden/>
              </w:rPr>
              <w:instrText xml:space="preserve"> PAGEREF _Toc107809293 \h </w:instrText>
            </w:r>
            <w:r w:rsidR="00A86664">
              <w:rPr>
                <w:noProof/>
                <w:webHidden/>
              </w:rPr>
            </w:r>
            <w:r w:rsidR="00A86664">
              <w:rPr>
                <w:noProof/>
                <w:webHidden/>
              </w:rPr>
              <w:fldChar w:fldCharType="separate"/>
            </w:r>
            <w:r w:rsidR="00E430D3">
              <w:rPr>
                <w:noProof/>
                <w:webHidden/>
              </w:rPr>
              <w:t>46</w:t>
            </w:r>
            <w:r w:rsidR="00A86664">
              <w:rPr>
                <w:noProof/>
                <w:webHidden/>
              </w:rPr>
              <w:fldChar w:fldCharType="end"/>
            </w:r>
          </w:hyperlink>
        </w:p>
        <w:p w14:paraId="4F7642F8" w14:textId="51AFB9AB" w:rsidR="00690E59" w:rsidRPr="00183708" w:rsidRDefault="00183708" w:rsidP="00183708">
          <w:pPr>
            <w:rPr>
              <w:rFonts w:ascii="Arial" w:hAnsi="Arial" w:cs="Arial"/>
            </w:rPr>
          </w:pPr>
          <w:r w:rsidRPr="00DD29BA">
            <w:rPr>
              <w:rFonts w:ascii="Arial" w:hAnsi="Arial" w:cs="Arial"/>
              <w:b/>
              <w:bCs/>
              <w:noProof/>
            </w:rPr>
            <w:fldChar w:fldCharType="end"/>
          </w:r>
        </w:p>
      </w:sdtContent>
    </w:sdt>
    <w:p w14:paraId="1CFD66F9" w14:textId="77777777" w:rsidR="00A86664" w:rsidRDefault="00A86664" w:rsidP="00DF2D9C">
      <w:pPr>
        <w:pStyle w:val="Heading1"/>
      </w:pPr>
      <w:bookmarkStart w:id="2" w:name="_Toc107809272"/>
    </w:p>
    <w:p w14:paraId="42E88C5D" w14:textId="17907C4D" w:rsidR="00DF2D9C" w:rsidRDefault="00DF2D9C" w:rsidP="00DF2D9C">
      <w:pPr>
        <w:pStyle w:val="Heading1"/>
      </w:pPr>
      <w:r>
        <w:t>Abstract</w:t>
      </w:r>
      <w:bookmarkEnd w:id="2"/>
      <w:r>
        <w:t xml:space="preserve"> </w:t>
      </w:r>
    </w:p>
    <w:p w14:paraId="6A0468F4" w14:textId="77777777" w:rsidR="00DF2D9C" w:rsidRPr="00A303C4" w:rsidRDefault="00DF2D9C" w:rsidP="00DF2D9C"/>
    <w:p w14:paraId="463B419D" w14:textId="3C19D73E" w:rsidR="00DF2D9C" w:rsidRPr="00421E09" w:rsidRDefault="00D672F8" w:rsidP="00421E09">
      <w:pPr>
        <w:spacing w:line="360" w:lineRule="auto"/>
        <w:jc w:val="both"/>
        <w:rPr>
          <w:sz w:val="26"/>
          <w:szCs w:val="26"/>
        </w:rPr>
      </w:pPr>
      <w:bookmarkStart w:id="3" w:name="_Hlk107819028"/>
      <w:ins w:id="4" w:author="Paez, Antonio" w:date="2022-07-26T13:18:00Z">
        <w:r>
          <w:rPr>
            <w:sz w:val="26"/>
            <w:szCs w:val="26"/>
          </w:rPr>
          <w:t xml:space="preserve">Active travel is a key </w:t>
        </w:r>
      </w:ins>
      <w:ins w:id="5" w:author="Paez, Antonio" w:date="2022-07-27T10:30:00Z">
        <w:r w:rsidR="00090FE5">
          <w:rPr>
            <w:sz w:val="26"/>
            <w:szCs w:val="26"/>
          </w:rPr>
          <w:t xml:space="preserve">element </w:t>
        </w:r>
      </w:ins>
      <w:ins w:id="6" w:author="Paez, Antonio" w:date="2022-07-27T10:31:00Z">
        <w:r w:rsidR="00090FE5">
          <w:rPr>
            <w:sz w:val="26"/>
            <w:szCs w:val="26"/>
          </w:rPr>
          <w:t>to achieve</w:t>
        </w:r>
      </w:ins>
      <w:ins w:id="7" w:author="Paez, Antonio" w:date="2022-07-27T10:30:00Z">
        <w:r w:rsidR="00090FE5">
          <w:rPr>
            <w:sz w:val="26"/>
            <w:szCs w:val="26"/>
          </w:rPr>
          <w:t xml:space="preserve"> robust and health</w:t>
        </w:r>
      </w:ins>
      <w:ins w:id="8" w:author="Paez, Antonio" w:date="2022-07-27T10:31:00Z">
        <w:r w:rsidR="00090FE5">
          <w:rPr>
            <w:sz w:val="26"/>
            <w:szCs w:val="26"/>
          </w:rPr>
          <w:t>y</w:t>
        </w:r>
      </w:ins>
      <w:ins w:id="9" w:author="Paez, Antonio" w:date="2022-07-26T13:18:00Z">
        <w:r>
          <w:rPr>
            <w:sz w:val="26"/>
            <w:szCs w:val="26"/>
          </w:rPr>
          <w:t xml:space="preserve"> </w:t>
        </w:r>
      </w:ins>
      <w:ins w:id="10" w:author="Paez, Antonio" w:date="2022-07-27T10:39:00Z">
        <w:r w:rsidR="00623B9D">
          <w:rPr>
            <w:sz w:val="26"/>
            <w:szCs w:val="26"/>
          </w:rPr>
          <w:t xml:space="preserve">urban </w:t>
        </w:r>
      </w:ins>
      <w:ins w:id="11" w:author="Paez, Antonio" w:date="2022-07-26T13:18:00Z">
        <w:r>
          <w:rPr>
            <w:sz w:val="26"/>
            <w:szCs w:val="26"/>
          </w:rPr>
          <w:t>transportation</w:t>
        </w:r>
      </w:ins>
      <w:ins w:id="12" w:author="Paez, Antonio" w:date="2022-07-27T10:31:00Z">
        <w:r w:rsidR="00090FE5">
          <w:rPr>
            <w:sz w:val="26"/>
            <w:szCs w:val="26"/>
          </w:rPr>
          <w:t xml:space="preserve"> </w:t>
        </w:r>
      </w:ins>
      <w:ins w:id="13" w:author="Paez, Antonio" w:date="2022-07-27T10:32:00Z">
        <w:r w:rsidR="00090FE5">
          <w:rPr>
            <w:sz w:val="26"/>
            <w:szCs w:val="26"/>
          </w:rPr>
          <w:t>polycultures</w:t>
        </w:r>
      </w:ins>
      <w:ins w:id="14" w:author="Paez, Antonio" w:date="2022-07-26T13:18:00Z">
        <w:r>
          <w:rPr>
            <w:sz w:val="26"/>
            <w:szCs w:val="26"/>
          </w:rPr>
          <w:t xml:space="preserve">. As analysis of transportation </w:t>
        </w:r>
      </w:ins>
      <w:ins w:id="15" w:author="Paez, Antonio" w:date="2022-07-27T10:39:00Z">
        <w:r w:rsidR="00623B9D">
          <w:rPr>
            <w:sz w:val="26"/>
            <w:szCs w:val="26"/>
          </w:rPr>
          <w:t>needs in c</w:t>
        </w:r>
      </w:ins>
      <w:ins w:id="16" w:author="Paez, Antonio" w:date="2022-07-27T10:40:00Z">
        <w:r w:rsidR="00623B9D">
          <w:rPr>
            <w:sz w:val="26"/>
            <w:szCs w:val="26"/>
          </w:rPr>
          <w:t>ities</w:t>
        </w:r>
      </w:ins>
      <w:ins w:id="17" w:author="Paez, Antonio" w:date="2022-07-26T13:18:00Z">
        <w:r>
          <w:rPr>
            <w:sz w:val="26"/>
            <w:szCs w:val="26"/>
          </w:rPr>
          <w:t xml:space="preserve"> shifts from a focus on mobility to </w:t>
        </w:r>
      </w:ins>
      <w:ins w:id="18" w:author="Paez, Antonio" w:date="2022-07-26T13:19:00Z">
        <w:r>
          <w:rPr>
            <w:sz w:val="26"/>
            <w:szCs w:val="26"/>
          </w:rPr>
          <w:t xml:space="preserve">accessibility, the need to assess accessibility by cycling and walking has become </w:t>
        </w:r>
      </w:ins>
      <w:ins w:id="19" w:author="Mahdis Moghadasi" w:date="2022-08-16T10:27:00Z">
        <w:r w:rsidR="00CD6591" w:rsidRPr="00CD6591">
          <w:rPr>
            <w:sz w:val="26"/>
            <w:szCs w:val="26"/>
          </w:rPr>
          <w:t>increasingly</w:t>
        </w:r>
        <w:r w:rsidR="00CD6591" w:rsidRPr="00CD6591" w:rsidDel="00CD6591">
          <w:rPr>
            <w:sz w:val="26"/>
            <w:szCs w:val="26"/>
          </w:rPr>
          <w:t xml:space="preserve"> </w:t>
        </w:r>
      </w:ins>
      <w:ins w:id="20" w:author="Paez, Antonio" w:date="2022-07-27T10:40:00Z">
        <w:del w:id="21" w:author="Mahdis Moghadasi" w:date="2022-08-16T10:27:00Z">
          <w:r w:rsidR="00EB3254" w:rsidDel="00CD6591">
            <w:rPr>
              <w:sz w:val="26"/>
              <w:szCs w:val="26"/>
            </w:rPr>
            <w:delText>incresingly</w:delText>
          </w:r>
        </w:del>
      </w:ins>
      <w:ins w:id="22" w:author="Paez, Antonio" w:date="2022-07-26T13:19:00Z">
        <w:del w:id="23" w:author="Mahdis Moghadasi" w:date="2022-08-16T10:27:00Z">
          <w:r w:rsidDel="00CD6591">
            <w:rPr>
              <w:sz w:val="26"/>
              <w:szCs w:val="26"/>
            </w:rPr>
            <w:delText xml:space="preserve"> </w:delText>
          </w:r>
        </w:del>
        <w:r>
          <w:rPr>
            <w:sz w:val="26"/>
            <w:szCs w:val="26"/>
          </w:rPr>
          <w:t>pressing.</w:t>
        </w:r>
      </w:ins>
      <w:ins w:id="24" w:author="Paez, Antonio" w:date="2022-07-26T13:20:00Z">
        <w:r>
          <w:rPr>
            <w:sz w:val="26"/>
            <w:szCs w:val="26"/>
          </w:rPr>
          <w:t xml:space="preserve"> The distinguishing features of these modes – lower speeds, </w:t>
        </w:r>
      </w:ins>
      <w:ins w:id="25" w:author="Paez, Antonio" w:date="2022-07-26T13:21:00Z">
        <w:r>
          <w:rPr>
            <w:sz w:val="26"/>
            <w:szCs w:val="26"/>
          </w:rPr>
          <w:t xml:space="preserve">shorter trips, potentially different purposes </w:t>
        </w:r>
      </w:ins>
      <w:ins w:id="26" w:author="Paez, Antonio" w:date="2022-07-26T13:36:00Z">
        <w:r w:rsidR="005A146E">
          <w:rPr>
            <w:sz w:val="26"/>
            <w:szCs w:val="26"/>
          </w:rPr>
          <w:t>compared to</w:t>
        </w:r>
      </w:ins>
      <w:ins w:id="27" w:author="Paez, Antonio" w:date="2022-07-26T13:21:00Z">
        <w:r>
          <w:rPr>
            <w:sz w:val="26"/>
            <w:szCs w:val="26"/>
          </w:rPr>
          <w:t xml:space="preserve"> motorized trips – means that the data inputs required for </w:t>
        </w:r>
      </w:ins>
      <w:ins w:id="28" w:author="Paez, Antonio" w:date="2022-07-26T13:22:00Z">
        <w:r w:rsidR="00261625">
          <w:rPr>
            <w:sz w:val="26"/>
            <w:szCs w:val="26"/>
          </w:rPr>
          <w:t xml:space="preserve">accessibility analysis are not </w:t>
        </w:r>
      </w:ins>
      <w:ins w:id="29" w:author="Paez, Antonio" w:date="2022-07-27T10:40:00Z">
        <w:r w:rsidR="00EB3254">
          <w:rPr>
            <w:sz w:val="26"/>
            <w:szCs w:val="26"/>
          </w:rPr>
          <w:t xml:space="preserve">necessarily </w:t>
        </w:r>
      </w:ins>
      <w:ins w:id="30" w:author="Paez, Antonio" w:date="2022-07-26T13:22:00Z">
        <w:r w:rsidR="00261625">
          <w:rPr>
            <w:sz w:val="26"/>
            <w:szCs w:val="26"/>
          </w:rPr>
          <w:t xml:space="preserve">the same as those used for </w:t>
        </w:r>
      </w:ins>
      <w:ins w:id="31" w:author="Paez, Antonio" w:date="2022-07-27T10:40:00Z">
        <w:r w:rsidR="00EB3254">
          <w:rPr>
            <w:sz w:val="26"/>
            <w:szCs w:val="26"/>
          </w:rPr>
          <w:t xml:space="preserve">the study of accessibility for </w:t>
        </w:r>
      </w:ins>
      <w:ins w:id="32" w:author="Paez, Antonio" w:date="2022-07-26T13:22:00Z">
        <w:r w:rsidR="00261625">
          <w:rPr>
            <w:sz w:val="26"/>
            <w:szCs w:val="26"/>
          </w:rPr>
          <w:t>motorized travel. The objective of this re</w:t>
        </w:r>
      </w:ins>
      <w:ins w:id="33" w:author="Paez, Antonio" w:date="2022-07-26T13:23:00Z">
        <w:r w:rsidR="00261625">
          <w:rPr>
            <w:sz w:val="26"/>
            <w:szCs w:val="26"/>
          </w:rPr>
          <w:t>view</w:t>
        </w:r>
      </w:ins>
      <w:ins w:id="34" w:author="Paez, Antonio" w:date="2022-07-26T13:22:00Z">
        <w:r w:rsidR="00261625">
          <w:rPr>
            <w:sz w:val="26"/>
            <w:szCs w:val="26"/>
          </w:rPr>
          <w:t xml:space="preserve"> is to </w:t>
        </w:r>
      </w:ins>
      <w:ins w:id="35" w:author="Paez, Antonio" w:date="2022-07-26T13:23:00Z">
        <w:r w:rsidR="00261625">
          <w:rPr>
            <w:sz w:val="26"/>
            <w:szCs w:val="26"/>
          </w:rPr>
          <w:t>assess the sources of data and data needs</w:t>
        </w:r>
      </w:ins>
      <w:ins w:id="36" w:author="Paez, Antonio" w:date="2022-07-26T13:25:00Z">
        <w:r w:rsidR="00261625">
          <w:rPr>
            <w:sz w:val="26"/>
            <w:szCs w:val="26"/>
          </w:rPr>
          <w:t xml:space="preserve"> to implement </w:t>
        </w:r>
      </w:ins>
      <w:r w:rsidR="00C6767D">
        <w:rPr>
          <w:sz w:val="26"/>
          <w:szCs w:val="26"/>
        </w:rPr>
        <w:t xml:space="preserve">active </w:t>
      </w:r>
      <w:r w:rsidR="0060251C">
        <w:rPr>
          <w:sz w:val="26"/>
          <w:szCs w:val="26"/>
        </w:rPr>
        <w:t xml:space="preserve">accessibility </w:t>
      </w:r>
      <w:ins w:id="37" w:author="Paez, Antonio" w:date="2022-07-26T13:25:00Z">
        <w:r w:rsidR="00261625">
          <w:rPr>
            <w:sz w:val="26"/>
            <w:szCs w:val="26"/>
          </w:rPr>
          <w:t>analysis.</w:t>
        </w:r>
      </w:ins>
      <w:r w:rsidR="00C6767D">
        <w:rPr>
          <w:sz w:val="26"/>
          <w:szCs w:val="26"/>
        </w:rPr>
        <w:t xml:space="preserve"> W</w:t>
      </w:r>
      <w:r w:rsidR="00DF2D9C" w:rsidRPr="00421E09">
        <w:rPr>
          <w:sz w:val="26"/>
          <w:szCs w:val="26"/>
        </w:rPr>
        <w:t>alking-specific and cycling-specific geographic accessibility measures</w:t>
      </w:r>
      <w:r w:rsidR="00421E09">
        <w:rPr>
          <w:sz w:val="26"/>
          <w:szCs w:val="26"/>
        </w:rPr>
        <w:t xml:space="preserve"> and data</w:t>
      </w:r>
      <w:r w:rsidR="00DF2D9C" w:rsidRPr="00421E09">
        <w:rPr>
          <w:sz w:val="26"/>
          <w:szCs w:val="26"/>
        </w:rPr>
        <w:t xml:space="preserve"> applied within recently published literature</w:t>
      </w:r>
      <w:r w:rsidR="00C6767D">
        <w:rPr>
          <w:sz w:val="26"/>
          <w:szCs w:val="26"/>
        </w:rPr>
        <w:t xml:space="preserve"> are reviewed</w:t>
      </w:r>
      <w:r w:rsidR="00DF2D9C" w:rsidRPr="00421E09">
        <w:rPr>
          <w:sz w:val="26"/>
          <w:szCs w:val="26"/>
        </w:rPr>
        <w:t xml:space="preserve">.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w:t>
      </w:r>
      <w:ins w:id="38" w:author="Paez, Antonio" w:date="2022-07-26T13:37:00Z">
        <w:r w:rsidR="005A146E">
          <w:rPr>
            <w:sz w:val="26"/>
            <w:szCs w:val="26"/>
          </w:rPr>
          <w:t>that emerge when considering the</w:t>
        </w:r>
      </w:ins>
      <w:r w:rsidR="00DF2D9C" w:rsidRPr="00421E09">
        <w:rPr>
          <w:sz w:val="26"/>
          <w:szCs w:val="26"/>
        </w:rPr>
        <w:t xml:space="preserve"> future </w:t>
      </w:r>
      <w:ins w:id="39" w:author="Paez, Antonio" w:date="2022-07-26T13:37:00Z">
        <w:r w:rsidR="005A146E">
          <w:rPr>
            <w:sz w:val="26"/>
            <w:szCs w:val="26"/>
          </w:rPr>
          <w:t xml:space="preserve">of active travel </w:t>
        </w:r>
      </w:ins>
      <w:r w:rsidR="00DF2D9C" w:rsidRPr="00421E09">
        <w:rPr>
          <w:sz w:val="26"/>
          <w:szCs w:val="26"/>
        </w:rPr>
        <w:t>accessibility-based analysis.</w:t>
      </w:r>
      <w:bookmarkEnd w:id="3"/>
      <w:r w:rsidR="00DF2D9C" w:rsidRPr="00421E09">
        <w:rPr>
          <w:sz w:val="26"/>
          <w:szCs w:val="26"/>
        </w:rPr>
        <w:t xml:space="preserve">  </w:t>
      </w:r>
      <w:ins w:id="40" w:author="Paez, Antonio" w:date="2022-07-26T13:27:00Z">
        <w:r w:rsidR="006A33D6">
          <w:rPr>
            <w:sz w:val="26"/>
            <w:szCs w:val="26"/>
          </w:rPr>
          <w:t>The discussion in this review is centered on the Canadian context but the lessons may be more broadly applicable to other national contexts.</w:t>
        </w:r>
      </w:ins>
    </w:p>
    <w:p w14:paraId="091C95BA" w14:textId="77777777" w:rsidR="00DF2D9C" w:rsidRDefault="00DF2D9C" w:rsidP="001F4E09">
      <w:pPr>
        <w:spacing w:line="276" w:lineRule="auto"/>
        <w:rPr>
          <w:rFonts w:ascii="Arial" w:hAnsi="Arial" w:cs="Arial"/>
          <w:lang w:val="en-US"/>
        </w:rPr>
      </w:pPr>
    </w:p>
    <w:p w14:paraId="15580B6C" w14:textId="499B4EED" w:rsidR="001D3985" w:rsidRDefault="001D3985" w:rsidP="005B3CD2">
      <w:pPr>
        <w:spacing w:line="360" w:lineRule="auto"/>
        <w:jc w:val="both"/>
      </w:pPr>
      <w:bookmarkStart w:id="41" w:name="_Toc107809273"/>
      <w:r>
        <w:br w:type="page"/>
      </w:r>
    </w:p>
    <w:p w14:paraId="3F626689" w14:textId="36B9EA23" w:rsidR="0060251C" w:rsidRDefault="0060251C" w:rsidP="0060251C">
      <w:pPr>
        <w:pStyle w:val="Heading1"/>
      </w:pPr>
      <w:r>
        <w:lastRenderedPageBreak/>
        <w:t>Introduction</w:t>
      </w:r>
    </w:p>
    <w:p w14:paraId="26357857" w14:textId="77777777" w:rsidR="009D1378" w:rsidRDefault="009D1378" w:rsidP="00180B62">
      <w:pPr>
        <w:spacing w:line="360" w:lineRule="auto"/>
        <w:jc w:val="both"/>
        <w:rPr>
          <w:sz w:val="26"/>
          <w:szCs w:val="26"/>
        </w:rPr>
      </w:pPr>
    </w:p>
    <w:p w14:paraId="3EA7E1F2" w14:textId="1F3DFB6E" w:rsidR="00C754DB" w:rsidRDefault="005A146E" w:rsidP="009B540C">
      <w:pPr>
        <w:spacing w:line="360" w:lineRule="auto"/>
        <w:jc w:val="both"/>
        <w:rPr>
          <w:ins w:id="42" w:author="Paez, Antonio" w:date="2022-07-27T12:27:00Z"/>
          <w:sz w:val="26"/>
          <w:szCs w:val="26"/>
        </w:rPr>
      </w:pPr>
      <w:ins w:id="43" w:author="Paez, Antonio" w:date="2022-07-26T13:37:00Z">
        <w:r>
          <w:rPr>
            <w:sz w:val="26"/>
            <w:szCs w:val="26"/>
          </w:rPr>
          <w:t>Active travel is</w:t>
        </w:r>
      </w:ins>
      <w:ins w:id="44" w:author="Paez, Antonio" w:date="2022-07-27T11:22:00Z">
        <w:r w:rsidR="00855641" w:rsidRPr="00855641">
          <w:rPr>
            <w:sz w:val="26"/>
            <w:szCs w:val="26"/>
          </w:rPr>
          <w:t xml:space="preserve"> </w:t>
        </w:r>
        <w:r w:rsidR="00855641">
          <w:rPr>
            <w:sz w:val="26"/>
            <w:szCs w:val="26"/>
          </w:rPr>
          <w:t>a key component of efforts</w:t>
        </w:r>
        <w:r w:rsidR="00855641" w:rsidRPr="00B21CA4">
          <w:rPr>
            <w:sz w:val="26"/>
            <w:szCs w:val="26"/>
          </w:rPr>
          <w:t xml:space="preserve"> in </w:t>
        </w:r>
        <w:r w:rsidR="00855641" w:rsidRPr="00180B62">
          <w:rPr>
            <w:sz w:val="26"/>
            <w:szCs w:val="26"/>
          </w:rPr>
          <w:t>urban areas</w:t>
        </w:r>
        <w:r w:rsidR="00855641">
          <w:rPr>
            <w:sz w:val="26"/>
            <w:szCs w:val="26"/>
          </w:rPr>
          <w:t xml:space="preserve"> as they try to achieve more robust and healthy urban transportation polycultures</w:t>
        </w:r>
      </w:ins>
      <w:r w:rsidR="001624F4">
        <w:rPr>
          <w:sz w:val="26"/>
          <w:szCs w:val="26"/>
        </w:rPr>
        <w:fldChar w:fldCharType="begin">
          <w:fldData xml:space="preserve">PEVuZE5vdGU+PENpdGU+PEF1dGhvcj5NaWxsZXJhPC9BdXRob3I+PFllYXI+MjAxMTwvWWVhcj48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</w:fldData>
        </w:fldChar>
      </w:r>
      <w:r w:rsidR="00D56E23">
        <w:rPr>
          <w:sz w:val="26"/>
          <w:szCs w:val="26"/>
        </w:rPr>
        <w:instrText xml:space="preserve"> ADDIN EN.CITE </w:instrText>
      </w:r>
      <w:r w:rsidR="00D56E23">
        <w:rPr>
          <w:sz w:val="26"/>
          <w:szCs w:val="26"/>
        </w:rPr>
        <w:fldChar w:fldCharType="begin">
          <w:fldData xml:space="preserve">PEVuZE5vdGU+PENpdGU+PEF1dGhvcj5NaWxsZXJhPC9BdXRob3I+PFllYXI+MjAxMTwvWWVhcj48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1624F4">
        <w:rPr>
          <w:sz w:val="26"/>
          <w:szCs w:val="26"/>
        </w:rPr>
      </w:r>
      <w:r w:rsidR="001624F4">
        <w:rPr>
          <w:sz w:val="26"/>
          <w:szCs w:val="26"/>
        </w:rPr>
        <w:fldChar w:fldCharType="separate"/>
      </w:r>
      <w:r w:rsidR="00D56E23">
        <w:rPr>
          <w:noProof/>
          <w:sz w:val="26"/>
          <w:szCs w:val="26"/>
        </w:rPr>
        <w:t>(Millera 2011, Lavery, Páez et al. 2013, Mella Lira and Paez 2021)</w:t>
      </w:r>
      <w:r w:rsidR="001624F4">
        <w:rPr>
          <w:sz w:val="26"/>
          <w:szCs w:val="26"/>
        </w:rPr>
        <w:fldChar w:fldCharType="end"/>
      </w:r>
      <w:ins w:id="45" w:author="Mahdis Moghadasi" w:date="2022-08-16T15:31:00Z">
        <w:r w:rsidR="001624F4">
          <w:rPr>
            <w:rFonts w:hint="cs"/>
            <w:sz w:val="26"/>
            <w:szCs w:val="26"/>
            <w:rtl/>
          </w:rPr>
          <w:t xml:space="preserve"> </w:t>
        </w:r>
      </w:ins>
      <w:commentRangeStart w:id="46"/>
      <w:ins w:id="47" w:author="Paez, Antonio" w:date="2022-07-27T11:22:00Z">
        <w:del w:id="48" w:author="Mahdis Moghadasi" w:date="2022-08-16T15:31:00Z">
          <w:r w:rsidR="00855641" w:rsidDel="001624F4">
            <w:rPr>
              <w:sz w:val="26"/>
              <w:szCs w:val="26"/>
            </w:rPr>
            <w:delText>(REFERENCES</w:delText>
          </w:r>
        </w:del>
      </w:ins>
      <w:del w:id="49" w:author="Mahdis Moghadasi" w:date="2022-08-16T15:31:00Z">
        <w:r w:rsidR="00053898" w:rsidDel="001624F4">
          <w:rPr>
            <w:sz w:val="26"/>
            <w:szCs w:val="26"/>
          </w:rPr>
          <w:delText xml:space="preserve"> </w:delText>
        </w:r>
      </w:del>
      <w:ins w:id="50" w:author="Paez, Antonio" w:date="2022-07-27T11:22:00Z">
        <w:del w:id="51" w:author="Mahdis Moghadasi" w:date="2022-08-16T15:31:00Z">
          <w:r w:rsidR="00855641" w:rsidDel="001624F4">
            <w:rPr>
              <w:sz w:val="26"/>
              <w:szCs w:val="26"/>
            </w:rPr>
            <w:delText>)</w:delText>
          </w:r>
          <w:commentRangeEnd w:id="46"/>
          <w:r w:rsidR="00855641" w:rsidDel="001624F4">
            <w:rPr>
              <w:rStyle w:val="CommentReference"/>
            </w:rPr>
            <w:commentReference w:id="46"/>
          </w:r>
        </w:del>
      </w:ins>
      <w:ins w:id="52" w:author="Paez, Antonio" w:date="2022-07-27T11:23:00Z">
        <w:r w:rsidR="00855641">
          <w:rPr>
            <w:sz w:val="26"/>
            <w:szCs w:val="26"/>
          </w:rPr>
          <w:t>.</w:t>
        </w:r>
        <w:r w:rsidR="00CD13EF">
          <w:rPr>
            <w:sz w:val="26"/>
            <w:szCs w:val="26"/>
          </w:rPr>
          <w:t xml:space="preserve"> Cycling and walking are</w:t>
        </w:r>
      </w:ins>
      <w:r w:rsidR="009C3BCF" w:rsidRPr="00180B62">
        <w:rPr>
          <w:sz w:val="26"/>
          <w:szCs w:val="26"/>
        </w:rPr>
        <w:t xml:space="preserve"> effective </w:t>
      </w:r>
      <w:ins w:id="53" w:author="Paez, Antonio" w:date="2022-07-27T11:24:00Z">
        <w:r w:rsidR="00CD13EF">
          <w:rPr>
            <w:sz w:val="26"/>
            <w:szCs w:val="26"/>
          </w:rPr>
          <w:t xml:space="preserve">modes </w:t>
        </w:r>
      </w:ins>
      <w:ins w:id="54" w:author="Paez, Antonio" w:date="2022-07-28T10:11:00Z">
        <w:r w:rsidR="00755BA7">
          <w:rPr>
            <w:sz w:val="26"/>
            <w:szCs w:val="26"/>
          </w:rPr>
          <w:t>for</w:t>
        </w:r>
      </w:ins>
      <w:r w:rsidR="009C3BCF" w:rsidRPr="00180B62">
        <w:rPr>
          <w:sz w:val="26"/>
          <w:szCs w:val="26"/>
        </w:rPr>
        <w:t xml:space="preserve"> short- and mid-range travel in urban areas</w:t>
      </w:r>
      <w:ins w:id="55" w:author="Paez, Antonio" w:date="2022-07-27T11:24:00Z">
        <w:r w:rsidR="00CD13EF">
          <w:rPr>
            <w:sz w:val="26"/>
            <w:szCs w:val="26"/>
          </w:rPr>
          <w:t xml:space="preserve"> </w:t>
        </w:r>
      </w:ins>
      <w:ins w:id="56" w:author="Paez, Antonio" w:date="2022-07-27T11:25:00Z">
        <w:r w:rsidR="00CD13EF">
          <w:rPr>
            <w:sz w:val="26"/>
            <w:szCs w:val="26"/>
          </w:rPr>
          <w:t xml:space="preserve">that have, over a period of decades, </w:t>
        </w:r>
      </w:ins>
      <w:ins w:id="57" w:author="Paez, Antonio" w:date="2022-07-27T12:04:00Z">
        <w:r w:rsidR="00BF22C5">
          <w:rPr>
            <w:sz w:val="26"/>
            <w:szCs w:val="26"/>
          </w:rPr>
          <w:t>gr</w:t>
        </w:r>
      </w:ins>
      <w:ins w:id="58" w:author="Paez, Antonio" w:date="2022-07-27T12:05:00Z">
        <w:r w:rsidR="00171DAC">
          <w:rPr>
            <w:sz w:val="26"/>
            <w:szCs w:val="26"/>
          </w:rPr>
          <w:t>own</w:t>
        </w:r>
      </w:ins>
      <w:ins w:id="59" w:author="Paez, Antonio" w:date="2022-07-27T11:25:00Z">
        <w:r w:rsidR="00CD13EF">
          <w:rPr>
            <w:sz w:val="26"/>
            <w:szCs w:val="26"/>
          </w:rPr>
          <w:t xml:space="preserve"> to accommodate travel by automobile </w:t>
        </w:r>
      </w:ins>
      <w:r w:rsidR="001624F4">
        <w:rPr>
          <w:sz w:val="26"/>
          <w:szCs w:val="26"/>
        </w:rPr>
        <w:fldChar w:fldCharType="begin"/>
      </w:r>
      <w:r w:rsidR="00D56E23">
        <w:rPr>
          <w:sz w:val="26"/>
          <w:szCs w:val="26"/>
        </w:rPr>
        <w:instrText xml:space="preserve"> ADDIN EN.CITE &lt;EndNote&gt;&lt;Cite&gt;&lt;Author&gt;Brown&lt;/Author&gt;&lt;Year&gt;2009&lt;/Year&gt;&lt;RecNum&gt;209&lt;/RecNum&gt;&lt;DisplayText&gt;(Brown, Morris et al. 2009, Wiersma 2020)&lt;/DisplayText&gt;&lt;record&gt;&lt;rec-number&gt;209&lt;/rec-number&gt;&lt;foreign-keys&gt;&lt;key app="EN" db-id="2e2p5vxx2zxtrfexpad5zaef0pxz5rr252a5" timestamp="1660665905"&gt;209&lt;/key&gt;&lt;/foreign-keys&gt;&lt;ref-type name="Journal Article"&gt;17&lt;/ref-type&gt;&lt;contributors&gt;&lt;authors&gt;&lt;author&gt;Brown, Jeffrey R.&lt;/author&gt;&lt;author&gt;Morris, Eric A.&lt;/author&gt;&lt;author&gt;Taylor, Brian D.&lt;/author&gt;&lt;/authors&gt;&lt;/contributors&gt;&lt;titles&gt;&lt;title&gt;Planning for Cars in Cities: Planners, Engineers, and Freeways in the 20th Century&lt;/title&gt;&lt;secondary-title&gt;Journal of the American Planning Association&lt;/secondary-title&gt;&lt;/titles&gt;&lt;periodical&gt;&lt;full-title&gt;Journal of the American Planning Association&lt;/full-title&gt;&lt;/periodical&gt;&lt;pages&gt;161-177&lt;/pages&gt;&lt;volume&gt;75&lt;/volume&gt;&lt;number&gt;2&lt;/number&gt;&lt;section&gt;161&lt;/section&gt;&lt;dates&gt;&lt;year&gt;2009&lt;/year&gt;&lt;/dates&gt;&lt;isbn&gt;0194-4363&amp;#xD;1939-0130&lt;/isbn&gt;&lt;urls&gt;&lt;/urls&gt;&lt;electronic-resource-num&gt;10.1080/01944360802640016&lt;/electronic-resource-num&gt;&lt;/record&gt;&lt;/Cite&gt;&lt;Cite&gt;&lt;Author&gt;Wiersma&lt;/Author&gt;&lt;Year&gt;2020&lt;/Year&gt;&lt;RecNum&gt;195&lt;/RecNum&gt;&lt;record&gt;&lt;rec-number&gt;195&lt;/rec-number&gt;&lt;foreign-keys&gt;&lt;key app="EN" db-id="2e2p5vxx2zxtrfexpad5zaef0pxz5rr252a5" timestamp="1660665851"&gt;195&lt;/key&gt;&lt;/foreign-keys&gt;&lt;ref-type name="Journal Article"&gt;17&lt;/ref-type&gt;&lt;contributors&gt;&lt;authors&gt;&lt;author&gt;Wiersma, J. K.&lt;/author&gt;&lt;/authors&gt;&lt;/contributors&gt;&lt;titles&gt;&lt;title&gt;Commuting patterns and car dependency in urban regions&lt;/title&gt;&lt;secondary-title&gt;Journal of Transport Geography&lt;/secondary-title&gt;&lt;/titles&gt;&lt;periodical&gt;&lt;full-title&gt;Journal of Transport Geography&lt;/full-title&gt;&lt;/periodical&gt;&lt;volume&gt;84&lt;/volume&gt;&lt;section&gt;102700&lt;/section&gt;&lt;dates&gt;&lt;year&gt;2020&lt;/year&gt;&lt;/dates&gt;&lt;isbn&gt;09666923&lt;/isbn&gt;&lt;urls&gt;&lt;/urls&gt;&lt;electronic-resource-num&gt;10.1016/j.jtrangeo.2020.102700&lt;/electronic-resource-num&gt;&lt;/record&gt;&lt;/Cite&gt;&lt;/EndNote&gt;</w:instrText>
      </w:r>
      <w:r w:rsidR="001624F4">
        <w:rPr>
          <w:sz w:val="26"/>
          <w:szCs w:val="26"/>
        </w:rPr>
        <w:fldChar w:fldCharType="separate"/>
      </w:r>
      <w:r w:rsidR="00D56E23">
        <w:rPr>
          <w:noProof/>
          <w:sz w:val="26"/>
          <w:szCs w:val="26"/>
        </w:rPr>
        <w:t>(Brown, Morris et al. 2009, Wiersma 2020)</w:t>
      </w:r>
      <w:r w:rsidR="001624F4">
        <w:rPr>
          <w:sz w:val="26"/>
          <w:szCs w:val="26"/>
        </w:rPr>
        <w:fldChar w:fldCharType="end"/>
      </w:r>
      <w:ins w:id="60" w:author="Paez, Antonio" w:date="2022-07-27T11:28:00Z">
        <w:del w:id="61" w:author="Mahdis Moghadasi" w:date="2022-08-16T15:34:00Z">
          <w:r w:rsidR="00B7002D" w:rsidDel="001624F4">
            <w:rPr>
              <w:sz w:val="26"/>
              <w:szCs w:val="26"/>
            </w:rPr>
            <w:delText>(</w:delText>
          </w:r>
          <w:commentRangeStart w:id="62"/>
          <w:r w:rsidR="00B7002D" w:rsidDel="001624F4">
            <w:rPr>
              <w:sz w:val="26"/>
              <w:szCs w:val="26"/>
            </w:rPr>
            <w:delText>REFERENCE</w:delText>
          </w:r>
          <w:commentRangeEnd w:id="62"/>
          <w:r w:rsidR="00B7002D" w:rsidDel="001624F4">
            <w:rPr>
              <w:rStyle w:val="CommentReference"/>
            </w:rPr>
            <w:commentReference w:id="62"/>
          </w:r>
          <w:r w:rsidR="00B7002D" w:rsidDel="001624F4">
            <w:rPr>
              <w:sz w:val="26"/>
              <w:szCs w:val="26"/>
            </w:rPr>
            <w:delText xml:space="preserve">) </w:delText>
          </w:r>
        </w:del>
      </w:ins>
      <w:ins w:id="63" w:author="Paez, Antonio" w:date="2022-07-27T11:25:00Z">
        <w:r w:rsidR="00CD13EF">
          <w:rPr>
            <w:sz w:val="26"/>
            <w:szCs w:val="26"/>
          </w:rPr>
          <w:t>while treating other modes almost as afterthoughts</w:t>
        </w:r>
      </w:ins>
      <w:ins w:id="64" w:author="Paez, Antonio" w:date="2022-07-27T11:47:00Z">
        <w:r w:rsidR="007D4222">
          <w:rPr>
            <w:sz w:val="26"/>
            <w:szCs w:val="26"/>
          </w:rPr>
          <w:t xml:space="preserve"> </w:t>
        </w:r>
      </w:ins>
      <w:r w:rsidR="00CF631A">
        <w:rPr>
          <w:sz w:val="26"/>
          <w:szCs w:val="26"/>
        </w:rPr>
        <w:fldChar w:fldCharType="begin">
          <w:fldData xml:space="preserve">PEVuZE5vdGU+PENpdGU+PEF1dGhvcj5CcmV6aW5hPC9BdXRob3I+PFllYXI+MjAyMDwvWWVhcj48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</w:fldData>
        </w:fldChar>
      </w:r>
      <w:r w:rsidR="00D56E23">
        <w:rPr>
          <w:sz w:val="26"/>
          <w:szCs w:val="26"/>
        </w:rPr>
        <w:instrText xml:space="preserve"> ADDIN EN.CITE </w:instrText>
      </w:r>
      <w:r w:rsidR="00D56E23">
        <w:rPr>
          <w:sz w:val="26"/>
          <w:szCs w:val="26"/>
        </w:rPr>
        <w:fldChar w:fldCharType="begin">
          <w:fldData xml:space="preserve">PEVuZE5vdGU+PENpdGU+PEF1dGhvcj5CcmV6aW5hPC9BdXRob3I+PFllYXI+MjAyMDwvWWVhcj48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CF631A">
        <w:rPr>
          <w:sz w:val="26"/>
          <w:szCs w:val="26"/>
        </w:rPr>
      </w:r>
      <w:r w:rsidR="00CF631A">
        <w:rPr>
          <w:sz w:val="26"/>
          <w:szCs w:val="26"/>
        </w:rPr>
        <w:fldChar w:fldCharType="separate"/>
      </w:r>
      <w:r w:rsidR="00D56E23">
        <w:rPr>
          <w:noProof/>
          <w:sz w:val="26"/>
          <w:szCs w:val="26"/>
        </w:rPr>
        <w:t>(Brezina 2020, Koglin 2020, Ruffino and Jarre 2021)</w:t>
      </w:r>
      <w:r w:rsidR="00CF631A">
        <w:rPr>
          <w:sz w:val="26"/>
          <w:szCs w:val="26"/>
        </w:rPr>
        <w:fldChar w:fldCharType="end"/>
      </w:r>
      <w:ins w:id="65" w:author="Paez, Antonio" w:date="2022-07-27T11:47:00Z">
        <w:del w:id="66" w:author="Mahdis Moghadasi" w:date="2022-08-16T15:37:00Z">
          <w:r w:rsidR="007D4222" w:rsidDel="00CF631A">
            <w:rPr>
              <w:sz w:val="26"/>
              <w:szCs w:val="26"/>
            </w:rPr>
            <w:delText>(</w:delText>
          </w:r>
          <w:commentRangeStart w:id="67"/>
          <w:r w:rsidR="007D4222" w:rsidDel="00CF631A">
            <w:rPr>
              <w:sz w:val="26"/>
              <w:szCs w:val="26"/>
            </w:rPr>
            <w:delText>REFERENCES</w:delText>
          </w:r>
          <w:commentRangeEnd w:id="67"/>
          <w:r w:rsidR="007D4222" w:rsidDel="00CF631A">
            <w:rPr>
              <w:rStyle w:val="CommentReference"/>
            </w:rPr>
            <w:commentReference w:id="67"/>
          </w:r>
          <w:r w:rsidR="007D4222" w:rsidDel="00CF631A">
            <w:rPr>
              <w:sz w:val="26"/>
              <w:szCs w:val="26"/>
            </w:rPr>
            <w:delText>)</w:delText>
          </w:r>
        </w:del>
      </w:ins>
      <w:del w:id="68" w:author="Mahdis Moghadasi" w:date="2022-08-16T15:37:00Z">
        <w:r w:rsidR="009C3BCF" w:rsidRPr="00180B62" w:rsidDel="00CF631A">
          <w:rPr>
            <w:sz w:val="26"/>
            <w:szCs w:val="26"/>
          </w:rPr>
          <w:delText>.</w:delText>
        </w:r>
      </w:del>
      <w:ins w:id="69" w:author="Paez, Antonio" w:date="2022-07-27T11:34:00Z">
        <w:del w:id="70" w:author="Mahdis Moghadasi" w:date="2022-08-16T15:37:00Z">
          <w:r w:rsidR="009B540C" w:rsidDel="00CF631A">
            <w:rPr>
              <w:sz w:val="26"/>
              <w:szCs w:val="26"/>
            </w:rPr>
            <w:delText xml:space="preserve"> </w:delText>
          </w:r>
        </w:del>
      </w:ins>
      <w:ins w:id="71" w:author="Paez, Antonio" w:date="2022-07-27T11:49:00Z">
        <w:r w:rsidR="000B59D0">
          <w:rPr>
            <w:sz w:val="26"/>
            <w:szCs w:val="26"/>
          </w:rPr>
          <w:t>Along with a focus on mo</w:t>
        </w:r>
      </w:ins>
      <w:ins w:id="72" w:author="Paez, Antonio" w:date="2022-07-27T11:50:00Z">
        <w:r w:rsidR="000B59D0">
          <w:rPr>
            <w:sz w:val="26"/>
            <w:szCs w:val="26"/>
          </w:rPr>
          <w:t>torized travel, t</w:t>
        </w:r>
      </w:ins>
      <w:ins w:id="73" w:author="Paez, Antonio" w:date="2022-07-27T11:35:00Z">
        <w:r w:rsidR="009B540C" w:rsidRPr="009B540C">
          <w:rPr>
            <w:sz w:val="26"/>
            <w:szCs w:val="26"/>
          </w:rPr>
          <w:t>he focus of transportation planning has been to plan for mobility</w:t>
        </w:r>
      </w:ins>
      <w:ins w:id="74" w:author="Paez, Antonio" w:date="2022-07-28T10:11:00Z">
        <w:r w:rsidR="00755BA7">
          <w:rPr>
            <w:sz w:val="26"/>
            <w:szCs w:val="26"/>
          </w:rPr>
          <w:t xml:space="preserve"> mainly by car</w:t>
        </w:r>
      </w:ins>
      <w:ins w:id="75" w:author="Paez, Antonio" w:date="2022-07-27T12:10:00Z">
        <w:r w:rsidR="003325AF">
          <w:rPr>
            <w:sz w:val="26"/>
            <w:szCs w:val="26"/>
          </w:rPr>
          <w:t>. T</w:t>
        </w:r>
      </w:ins>
      <w:ins w:id="76" w:author="Paez, Antonio" w:date="2022-07-27T11:35:00Z">
        <w:r w:rsidR="009B540C" w:rsidRPr="009B540C">
          <w:rPr>
            <w:sz w:val="26"/>
            <w:szCs w:val="26"/>
          </w:rPr>
          <w:t xml:space="preserve">ransportation </w:t>
        </w:r>
      </w:ins>
      <w:ins w:id="77" w:author="Paez, Antonio" w:date="2022-07-27T11:50:00Z">
        <w:r w:rsidR="000B59D0">
          <w:rPr>
            <w:sz w:val="26"/>
            <w:szCs w:val="26"/>
          </w:rPr>
          <w:t xml:space="preserve">and land use </w:t>
        </w:r>
      </w:ins>
      <w:ins w:id="78" w:author="Paez, Antonio" w:date="2022-07-27T11:35:00Z">
        <w:r w:rsidR="009B540C" w:rsidRPr="009B540C">
          <w:rPr>
            <w:sz w:val="26"/>
            <w:szCs w:val="26"/>
          </w:rPr>
          <w:t>systems have been designed to produce mobility</w:t>
        </w:r>
      </w:ins>
      <w:ins w:id="79" w:author="Paez, Antonio" w:date="2022-07-27T12:05:00Z">
        <w:r w:rsidR="00171DAC">
          <w:rPr>
            <w:sz w:val="26"/>
            <w:szCs w:val="26"/>
          </w:rPr>
          <w:t>, and this is reflected in t</w:t>
        </w:r>
      </w:ins>
      <w:ins w:id="80" w:author="Paez, Antonio" w:date="2022-07-27T12:06:00Z">
        <w:r w:rsidR="00171DAC">
          <w:rPr>
            <w:sz w:val="26"/>
            <w:szCs w:val="26"/>
          </w:rPr>
          <w:t xml:space="preserve">he use of measures of efficiency </w:t>
        </w:r>
      </w:ins>
      <w:ins w:id="81" w:author="Paez, Antonio" w:date="2022-07-27T12:09:00Z">
        <w:r w:rsidR="003325AF">
          <w:rPr>
            <w:sz w:val="26"/>
            <w:szCs w:val="26"/>
          </w:rPr>
          <w:t xml:space="preserve">that ignore the </w:t>
        </w:r>
      </w:ins>
      <w:ins w:id="82" w:author="Paez, Antonio" w:date="2022-07-27T12:10:00Z">
        <w:r w:rsidR="003325AF">
          <w:rPr>
            <w:sz w:val="26"/>
            <w:szCs w:val="26"/>
          </w:rPr>
          <w:t>reason for</w:t>
        </w:r>
      </w:ins>
      <w:ins w:id="83" w:author="Paez, Antonio" w:date="2022-07-27T12:11:00Z">
        <w:r w:rsidR="003325AF">
          <w:rPr>
            <w:sz w:val="26"/>
            <w:szCs w:val="26"/>
          </w:rPr>
          <w:t xml:space="preserve"> most</w:t>
        </w:r>
      </w:ins>
      <w:ins w:id="84" w:author="Paez, Antonio" w:date="2022-07-27T12:10:00Z">
        <w:r w:rsidR="003325AF">
          <w:rPr>
            <w:sz w:val="26"/>
            <w:szCs w:val="26"/>
          </w:rPr>
          <w:t xml:space="preserve"> travel</w:t>
        </w:r>
      </w:ins>
      <w:ins w:id="85" w:author="Paez, Antonio" w:date="2022-07-28T10:12:00Z">
        <w:r w:rsidR="00755BA7">
          <w:rPr>
            <w:sz w:val="26"/>
            <w:szCs w:val="26"/>
          </w:rPr>
          <w:t>, which</w:t>
        </w:r>
      </w:ins>
      <w:ins w:id="86" w:author="Paez, Antonio" w:date="2022-07-27T12:10:00Z">
        <w:r w:rsidR="003325AF">
          <w:rPr>
            <w:sz w:val="26"/>
            <w:szCs w:val="26"/>
          </w:rPr>
          <w:t xml:space="preserve"> </w:t>
        </w:r>
      </w:ins>
      <w:ins w:id="87" w:author="Paez, Antonio" w:date="2022-07-28T10:12:00Z">
        <w:r w:rsidR="00755BA7">
          <w:rPr>
            <w:sz w:val="26"/>
            <w:szCs w:val="26"/>
          </w:rPr>
          <w:t xml:space="preserve">is </w:t>
        </w:r>
      </w:ins>
      <w:ins w:id="88" w:author="Paez, Antonio" w:date="2022-07-27T12:10:00Z">
        <w:r w:rsidR="003325AF">
          <w:rPr>
            <w:sz w:val="26"/>
            <w:szCs w:val="26"/>
          </w:rPr>
          <w:t>to reach destinations</w:t>
        </w:r>
      </w:ins>
      <w:ins w:id="89" w:author="Mahdis Moghadasi" w:date="2022-08-16T15:41:00Z">
        <w:r w:rsidR="00CF631A">
          <w:rPr>
            <w:sz w:val="26"/>
            <w:szCs w:val="26"/>
          </w:rPr>
          <w:t xml:space="preserve"> </w:t>
        </w:r>
      </w:ins>
      <w:r w:rsidR="00CF631A">
        <w:rPr>
          <w:sz w:val="26"/>
          <w:szCs w:val="26"/>
        </w:rPr>
        <w:fldChar w:fldCharType="begin"/>
      </w:r>
      <w:r w:rsidR="00D56E23">
        <w:rPr>
          <w:sz w:val="26"/>
          <w:szCs w:val="26"/>
        </w:rPr>
        <w:instrText xml:space="preserve"> ADDIN EN.CITE &lt;EndNote&gt;&lt;Cite&gt;&lt;Author&gt;Handy&lt;/Author&gt;&lt;Year&gt;1997&lt;/Year&gt;&lt;RecNum&gt;214&lt;/RecNum&gt;&lt;DisplayText&gt;(Handy and Niemeier 1997)&lt;/DisplayText&gt;&lt;record&gt;&lt;rec-number&gt;214&lt;/rec-number&gt;&lt;foreign-keys&gt;&lt;key app="EN" db-id="2e2p5vxx2zxtrfexpad5zaef0pxz5rr252a5" timestamp="1660679115"&gt;214&lt;/key&gt;&lt;/foreign-keys&gt;&lt;ref-type name="Journal Article"&gt;17&lt;/ref-type&gt;&lt;contributors&gt;&lt;authors&gt;&lt;author&gt;Handy, Susan L&lt;/author&gt;&lt;author&gt;Niemeier, Debbie A&lt;/author&gt;&lt;/authors&gt;&lt;/contributors&gt;&lt;titles&gt;&lt;title&gt;Measuring accessibility: an exploration of issues and alternatives&lt;/title&gt;&lt;secondary-title&gt;Environment and planning A&lt;/secondary-title&gt;&lt;/titles&gt;&lt;periodical&gt;&lt;full-title&gt;Environment and planning A&lt;/full-title&gt;&lt;/periodical&gt;&lt;pages&gt;1175-1194&lt;/pages&gt;&lt;volume&gt;29&lt;/volume&gt;&lt;number&gt;7&lt;/number&gt;&lt;dates&gt;&lt;year&gt;1997&lt;/year&gt;&lt;/dates&gt;&lt;isbn&gt;0308-518X&lt;/isbn&gt;&lt;urls&gt;&lt;/urls&gt;&lt;/record&gt;&lt;/Cite&gt;&lt;/EndNote&gt;</w:instrText>
      </w:r>
      <w:r w:rsidR="00CF631A">
        <w:rPr>
          <w:sz w:val="26"/>
          <w:szCs w:val="26"/>
        </w:rPr>
        <w:fldChar w:fldCharType="separate"/>
      </w:r>
      <w:r w:rsidR="00D56E23">
        <w:rPr>
          <w:noProof/>
          <w:sz w:val="26"/>
          <w:szCs w:val="26"/>
        </w:rPr>
        <w:t>(Handy and Niemeier 1997)</w:t>
      </w:r>
      <w:r w:rsidR="00CF631A">
        <w:rPr>
          <w:sz w:val="26"/>
          <w:szCs w:val="26"/>
        </w:rPr>
        <w:fldChar w:fldCharType="end"/>
      </w:r>
      <w:ins w:id="90" w:author="Paez, Antonio" w:date="2022-07-27T12:11:00Z">
        <w:r w:rsidR="003325AF">
          <w:rPr>
            <w:sz w:val="26"/>
            <w:szCs w:val="26"/>
          </w:rPr>
          <w:t xml:space="preserve"> </w:t>
        </w:r>
      </w:ins>
      <w:ins w:id="91" w:author="Paez, Antonio" w:date="2022-07-27T12:06:00Z">
        <w:del w:id="92" w:author="Mahdis Moghadasi" w:date="2022-08-16T15:41:00Z">
          <w:r w:rsidR="00171DAC" w:rsidDel="00CF631A">
            <w:rPr>
              <w:sz w:val="26"/>
              <w:szCs w:val="26"/>
            </w:rPr>
            <w:delText>(</w:delText>
          </w:r>
        </w:del>
      </w:ins>
      <w:commentRangeStart w:id="93"/>
      <w:ins w:id="94" w:author="Paez, Antonio" w:date="2022-07-27T12:10:00Z">
        <w:del w:id="95" w:author="Mahdis Moghadasi" w:date="2022-08-16T15:41:00Z">
          <w:r w:rsidR="003325AF" w:rsidDel="00CF631A">
            <w:rPr>
              <w:sz w:val="26"/>
              <w:szCs w:val="26"/>
            </w:rPr>
            <w:delText>REFERENCE</w:delText>
          </w:r>
        </w:del>
      </w:ins>
      <w:commentRangeEnd w:id="93"/>
      <w:ins w:id="96" w:author="Paez, Antonio" w:date="2022-07-27T12:12:00Z">
        <w:del w:id="97" w:author="Mahdis Moghadasi" w:date="2022-08-16T15:41:00Z">
          <w:r w:rsidR="003325AF" w:rsidDel="00CF631A">
            <w:rPr>
              <w:rStyle w:val="CommentReference"/>
            </w:rPr>
            <w:commentReference w:id="93"/>
          </w:r>
        </w:del>
      </w:ins>
      <w:ins w:id="98" w:author="Paez, Antonio" w:date="2022-07-27T12:06:00Z">
        <w:del w:id="99" w:author="Mahdis Moghadasi" w:date="2022-08-16T15:41:00Z">
          <w:r w:rsidR="00171DAC" w:rsidDel="00CF631A">
            <w:rPr>
              <w:sz w:val="26"/>
              <w:szCs w:val="26"/>
            </w:rPr>
            <w:delText>)</w:delText>
          </w:r>
        </w:del>
      </w:ins>
      <w:ins w:id="100" w:author="Paez, Antonio" w:date="2022-07-27T11:57:00Z">
        <w:del w:id="101" w:author="Mahdis Moghadasi" w:date="2022-08-16T15:41:00Z">
          <w:r w:rsidR="00B75E3F" w:rsidDel="00CF631A">
            <w:rPr>
              <w:sz w:val="26"/>
              <w:szCs w:val="26"/>
            </w:rPr>
            <w:delText xml:space="preserve">. </w:delText>
          </w:r>
        </w:del>
      </w:ins>
    </w:p>
    <w:p w14:paraId="40420A93" w14:textId="2FC389ED" w:rsidR="001B3FDC" w:rsidRDefault="00B75E3F" w:rsidP="009B540C">
      <w:pPr>
        <w:spacing w:line="360" w:lineRule="auto"/>
        <w:jc w:val="both"/>
        <w:rPr>
          <w:ins w:id="102" w:author="Paez, Antonio" w:date="2022-07-27T12:34:00Z"/>
          <w:sz w:val="26"/>
          <w:szCs w:val="26"/>
        </w:rPr>
      </w:pPr>
      <w:ins w:id="103" w:author="Paez, Antonio" w:date="2022-07-27T11:57:00Z">
        <w:r>
          <w:rPr>
            <w:sz w:val="26"/>
            <w:szCs w:val="26"/>
          </w:rPr>
          <w:t>Th</w:t>
        </w:r>
      </w:ins>
      <w:ins w:id="104" w:author="Paez, Antonio" w:date="2022-07-27T12:06:00Z">
        <w:r w:rsidR="00171DAC">
          <w:rPr>
            <w:sz w:val="26"/>
            <w:szCs w:val="26"/>
          </w:rPr>
          <w:t>e</w:t>
        </w:r>
      </w:ins>
      <w:ins w:id="105" w:author="Paez, Antonio" w:date="2022-07-27T11:57:00Z">
        <w:r>
          <w:rPr>
            <w:sz w:val="26"/>
            <w:szCs w:val="26"/>
          </w:rPr>
          <w:t xml:space="preserve"> idea</w:t>
        </w:r>
      </w:ins>
      <w:ins w:id="106" w:author="Paez, Antonio" w:date="2022-07-27T11:35:00Z">
        <w:r w:rsidR="009B540C" w:rsidRPr="009B540C">
          <w:rPr>
            <w:sz w:val="26"/>
            <w:szCs w:val="26"/>
          </w:rPr>
          <w:t xml:space="preserve"> </w:t>
        </w:r>
      </w:ins>
      <w:ins w:id="107" w:author="Paez, Antonio" w:date="2022-07-27T12:06:00Z">
        <w:r w:rsidR="00171DAC">
          <w:rPr>
            <w:sz w:val="26"/>
            <w:szCs w:val="26"/>
          </w:rPr>
          <w:t xml:space="preserve">of producing mobility </w:t>
        </w:r>
      </w:ins>
      <w:ins w:id="108" w:author="Paez, Antonio" w:date="2022-07-27T11:35:00Z">
        <w:r w:rsidR="009B540C" w:rsidRPr="009B540C">
          <w:rPr>
            <w:sz w:val="26"/>
            <w:szCs w:val="26"/>
          </w:rPr>
          <w:t xml:space="preserve">seems intuitive when planning for </w:t>
        </w:r>
      </w:ins>
      <w:ins w:id="109" w:author="Paez, Antonio" w:date="2022-07-27T12:13:00Z">
        <w:r w:rsidR="003325AF">
          <w:rPr>
            <w:sz w:val="26"/>
            <w:szCs w:val="26"/>
          </w:rPr>
          <w:t xml:space="preserve">inexpensive </w:t>
        </w:r>
      </w:ins>
      <w:ins w:id="110" w:author="Paez, Antonio" w:date="2022-07-27T11:35:00Z">
        <w:r w:rsidR="009B540C" w:rsidRPr="009B540C">
          <w:rPr>
            <w:sz w:val="26"/>
            <w:szCs w:val="26"/>
          </w:rPr>
          <w:t>motorized travel</w:t>
        </w:r>
      </w:ins>
      <w:ins w:id="111" w:author="Paez, Antonio" w:date="2022-07-27T12:13:00Z">
        <w:r w:rsidR="003325AF">
          <w:rPr>
            <w:sz w:val="26"/>
            <w:szCs w:val="26"/>
          </w:rPr>
          <w:t xml:space="preserve">, </w:t>
        </w:r>
      </w:ins>
      <w:ins w:id="112" w:author="Paez, Antonio" w:date="2022-07-27T11:35:00Z">
        <w:r w:rsidR="009B540C" w:rsidRPr="009B540C">
          <w:rPr>
            <w:sz w:val="26"/>
            <w:szCs w:val="26"/>
          </w:rPr>
          <w:t xml:space="preserve">in an era </w:t>
        </w:r>
      </w:ins>
      <w:ins w:id="113" w:author="Paez, Antonio" w:date="2022-07-27T11:57:00Z">
        <w:r>
          <w:rPr>
            <w:sz w:val="26"/>
            <w:szCs w:val="26"/>
          </w:rPr>
          <w:t>when</w:t>
        </w:r>
      </w:ins>
      <w:ins w:id="114" w:author="Paez, Antonio" w:date="2022-07-27T11:58:00Z">
        <w:r>
          <w:rPr>
            <w:sz w:val="26"/>
            <w:szCs w:val="26"/>
          </w:rPr>
          <w:t xml:space="preserve"> automobile users </w:t>
        </w:r>
      </w:ins>
      <w:ins w:id="115" w:author="Paez, Antonio" w:date="2022-07-27T12:06:00Z">
        <w:r w:rsidR="00171DAC">
          <w:rPr>
            <w:sz w:val="26"/>
            <w:szCs w:val="26"/>
          </w:rPr>
          <w:t>have been</w:t>
        </w:r>
      </w:ins>
      <w:ins w:id="116" w:author="Paez, Antonio" w:date="2022-07-27T12:07:00Z">
        <w:r w:rsidR="00171DAC">
          <w:rPr>
            <w:sz w:val="26"/>
            <w:szCs w:val="26"/>
          </w:rPr>
          <w:t>, as a matter of policy,</w:t>
        </w:r>
      </w:ins>
      <w:ins w:id="117" w:author="Paez, Antonio" w:date="2022-07-27T11:59:00Z">
        <w:r>
          <w:rPr>
            <w:sz w:val="26"/>
            <w:szCs w:val="26"/>
          </w:rPr>
          <w:t xml:space="preserve"> shielded from paying</w:t>
        </w:r>
        <w:r w:rsidR="00BF22C5">
          <w:rPr>
            <w:sz w:val="26"/>
            <w:szCs w:val="26"/>
          </w:rPr>
          <w:t xml:space="preserve"> – </w:t>
        </w:r>
      </w:ins>
      <w:ins w:id="118" w:author="Paez, Antonio" w:date="2022-07-27T12:01:00Z">
        <w:r w:rsidR="00BF22C5">
          <w:rPr>
            <w:sz w:val="26"/>
            <w:szCs w:val="26"/>
          </w:rPr>
          <w:t xml:space="preserve">and </w:t>
        </w:r>
      </w:ins>
      <w:ins w:id="119" w:author="Paez, Antonio" w:date="2022-07-27T11:59:00Z">
        <w:r w:rsidR="00BF22C5">
          <w:rPr>
            <w:sz w:val="26"/>
            <w:szCs w:val="26"/>
          </w:rPr>
          <w:t>even be</w:t>
        </w:r>
      </w:ins>
      <w:ins w:id="120" w:author="Paez, Antonio" w:date="2022-07-27T12:00:00Z">
        <w:r w:rsidR="00BF22C5">
          <w:rPr>
            <w:sz w:val="26"/>
            <w:szCs w:val="26"/>
          </w:rPr>
          <w:t>com</w:t>
        </w:r>
      </w:ins>
      <w:ins w:id="121" w:author="Paez, Antonio" w:date="2022-07-27T11:59:00Z">
        <w:r w:rsidR="00BF22C5">
          <w:rPr>
            <w:sz w:val="26"/>
            <w:szCs w:val="26"/>
          </w:rPr>
          <w:t>ing aware – of the full cost of their travel</w:t>
        </w:r>
      </w:ins>
      <w:ins w:id="122" w:author="Mahdis Moghadasi" w:date="2022-08-16T15:47:00Z">
        <w:r w:rsidR="00D309AD">
          <w:rPr>
            <w:sz w:val="26"/>
            <w:szCs w:val="26"/>
          </w:rPr>
          <w:t xml:space="preserve"> </w:t>
        </w:r>
      </w:ins>
      <w:r w:rsidR="00D309AD">
        <w:rPr>
          <w:sz w:val="26"/>
          <w:szCs w:val="26"/>
        </w:rPr>
        <w:fldChar w:fldCharType="begin"/>
      </w:r>
      <w:r w:rsidR="00D56E23">
        <w:rPr>
          <w:sz w:val="26"/>
          <w:szCs w:val="26"/>
        </w:rPr>
        <w:instrText xml:space="preserve"> ADDIN EN.CITE &lt;EndNote&gt;&lt;Cite&gt;&lt;Author&gt;Taylor&lt;/Author&gt;&lt;Year&gt;2006&lt;/Year&gt;&lt;RecNum&gt;210&lt;/RecNum&gt;&lt;DisplayText&gt;(Taylor 2006)&lt;/DisplayText&gt;&lt;record&gt;&lt;rec-number&gt;210&lt;/rec-number&gt;&lt;foreign-keys&gt;&lt;key app="EN" db-id="2e2p5vxx2zxtrfexpad5zaef0pxz5rr252a5" timestamp="1660665908"&gt;210&lt;/key&gt;&lt;/foreign-keys&gt;&lt;ref-type name="Journal Article"&gt;17&lt;/ref-type&gt;&lt;contributors&gt;&lt;authors&gt;&lt;author&gt;Taylor, Brian D.&lt;/author&gt;&lt;/authors&gt;&lt;/contributors&gt;&lt;titles&gt;&lt;title&gt;Putting a Price on Mobility: Cars and Contradictions in Planning&lt;/title&gt;&lt;secondary-title&gt;Journal of the American Planning Association&lt;/secondary-title&gt;&lt;/titles&gt;&lt;periodical&gt;&lt;full-title&gt;Journal of the American Planning Association&lt;/full-title&gt;&lt;/periodical&gt;&lt;pages&gt;279-284&lt;/pages&gt;&lt;volume&gt;72&lt;/volume&gt;&lt;number&gt;3&lt;/number&gt;&lt;section&gt;279&lt;/section&gt;&lt;dates&gt;&lt;year&gt;2006&lt;/year&gt;&lt;/dates&gt;&lt;isbn&gt;0194-4363&amp;#xD;1939-0130&lt;/isbn&gt;&lt;urls&gt;&lt;/urls&gt;&lt;electronic-resource-num&gt;10.1080/01944360608976750&lt;/electronic-resource-num&gt;&lt;/record&gt;&lt;/Cite&gt;&lt;/EndNote&gt;</w:instrText>
      </w:r>
      <w:r w:rsidR="00D309AD">
        <w:rPr>
          <w:sz w:val="26"/>
          <w:szCs w:val="26"/>
        </w:rPr>
        <w:fldChar w:fldCharType="separate"/>
      </w:r>
      <w:r w:rsidR="00D56E23">
        <w:rPr>
          <w:noProof/>
          <w:sz w:val="26"/>
          <w:szCs w:val="26"/>
        </w:rPr>
        <w:t>(Taylor 2006)</w:t>
      </w:r>
      <w:r w:rsidR="00D309AD">
        <w:rPr>
          <w:sz w:val="26"/>
          <w:szCs w:val="26"/>
        </w:rPr>
        <w:fldChar w:fldCharType="end"/>
      </w:r>
      <w:ins w:id="123" w:author="Paez, Antonio" w:date="2022-07-27T12:00:00Z">
        <w:r w:rsidR="00BF22C5">
          <w:rPr>
            <w:sz w:val="26"/>
            <w:szCs w:val="26"/>
          </w:rPr>
          <w:t xml:space="preserve"> </w:t>
        </w:r>
        <w:del w:id="124" w:author="Mahdis Moghadasi" w:date="2022-08-16T15:46:00Z">
          <w:r w:rsidR="00BF22C5" w:rsidDel="00D309AD">
            <w:rPr>
              <w:sz w:val="26"/>
              <w:szCs w:val="26"/>
            </w:rPr>
            <w:delText>(</w:delText>
          </w:r>
          <w:commentRangeStart w:id="125"/>
          <w:r w:rsidR="00BF22C5" w:rsidDel="00D309AD">
            <w:rPr>
              <w:sz w:val="26"/>
              <w:szCs w:val="26"/>
            </w:rPr>
            <w:delText>REFERENCE</w:delText>
          </w:r>
          <w:commentRangeEnd w:id="125"/>
          <w:r w:rsidR="00BF22C5" w:rsidDel="00D309AD">
            <w:rPr>
              <w:rStyle w:val="CommentReference"/>
            </w:rPr>
            <w:commentReference w:id="125"/>
          </w:r>
          <w:r w:rsidR="00BF22C5" w:rsidDel="00D309AD">
            <w:rPr>
              <w:sz w:val="26"/>
              <w:szCs w:val="26"/>
            </w:rPr>
            <w:delText>)</w:delText>
          </w:r>
        </w:del>
      </w:ins>
      <w:ins w:id="126" w:author="Paez, Antonio" w:date="2022-07-27T11:59:00Z">
        <w:del w:id="127" w:author="Mahdis Moghadasi" w:date="2022-08-16T15:46:00Z">
          <w:r w:rsidR="00BF22C5" w:rsidDel="00D309AD">
            <w:rPr>
              <w:sz w:val="26"/>
              <w:szCs w:val="26"/>
            </w:rPr>
            <w:delText>.</w:delText>
          </w:r>
        </w:del>
      </w:ins>
      <w:ins w:id="128" w:author="Paez, Antonio" w:date="2022-07-27T12:16:00Z">
        <w:del w:id="129" w:author="Mahdis Moghadasi" w:date="2022-08-16T15:46:00Z">
          <w:r w:rsidR="00276C21" w:rsidDel="00D309AD">
            <w:rPr>
              <w:sz w:val="26"/>
              <w:szCs w:val="26"/>
            </w:rPr>
            <w:delText xml:space="preserve"> </w:delText>
          </w:r>
        </w:del>
      </w:ins>
      <w:ins w:id="130" w:author="Paez, Antonio" w:date="2022-07-27T12:48:00Z">
        <w:r w:rsidR="00BB3735">
          <w:rPr>
            <w:sz w:val="26"/>
            <w:szCs w:val="26"/>
          </w:rPr>
          <w:t>In recognition of</w:t>
        </w:r>
      </w:ins>
      <w:ins w:id="131" w:author="Paez, Antonio" w:date="2022-07-27T12:33:00Z">
        <w:r w:rsidR="00990144">
          <w:rPr>
            <w:sz w:val="26"/>
            <w:szCs w:val="26"/>
          </w:rPr>
          <w:t xml:space="preserve"> the contradiction of</w:t>
        </w:r>
      </w:ins>
      <w:ins w:id="132" w:author="Paez, Antonio" w:date="2022-07-27T12:47:00Z">
        <w:r w:rsidR="00BB3735">
          <w:rPr>
            <w:sz w:val="26"/>
            <w:szCs w:val="26"/>
          </w:rPr>
          <w:t xml:space="preserve"> trying to</w:t>
        </w:r>
      </w:ins>
      <w:ins w:id="133" w:author="Paez, Antonio" w:date="2022-07-27T12:33:00Z">
        <w:r w:rsidR="00990144">
          <w:rPr>
            <w:sz w:val="26"/>
            <w:szCs w:val="26"/>
          </w:rPr>
          <w:t xml:space="preserve"> generat</w:t>
        </w:r>
      </w:ins>
      <w:ins w:id="134" w:author="Paez, Antonio" w:date="2022-07-27T12:47:00Z">
        <w:r w:rsidR="00BB3735">
          <w:rPr>
            <w:sz w:val="26"/>
            <w:szCs w:val="26"/>
          </w:rPr>
          <w:t>e</w:t>
        </w:r>
      </w:ins>
      <w:ins w:id="135" w:author="Paez, Antonio" w:date="2022-07-27T12:33:00Z">
        <w:r w:rsidR="00990144">
          <w:rPr>
            <w:sz w:val="26"/>
            <w:szCs w:val="26"/>
          </w:rPr>
          <w:t xml:space="preserve"> mobility </w:t>
        </w:r>
      </w:ins>
      <w:ins w:id="136" w:author="Paez, Antonio" w:date="2022-07-27T12:34:00Z">
        <w:r w:rsidR="00990144">
          <w:rPr>
            <w:sz w:val="26"/>
            <w:szCs w:val="26"/>
          </w:rPr>
          <w:t xml:space="preserve">while </w:t>
        </w:r>
      </w:ins>
      <w:ins w:id="137" w:author="Paez, Antonio" w:date="2022-07-27T12:47:00Z">
        <w:r w:rsidR="00BB3735">
          <w:rPr>
            <w:sz w:val="26"/>
            <w:szCs w:val="26"/>
          </w:rPr>
          <w:t xml:space="preserve">also hoping to </w:t>
        </w:r>
      </w:ins>
      <w:ins w:id="138" w:author="Paez, Antonio" w:date="2022-07-27T12:34:00Z">
        <w:r w:rsidR="00990144">
          <w:rPr>
            <w:sz w:val="26"/>
            <w:szCs w:val="26"/>
          </w:rPr>
          <w:t xml:space="preserve">reduce the ill effects of mobility, </w:t>
        </w:r>
      </w:ins>
      <w:ins w:id="139" w:author="Paez, Antonio" w:date="2022-07-27T12:28:00Z">
        <w:r w:rsidR="00C754DB">
          <w:rPr>
            <w:sz w:val="26"/>
            <w:szCs w:val="26"/>
          </w:rPr>
          <w:t>an argument in the t</w:t>
        </w:r>
      </w:ins>
      <w:ins w:id="140" w:author="Paez, Antonio" w:date="2022-07-27T12:29:00Z">
        <w:r w:rsidR="00C754DB">
          <w:rPr>
            <w:sz w:val="26"/>
            <w:szCs w:val="26"/>
          </w:rPr>
          <w:t xml:space="preserve">ransportation literature </w:t>
        </w:r>
      </w:ins>
      <w:ins w:id="141" w:author="Paez, Antonio" w:date="2022-07-27T12:34:00Z">
        <w:r w:rsidR="00990144">
          <w:rPr>
            <w:sz w:val="26"/>
            <w:szCs w:val="26"/>
          </w:rPr>
          <w:t xml:space="preserve">for decades </w:t>
        </w:r>
      </w:ins>
      <w:ins w:id="142" w:author="Paez, Antonio" w:date="2022-07-27T12:29:00Z">
        <w:r w:rsidR="00C754DB">
          <w:rPr>
            <w:sz w:val="26"/>
            <w:szCs w:val="26"/>
          </w:rPr>
          <w:t>has been to shift from mobility-based to accessibility-</w:t>
        </w:r>
      </w:ins>
      <w:ins w:id="143" w:author="Paez, Antonio" w:date="2022-07-27T12:30:00Z">
        <w:r w:rsidR="00990144">
          <w:rPr>
            <w:sz w:val="26"/>
            <w:szCs w:val="26"/>
          </w:rPr>
          <w:t>based planning</w:t>
        </w:r>
      </w:ins>
      <w:ins w:id="144" w:author="Mahdis Moghadasi" w:date="2022-08-16T15:47:00Z">
        <w:r w:rsidR="008011F2">
          <w:rPr>
            <w:sz w:val="26"/>
            <w:szCs w:val="26"/>
          </w:rPr>
          <w:t xml:space="preserve"> </w:t>
        </w:r>
      </w:ins>
      <w:r w:rsidR="008011F2">
        <w:rPr>
          <w:sz w:val="26"/>
          <w:szCs w:val="26"/>
        </w:rPr>
        <w:fldChar w:fldCharType="begin"/>
      </w:r>
      <w:r w:rsidR="00D56E23">
        <w:rPr>
          <w:sz w:val="26"/>
          <w:szCs w:val="26"/>
        </w:rPr>
        <w:instrText xml:space="preserve"> ADDIN EN.CITE &lt;EndNote&gt;&lt;Cite&gt;&lt;Author&gt;Handy&lt;/Author&gt;&lt;Year&gt;1997&lt;/Year&gt;&lt;RecNum&gt;208&lt;/RecNum&gt;&lt;DisplayText&gt;(Handy 1997, Unit 2003)&lt;/DisplayText&gt;&lt;record&gt;&lt;rec-number&gt;208&lt;/rec-number&gt;&lt;foreign-keys&gt;&lt;key app="EN" db-id="2e2p5vxx2zxtrfexpad5zaef0pxz5rr252a5" timestamp="1660665898"&gt;208&lt;/key&gt;&lt;/foreign-keys&gt;&lt;ref-type name="Journal Article"&gt;17&lt;/ref-type&gt;&lt;contributors&gt;&lt;authors&gt;&lt;author&gt;Handy, S. L., &amp;amp; Niemeier, D. A&lt;/author&gt;&lt;/authors&gt;&lt;/contributors&gt;&lt;titles&gt;&lt;title&gt;Measuring accessibility: an exploration of issues and alternatives&lt;/title&gt;&lt;secondary-title&gt;Environment and Planning A: Economy and Space&lt;/secondary-title&gt;&lt;/titles&gt;&lt;periodical&gt;&lt;full-title&gt;Environment and Planning A: Economy and Space&lt;/full-title&gt;&lt;/periodical&gt;&lt;dates&gt;&lt;year&gt;1997&lt;/year&gt;&lt;/dates&gt;&lt;urls&gt;&lt;/urls&gt;&lt;/record&gt;&lt;/Cite&gt;&lt;Cite&gt;&lt;Author&gt;Unit&lt;/Author&gt;&lt;Year&gt;2003&lt;/Year&gt;&lt;RecNum&gt;215&lt;/RecNum&gt;&lt;record&gt;&lt;rec-number&gt;215&lt;/rec-number&gt;&lt;foreign-keys&gt;&lt;key app="EN" db-id="2e2p5vxx2zxtrfexpad5zaef0pxz5rr252a5" timestamp="1660679527"&gt;215&lt;/key&gt;&lt;/foreign-keys&gt;&lt;ref-type name="Journal Article"&gt;17&lt;/ref-type&gt;&lt;contributors&gt;&lt;authors&gt;&lt;author&gt;Unit, Social Exclusion&lt;/author&gt;&lt;/authors&gt;&lt;/contributors&gt;&lt;titles&gt;&lt;title&gt;Making the connections: final report on transportation and social exclusion&lt;/title&gt;&lt;secondary-title&gt;Social Exclusion Unit. Retrieved September&lt;/secondary-title&gt;&lt;/titles&gt;&lt;periodical&gt;&lt;full-title&gt;Social Exclusion Unit. Retrieved September&lt;/full-title&gt;&lt;/periodical&gt;&lt;pages&gt;2015&lt;/pages&gt;&lt;volume&gt;20&lt;/volume&gt;&lt;dates&gt;&lt;year&gt;2003&lt;/year&gt;&lt;/dates&gt;&lt;urls&gt;&lt;/urls&gt;&lt;/record&gt;&lt;/Cite&gt;&lt;/EndNote&gt;</w:instrText>
      </w:r>
      <w:r w:rsidR="008011F2">
        <w:rPr>
          <w:sz w:val="26"/>
          <w:szCs w:val="26"/>
        </w:rPr>
        <w:fldChar w:fldCharType="separate"/>
      </w:r>
      <w:r w:rsidR="00D56E23">
        <w:rPr>
          <w:noProof/>
          <w:sz w:val="26"/>
          <w:szCs w:val="26"/>
        </w:rPr>
        <w:t>(Handy 1997, Unit 2003)</w:t>
      </w:r>
      <w:r w:rsidR="008011F2">
        <w:rPr>
          <w:sz w:val="26"/>
          <w:szCs w:val="26"/>
        </w:rPr>
        <w:fldChar w:fldCharType="end"/>
      </w:r>
      <w:ins w:id="145" w:author="Paez, Antonio" w:date="2022-07-27T12:31:00Z">
        <w:del w:id="146" w:author="Mahdis Moghadasi" w:date="2022-08-16T15:47:00Z">
          <w:r w:rsidR="00990144" w:rsidDel="008011F2">
            <w:rPr>
              <w:sz w:val="26"/>
              <w:szCs w:val="26"/>
            </w:rPr>
            <w:delText xml:space="preserve"> (</w:delText>
          </w:r>
          <w:commentRangeStart w:id="147"/>
          <w:r w:rsidR="00990144" w:rsidDel="008011F2">
            <w:rPr>
              <w:sz w:val="26"/>
              <w:szCs w:val="26"/>
            </w:rPr>
            <w:delText>REFERENCE</w:delText>
          </w:r>
          <w:commentRangeEnd w:id="147"/>
          <w:r w:rsidR="00990144" w:rsidDel="008011F2">
            <w:rPr>
              <w:rStyle w:val="CommentReference"/>
            </w:rPr>
            <w:commentReference w:id="147"/>
          </w:r>
        </w:del>
        <w:r w:rsidR="00990144">
          <w:rPr>
            <w:sz w:val="26"/>
            <w:szCs w:val="26"/>
          </w:rPr>
          <w:t>)</w:t>
        </w:r>
      </w:ins>
      <w:ins w:id="148" w:author="Paez, Antonio" w:date="2022-07-27T12:30:00Z">
        <w:r w:rsidR="00990144">
          <w:rPr>
            <w:sz w:val="26"/>
            <w:szCs w:val="26"/>
          </w:rPr>
          <w:t>.</w:t>
        </w:r>
      </w:ins>
      <w:ins w:id="149" w:author="Paez, Antonio" w:date="2022-07-27T12:35:00Z">
        <w:r w:rsidR="001B3FDC">
          <w:rPr>
            <w:sz w:val="26"/>
            <w:szCs w:val="26"/>
          </w:rPr>
          <w:t xml:space="preserve"> Transportation a</w:t>
        </w:r>
        <w:r w:rsidR="001B3FDC" w:rsidRPr="00776419">
          <w:rPr>
            <w:sz w:val="26"/>
            <w:szCs w:val="26"/>
          </w:rPr>
          <w:t>ccessibility</w:t>
        </w:r>
        <w:r w:rsidR="001B3FDC">
          <w:rPr>
            <w:sz w:val="26"/>
            <w:szCs w:val="26"/>
          </w:rPr>
          <w:t xml:space="preserve"> is commonly defined</w:t>
        </w:r>
        <w:r w:rsidR="001B3FDC" w:rsidRPr="00776419">
          <w:rPr>
            <w:sz w:val="26"/>
            <w:szCs w:val="26"/>
          </w:rPr>
          <w:t xml:space="preserve"> as the </w:t>
        </w:r>
        <w:r w:rsidR="001B3FDC">
          <w:rPr>
            <w:sz w:val="26"/>
            <w:szCs w:val="26"/>
          </w:rPr>
          <w:t>potential of transportation-land use systems to generate access to opportunities</w:t>
        </w:r>
      </w:ins>
      <w:ins w:id="150" w:author="Paez, Antonio" w:date="2022-07-27T12:37:00Z">
        <w:r w:rsidR="0095495C">
          <w:rPr>
            <w:sz w:val="26"/>
            <w:szCs w:val="26"/>
          </w:rPr>
          <w:t xml:space="preserve"> </w:t>
        </w:r>
      </w:ins>
      <w:r w:rsidR="008011F2">
        <w:rPr>
          <w:sz w:val="26"/>
          <w:szCs w:val="26"/>
        </w:rPr>
        <w:fldChar w:fldCharType="begin"/>
      </w:r>
      <w:r w:rsidR="00D56E23">
        <w:rPr>
          <w:sz w:val="26"/>
          <w:szCs w:val="26"/>
        </w:rPr>
        <w:instrText xml:space="preserve"> ADDIN EN.CITE &lt;EndNote&gt;&lt;Cite&gt;&lt;Author&gt;Páez&lt;/Author&gt;&lt;Year&gt;2012&lt;/Year&gt;&lt;RecNum&gt;106&lt;/RecNum&gt;&lt;DisplayText&gt;(Páez, Scott et al. 2012)&lt;/DisplayText&gt;&lt;record&gt;&lt;rec-number&gt;106&lt;/rec-number&gt;&lt;foreign-keys&gt;&lt;key app="EN" db-id="2e2p5vxx2zxtrfexpad5zaef0pxz5rr252a5" timestamp="1660661662"&gt;106&lt;/key&gt;&lt;/foreign-keys&gt;&lt;ref-type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EndNote&gt;</w:instrText>
      </w:r>
      <w:r w:rsidR="008011F2">
        <w:rPr>
          <w:sz w:val="26"/>
          <w:szCs w:val="26"/>
        </w:rPr>
        <w:fldChar w:fldCharType="separate"/>
      </w:r>
      <w:r w:rsidR="00D56E23">
        <w:rPr>
          <w:noProof/>
          <w:sz w:val="26"/>
          <w:szCs w:val="26"/>
        </w:rPr>
        <w:t>(Páez, Scott et al. 2012)</w:t>
      </w:r>
      <w:r w:rsidR="008011F2">
        <w:rPr>
          <w:sz w:val="26"/>
          <w:szCs w:val="26"/>
        </w:rPr>
        <w:fldChar w:fldCharType="end"/>
      </w:r>
      <w:ins w:id="151" w:author="Paez, Antonio" w:date="2022-07-27T12:37:00Z">
        <w:del w:id="152" w:author="Mahdis Moghadasi" w:date="2022-08-16T15:52:00Z">
          <w:r w:rsidR="0095495C" w:rsidDel="008011F2">
            <w:rPr>
              <w:sz w:val="26"/>
              <w:szCs w:val="26"/>
            </w:rPr>
            <w:delText>(</w:delText>
          </w:r>
          <w:commentRangeStart w:id="153"/>
          <w:r w:rsidR="0095495C" w:rsidDel="008011F2">
            <w:rPr>
              <w:sz w:val="26"/>
              <w:szCs w:val="26"/>
            </w:rPr>
            <w:delText>REFERENCES</w:delText>
          </w:r>
        </w:del>
      </w:ins>
      <w:commentRangeEnd w:id="153"/>
      <w:ins w:id="154" w:author="Paez, Antonio" w:date="2022-07-27T12:41:00Z">
        <w:del w:id="155" w:author="Mahdis Moghadasi" w:date="2022-08-16T15:52:00Z">
          <w:r w:rsidR="008517A2" w:rsidDel="008011F2">
            <w:rPr>
              <w:rStyle w:val="CommentReference"/>
            </w:rPr>
            <w:commentReference w:id="153"/>
          </w:r>
        </w:del>
      </w:ins>
      <w:ins w:id="156" w:author="Paez, Antonio" w:date="2022-07-27T12:37:00Z">
        <w:del w:id="157" w:author="Mahdis Moghadasi" w:date="2022-08-16T15:52:00Z">
          <w:r w:rsidR="0095495C" w:rsidDel="008011F2">
            <w:rPr>
              <w:sz w:val="26"/>
              <w:szCs w:val="26"/>
            </w:rPr>
            <w:delText>)</w:delText>
          </w:r>
        </w:del>
      </w:ins>
      <w:ins w:id="158" w:author="Paez, Antonio" w:date="2022-07-27T12:48:00Z">
        <w:del w:id="159" w:author="Mahdis Moghadasi" w:date="2022-08-16T15:52:00Z">
          <w:r w:rsidR="00BB3735" w:rsidDel="008011F2">
            <w:rPr>
              <w:sz w:val="26"/>
              <w:szCs w:val="26"/>
            </w:rPr>
            <w:delText xml:space="preserve"> </w:delText>
          </w:r>
        </w:del>
        <w:r w:rsidR="00BB3735">
          <w:rPr>
            <w:sz w:val="26"/>
            <w:szCs w:val="26"/>
          </w:rPr>
          <w:t xml:space="preserve">and conceptually </w:t>
        </w:r>
      </w:ins>
      <w:ins w:id="160" w:author="Paez, Antonio" w:date="2022-07-28T10:13:00Z">
        <w:r w:rsidR="00755BA7">
          <w:rPr>
            <w:sz w:val="26"/>
            <w:szCs w:val="26"/>
          </w:rPr>
          <w:t>strikes at</w:t>
        </w:r>
      </w:ins>
      <w:ins w:id="161" w:author="Paez, Antonio" w:date="2022-07-27T12:48:00Z">
        <w:r w:rsidR="00BB3735">
          <w:rPr>
            <w:sz w:val="26"/>
            <w:szCs w:val="26"/>
          </w:rPr>
          <w:t xml:space="preserve"> </w:t>
        </w:r>
      </w:ins>
      <w:ins w:id="162" w:author="Paez, Antonio" w:date="2022-07-27T12:49:00Z">
        <w:r w:rsidR="00BB3735">
          <w:rPr>
            <w:sz w:val="26"/>
            <w:szCs w:val="26"/>
          </w:rPr>
          <w:t>the heart of wasteful mobi</w:t>
        </w:r>
      </w:ins>
      <w:ins w:id="163" w:author="Paez, Antonio" w:date="2022-07-28T10:13:00Z">
        <w:r w:rsidR="00755BA7">
          <w:rPr>
            <w:sz w:val="26"/>
            <w:szCs w:val="26"/>
          </w:rPr>
          <w:t>l</w:t>
        </w:r>
      </w:ins>
      <w:ins w:id="164" w:author="Paez, Antonio" w:date="2022-07-27T12:49:00Z">
        <w:r w:rsidR="00BB3735">
          <w:rPr>
            <w:sz w:val="26"/>
            <w:szCs w:val="26"/>
          </w:rPr>
          <w:t>ity-based planning by focusing on the ability to reach destinations</w:t>
        </w:r>
      </w:ins>
      <w:ins w:id="165" w:author="Paez, Antonio" w:date="2022-07-27T12:41:00Z">
        <w:r w:rsidR="008517A2">
          <w:rPr>
            <w:sz w:val="26"/>
            <w:szCs w:val="26"/>
          </w:rPr>
          <w:t>.</w:t>
        </w:r>
      </w:ins>
      <w:ins w:id="166" w:author="Paez, Antonio" w:date="2022-07-27T12:49:00Z">
        <w:r w:rsidR="00BB3735">
          <w:rPr>
            <w:sz w:val="26"/>
            <w:szCs w:val="26"/>
          </w:rPr>
          <w:t xml:space="preserve"> Despite mixed evidence </w:t>
        </w:r>
      </w:ins>
      <w:ins w:id="167" w:author="Paez, Antonio" w:date="2022-07-27T12:50:00Z">
        <w:r w:rsidR="00BB3735">
          <w:rPr>
            <w:sz w:val="26"/>
            <w:szCs w:val="26"/>
          </w:rPr>
          <w:t>regarding</w:t>
        </w:r>
      </w:ins>
      <w:ins w:id="168" w:author="Paez, Antonio" w:date="2022-07-27T12:49:00Z">
        <w:r w:rsidR="00BB3735">
          <w:rPr>
            <w:sz w:val="26"/>
            <w:szCs w:val="26"/>
          </w:rPr>
          <w:t xml:space="preserve"> the adoption of accessibility </w:t>
        </w:r>
      </w:ins>
      <w:ins w:id="169" w:author="Paez, Antonio" w:date="2022-07-27T12:50:00Z">
        <w:r w:rsidR="00BB3735">
          <w:rPr>
            <w:sz w:val="26"/>
            <w:szCs w:val="26"/>
          </w:rPr>
          <w:t xml:space="preserve">in planning practice </w:t>
        </w:r>
      </w:ins>
      <w:r w:rsidR="008011F2">
        <w:rPr>
          <w:sz w:val="26"/>
          <w:szCs w:val="26"/>
        </w:rPr>
        <w:fldChar w:fldCharType="begin"/>
      </w:r>
      <w:r w:rsidR="00D56E23">
        <w:rPr>
          <w:sz w:val="26"/>
          <w:szCs w:val="26"/>
        </w:rPr>
        <w:instrText xml:space="preserve"> ADDIN EN.CITE &lt;EndNote&gt;&lt;Cite&gt;&lt;Author&gt;Boisjoly&lt;/Author&gt;&lt;Year&gt;2017&lt;/Year&gt;&lt;RecNum&gt;298&lt;/RecNum&gt;&lt;DisplayText&gt;(Boisjoly and El-Geneidy 2017, Proffitt, Bartholomew et al. 2019)&lt;/DisplayText&gt;&lt;record&gt;&lt;rec-number&gt;298&lt;/rec-number&gt;&lt;foreign-keys&gt;&lt;key app="EN" db-id="2e2p5vxx2zxtrfexpad5zaef0pxz5rr252a5" timestamp="1660696995"&gt;298&lt;/key&gt;&lt;/foreign-keys&gt;&lt;ref-type name="Journal Article"&gt;17&lt;/ref-type&gt;&lt;contributors&gt;&lt;authors&gt;&lt;author&gt;Boisjoly, G.&lt;/author&gt;&lt;author&gt;El-Geneidy, A. M.&lt;/author&gt;&lt;/authors&gt;&lt;/contributors&gt;&lt;titles&gt;&lt;title&gt;How to get there? A critical assessment of accessibility objectives and indicators in metropolitan transportation plans&lt;/title&gt;&lt;secondary-title&gt;TRANSPORT POLICY&lt;/secondary-title&gt;&lt;/titles&gt;&lt;periodical&gt;&lt;full-title&gt;Transport Policy&lt;/full-title&gt;&lt;/periodical&gt;&lt;pages&gt;38-50&lt;/pages&gt;&lt;volume&gt;55&lt;/volume&gt;&lt;dates&gt;&lt;year&gt;2017&lt;/year&gt;&lt;/dates&gt;&lt;urls&gt;&lt;related-urls&gt;&lt;url&gt;https://www.sciencedirect.com/science/article/pii/S0967070X1630436X?via%3Dihub&lt;/url&gt;&lt;/related-urls&gt;&lt;/urls&gt;&lt;electronic-resource-num&gt;10.1016/j.tranpol.2016.12.011&lt;/electronic-resource-num&gt;&lt;/record&gt;&lt;/Cite&gt;&lt;Cite&gt;&lt;Author&gt;Proffitt&lt;/Author&gt;&lt;Year&gt;2019&lt;/Year&gt;&lt;RecNum&gt;294&lt;/RecNum&gt;&lt;record&gt;&lt;rec-number&gt;294&lt;/rec-number&gt;&lt;foreign-keys&gt;&lt;key app="EN" db-id="2e2p5vxx2zxtrfexpad5zaef0pxz5rr252a5" timestamp="1660696995"&gt;294&lt;/key&gt;&lt;/foreign-keys&gt;&lt;ref-type name="Journal Article"&gt;17&lt;/ref-type&gt;&lt;contributors&gt;&lt;authors&gt;&lt;author&gt;Proffitt, D. G.&lt;/author&gt;&lt;author&gt;Bartholomew, K.&lt;/author&gt;&lt;author&gt;Ewing, R.&lt;/author&gt;&lt;author&gt;Miller, H. J.&lt;/author&gt;&lt;/authors&gt;&lt;/contributors&gt;&lt;titles&gt;&lt;title&gt;Accessibility planning in American metropolitan areas: Are we there yet?&lt;/title&gt;&lt;secondary-title&gt;URBAN STUDIES&lt;/secondary-title&gt;&lt;/titles&gt;&lt;periodical&gt;&lt;full-title&gt;Urban Studies&lt;/full-title&gt;&lt;/periodical&gt;&lt;pages&gt;167-192&lt;/pages&gt;&lt;volume&gt;56&lt;/volume&gt;&lt;number&gt;1&lt;/number&gt;&lt;dates&gt;&lt;year&gt;2019&lt;/year&gt;&lt;/dates&gt;&lt;urls&gt;&lt;related-urls&gt;&lt;url&gt;https://journals.sagepub.com/doi/pdf/10.1177/0042098017710122&lt;/url&gt;&lt;/related-urls&gt;&lt;/urls&gt;&lt;electronic-resource-num&gt;10.1177/0042098017710122&lt;/electronic-resource-num&gt;&lt;/record&gt;&lt;/Cite&gt;&lt;/EndNote&gt;</w:instrText>
      </w:r>
      <w:r w:rsidR="008011F2">
        <w:rPr>
          <w:sz w:val="26"/>
          <w:szCs w:val="26"/>
        </w:rPr>
        <w:fldChar w:fldCharType="separate"/>
      </w:r>
      <w:r w:rsidR="00D56E23">
        <w:rPr>
          <w:noProof/>
          <w:sz w:val="26"/>
          <w:szCs w:val="26"/>
        </w:rPr>
        <w:t>(Boisjoly and El-Geneidy 2017, Proffitt, Bartholomew et al. 2019)</w:t>
      </w:r>
      <w:r w:rsidR="008011F2">
        <w:rPr>
          <w:sz w:val="26"/>
          <w:szCs w:val="26"/>
        </w:rPr>
        <w:fldChar w:fldCharType="end"/>
      </w:r>
      <w:ins w:id="170" w:author="Paez, Antonio" w:date="2022-07-27T12:50:00Z">
        <w:del w:id="171" w:author="Mahdis Moghadasi" w:date="2022-08-16T15:54:00Z">
          <w:r w:rsidR="00BB3735" w:rsidDel="008011F2">
            <w:rPr>
              <w:sz w:val="26"/>
              <w:szCs w:val="26"/>
            </w:rPr>
            <w:delText>(</w:delText>
          </w:r>
          <w:commentRangeStart w:id="172"/>
          <w:r w:rsidR="00BB3735" w:rsidDel="008011F2">
            <w:rPr>
              <w:sz w:val="26"/>
              <w:szCs w:val="26"/>
            </w:rPr>
            <w:delText>REFERENCE</w:delText>
          </w:r>
          <w:commentRangeEnd w:id="172"/>
          <w:r w:rsidR="00BB3735" w:rsidDel="008011F2">
            <w:rPr>
              <w:rStyle w:val="CommentReference"/>
            </w:rPr>
            <w:commentReference w:id="172"/>
          </w:r>
          <w:r w:rsidR="00BB3735" w:rsidDel="008011F2">
            <w:rPr>
              <w:sz w:val="26"/>
              <w:szCs w:val="26"/>
            </w:rPr>
            <w:delText>)</w:delText>
          </w:r>
        </w:del>
      </w:ins>
      <w:ins w:id="173" w:author="Paez, Antonio" w:date="2022-07-27T12:41:00Z">
        <w:del w:id="174" w:author="Mahdis Moghadasi" w:date="2022-08-16T15:54:00Z">
          <w:r w:rsidR="008517A2" w:rsidDel="008011F2">
            <w:rPr>
              <w:sz w:val="26"/>
              <w:szCs w:val="26"/>
            </w:rPr>
            <w:delText xml:space="preserve"> </w:delText>
          </w:r>
        </w:del>
      </w:ins>
      <w:ins w:id="175" w:author="Paez, Antonio" w:date="2022-07-27T12:54:00Z">
        <w:r w:rsidR="0017188F">
          <w:rPr>
            <w:sz w:val="26"/>
            <w:szCs w:val="26"/>
          </w:rPr>
          <w:t>there are reasons to believe that the future belongs to accessibility-based planning</w:t>
        </w:r>
      </w:ins>
      <w:ins w:id="176" w:author="Mahdis Moghadasi" w:date="2022-08-16T15:55:00Z">
        <w:r w:rsidR="008011F2">
          <w:rPr>
            <w:sz w:val="26"/>
            <w:szCs w:val="26"/>
          </w:rPr>
          <w:t xml:space="preserve"> </w:t>
        </w:r>
      </w:ins>
      <w:r w:rsidR="008011F2">
        <w:rPr>
          <w:sz w:val="26"/>
          <w:szCs w:val="26"/>
        </w:rPr>
        <w:fldChar w:fldCharType="begin"/>
      </w:r>
      <w:r w:rsidR="00D56E23">
        <w:rPr>
          <w:sz w:val="26"/>
          <w:szCs w:val="26"/>
        </w:rPr>
        <w:instrText xml:space="preserve"> ADDIN EN.CITE &lt;EndNote&gt;&lt;Cite&gt;&lt;Author&gt;Handy&lt;/Author&gt;&lt;Year&gt;2020&lt;/Year&gt;&lt;RecNum&gt;207&lt;/RecNum&gt;&lt;DisplayText&gt;(Handy 2020)&lt;/DisplayText&gt;&lt;record&gt;&lt;rec-number&gt;207&lt;/rec-number&gt;&lt;foreign-keys&gt;&lt;key app="EN" db-id="2e2p5vxx2zxtrfexpad5zaef0pxz5rr252a5" timestamp="1660665895"&gt;207&lt;/key&gt;&lt;/foreign-keys&gt;&lt;ref-type name="Journal Article"&gt;17&lt;/ref-type&gt;&lt;contributors&gt;&lt;authors&gt;&lt;author&gt;Handy, Susan&lt;/author&gt;&lt;/authors&gt;&lt;/contributors&gt;&lt;titles&gt;&lt;title&gt;Is accessibility an idea whose time has finally come?&lt;/title&gt;&lt;secondary-title&gt;Transportation Research Part D: Transport and Environment&lt;/secondary-title&gt;&lt;/titles&gt;&lt;periodical&gt;&lt;full-title&gt;Transportation Research Part D: Transport and Environment&lt;/full-title&gt;&lt;/periodical&gt;&lt;volume&gt;83&lt;/volume&gt;&lt;section&gt;102319&lt;/section&gt;&lt;dates&gt;&lt;year&gt;2020&lt;/year&gt;&lt;/dates&gt;&lt;isbn&gt;13619209&lt;/isbn&gt;&lt;urls&gt;&lt;/urls&gt;&lt;electronic-resource-num&gt;10.1016/j.trd.2020.102319&lt;/electronic-resource-num&gt;&lt;/record&gt;&lt;/Cite&gt;&lt;/EndNote&gt;</w:instrText>
      </w:r>
      <w:r w:rsidR="008011F2">
        <w:rPr>
          <w:sz w:val="26"/>
          <w:szCs w:val="26"/>
        </w:rPr>
        <w:fldChar w:fldCharType="separate"/>
      </w:r>
      <w:r w:rsidR="00D56E23">
        <w:rPr>
          <w:noProof/>
          <w:sz w:val="26"/>
          <w:szCs w:val="26"/>
        </w:rPr>
        <w:t>(Handy 2020)</w:t>
      </w:r>
      <w:r w:rsidR="008011F2">
        <w:rPr>
          <w:sz w:val="26"/>
          <w:szCs w:val="26"/>
        </w:rPr>
        <w:fldChar w:fldCharType="end"/>
      </w:r>
      <w:ins w:id="177" w:author="Paez, Antonio" w:date="2022-07-27T12:54:00Z">
        <w:del w:id="178" w:author="Mahdis Moghadasi" w:date="2022-08-16T15:55:00Z">
          <w:r w:rsidR="0017188F" w:rsidDel="008011F2">
            <w:rPr>
              <w:sz w:val="26"/>
              <w:szCs w:val="26"/>
            </w:rPr>
            <w:delText xml:space="preserve"> (</w:delText>
          </w:r>
          <w:commentRangeStart w:id="179"/>
          <w:r w:rsidR="0017188F" w:rsidDel="008011F2">
            <w:rPr>
              <w:sz w:val="26"/>
              <w:szCs w:val="26"/>
            </w:rPr>
            <w:delText>REFERENCE</w:delText>
          </w:r>
        </w:del>
      </w:ins>
      <w:commentRangeEnd w:id="179"/>
      <w:ins w:id="180" w:author="Paez, Antonio" w:date="2022-07-27T12:56:00Z">
        <w:del w:id="181" w:author="Mahdis Moghadasi" w:date="2022-08-16T15:55:00Z">
          <w:r w:rsidR="0017188F" w:rsidDel="008011F2">
            <w:rPr>
              <w:rStyle w:val="CommentReference"/>
            </w:rPr>
            <w:commentReference w:id="179"/>
          </w:r>
        </w:del>
      </w:ins>
      <w:ins w:id="182" w:author="Paez, Antonio" w:date="2022-07-27T12:54:00Z">
        <w:r w:rsidR="0017188F">
          <w:rPr>
            <w:sz w:val="26"/>
            <w:szCs w:val="26"/>
          </w:rPr>
          <w:t>)</w:t>
        </w:r>
      </w:ins>
      <w:ins w:id="183" w:author="Paez, Antonio" w:date="2022-07-27T12:56:00Z">
        <w:r w:rsidR="0017188F">
          <w:rPr>
            <w:sz w:val="26"/>
            <w:szCs w:val="26"/>
          </w:rPr>
          <w:t>.</w:t>
        </w:r>
      </w:ins>
    </w:p>
    <w:p w14:paraId="76783F9A" w14:textId="402FA6E2" w:rsidR="00CB765A" w:rsidRPr="00BF3A32" w:rsidRDefault="00753727" w:rsidP="00C702E4">
      <w:pPr>
        <w:spacing w:line="360" w:lineRule="auto"/>
        <w:jc w:val="both"/>
        <w:rPr>
          <w:ins w:id="184" w:author="Paez, Antonio" w:date="2022-07-27T13:29:00Z"/>
          <w:sz w:val="26"/>
          <w:szCs w:val="26"/>
          <w:rtl/>
          <w:lang w:val="en-US" w:bidi="fa-IR"/>
        </w:rPr>
      </w:pPr>
      <w:ins w:id="185" w:author="Paez, Antonio" w:date="2022-07-27T12:56:00Z">
        <w:r>
          <w:rPr>
            <w:sz w:val="26"/>
            <w:szCs w:val="26"/>
          </w:rPr>
          <w:lastRenderedPageBreak/>
          <w:t xml:space="preserve">The </w:t>
        </w:r>
      </w:ins>
      <w:ins w:id="186" w:author="Paez, Antonio" w:date="2022-07-27T12:57:00Z">
        <w:r>
          <w:rPr>
            <w:sz w:val="26"/>
            <w:szCs w:val="26"/>
          </w:rPr>
          <w:t>relevance</w:t>
        </w:r>
      </w:ins>
      <w:ins w:id="187" w:author="Paez, Antonio" w:date="2022-07-27T12:56:00Z">
        <w:r>
          <w:rPr>
            <w:sz w:val="26"/>
            <w:szCs w:val="26"/>
          </w:rPr>
          <w:t xml:space="preserve"> of accessibility-based planning is </w:t>
        </w:r>
      </w:ins>
      <w:ins w:id="188" w:author="Paez, Antonio" w:date="2022-07-27T12:57:00Z">
        <w:r>
          <w:rPr>
            <w:sz w:val="26"/>
            <w:szCs w:val="26"/>
          </w:rPr>
          <w:t>even more evident when active modes are considered: who would rather make long trips if equivalent destinations could be reached with shorter trips? Not only can pedestrians and cyclists not be shielded from the cost of travel, t</w:t>
        </w:r>
        <w:r w:rsidRPr="009B540C">
          <w:rPr>
            <w:sz w:val="26"/>
            <w:szCs w:val="26"/>
          </w:rPr>
          <w:t xml:space="preserve">he effort of reaching destinations </w:t>
        </w:r>
        <w:r>
          <w:rPr>
            <w:sz w:val="26"/>
            <w:szCs w:val="26"/>
          </w:rPr>
          <w:t>is inherently</w:t>
        </w:r>
        <w:r w:rsidRPr="009B540C">
          <w:rPr>
            <w:sz w:val="26"/>
            <w:szCs w:val="26"/>
          </w:rPr>
          <w:t xml:space="preserve"> visceral</w:t>
        </w:r>
      </w:ins>
      <w:ins w:id="189" w:author="Mahdis Moghadasi" w:date="2022-08-16T15:56:00Z">
        <w:r w:rsidR="00EB6736">
          <w:rPr>
            <w:sz w:val="26"/>
            <w:szCs w:val="26"/>
          </w:rPr>
          <w:t xml:space="preserve"> </w:t>
        </w:r>
      </w:ins>
      <w:r w:rsidR="00EB6736">
        <w:rPr>
          <w:sz w:val="26"/>
          <w:szCs w:val="26"/>
        </w:rPr>
        <w:fldChar w:fldCharType="begin">
          <w:fldData xml:space="preserve">PEVuZE5vdGU+PENpdGU+PEF1dGhvcj5Qw6FlejwvQXV0aG9yPjxZZWFyPjIwMjA8L1llYXI+PFJl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</w:fldData>
        </w:fldChar>
      </w:r>
      <w:r w:rsidR="00D56E23">
        <w:rPr>
          <w:sz w:val="26"/>
          <w:szCs w:val="26"/>
        </w:rPr>
        <w:instrText xml:space="preserve"> ADDIN EN.CITE </w:instrText>
      </w:r>
      <w:r w:rsidR="00D56E23">
        <w:rPr>
          <w:sz w:val="26"/>
          <w:szCs w:val="26"/>
        </w:rPr>
        <w:fldChar w:fldCharType="begin">
          <w:fldData xml:space="preserve">PEVuZE5vdGU+PENpdGU+PEF1dGhvcj5Qw6FlejwvQXV0aG9yPjxZZWFyPjIwMjA8L1llYXI+PFJl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EB6736">
        <w:rPr>
          <w:sz w:val="26"/>
          <w:szCs w:val="26"/>
        </w:rPr>
      </w:r>
      <w:r w:rsidR="00EB6736">
        <w:rPr>
          <w:sz w:val="26"/>
          <w:szCs w:val="26"/>
        </w:rPr>
        <w:fldChar w:fldCharType="separate"/>
      </w:r>
      <w:r w:rsidR="00D56E23">
        <w:rPr>
          <w:noProof/>
          <w:sz w:val="26"/>
          <w:szCs w:val="26"/>
        </w:rPr>
        <w:t>(Hsu and Tsai 2014, Iseki and Tingstrom 2014, Páez, Anjum et al. 2020)</w:t>
      </w:r>
      <w:r w:rsidR="00EB6736">
        <w:rPr>
          <w:sz w:val="26"/>
          <w:szCs w:val="26"/>
        </w:rPr>
        <w:fldChar w:fldCharType="end"/>
      </w:r>
      <w:ins w:id="190" w:author="Paez, Antonio" w:date="2022-07-27T12:57:00Z">
        <w:r w:rsidRPr="009B540C">
          <w:rPr>
            <w:sz w:val="26"/>
            <w:szCs w:val="26"/>
          </w:rPr>
          <w:t xml:space="preserve"> </w:t>
        </w:r>
        <w:del w:id="191" w:author="Mahdis Moghadasi" w:date="2022-08-16T15:56:00Z">
          <w:r w:rsidRPr="009B540C" w:rsidDel="00EB6736">
            <w:rPr>
              <w:sz w:val="26"/>
              <w:szCs w:val="26"/>
            </w:rPr>
            <w:delText>(</w:delText>
          </w:r>
        </w:del>
      </w:ins>
      <w:commentRangeStart w:id="192"/>
      <w:ins w:id="193" w:author="Paez, Antonio" w:date="2022-07-27T13:01:00Z">
        <w:del w:id="194" w:author="Mahdis Moghadasi" w:date="2022-08-16T15:56:00Z">
          <w:r w:rsidDel="00EB6736">
            <w:rPr>
              <w:sz w:val="26"/>
              <w:szCs w:val="26"/>
            </w:rPr>
            <w:delText>REFERENCES</w:delText>
          </w:r>
        </w:del>
      </w:ins>
      <w:commentRangeEnd w:id="192"/>
      <w:ins w:id="195" w:author="Paez, Antonio" w:date="2022-07-27T12:57:00Z">
        <w:del w:id="196" w:author="Mahdis Moghadasi" w:date="2022-08-16T15:56:00Z">
          <w:r w:rsidDel="00EB6736">
            <w:rPr>
              <w:rStyle w:val="CommentReference"/>
            </w:rPr>
            <w:commentReference w:id="192"/>
          </w:r>
          <w:r w:rsidRPr="009B540C" w:rsidDel="00EB6736">
            <w:rPr>
              <w:sz w:val="26"/>
              <w:szCs w:val="26"/>
            </w:rPr>
            <w:delText>)</w:delText>
          </w:r>
        </w:del>
      </w:ins>
      <w:ins w:id="197" w:author="Paez, Antonio" w:date="2022-07-27T13:03:00Z">
        <w:del w:id="198" w:author="Mahdis Moghadasi" w:date="2022-08-16T15:56:00Z">
          <w:r w:rsidR="007E320E" w:rsidDel="00EB6736">
            <w:rPr>
              <w:sz w:val="26"/>
              <w:szCs w:val="26"/>
            </w:rPr>
            <w:delText xml:space="preserve">. </w:delText>
          </w:r>
        </w:del>
        <w:r w:rsidR="007E320E">
          <w:rPr>
            <w:sz w:val="26"/>
            <w:szCs w:val="26"/>
          </w:rPr>
          <w:t>As interest in active travel-based accessibility</w:t>
        </w:r>
      </w:ins>
      <w:ins w:id="199" w:author="Paez, Antonio" w:date="2022-07-28T10:14:00Z">
        <w:r w:rsidR="00755BA7">
          <w:rPr>
            <w:sz w:val="26"/>
            <w:szCs w:val="26"/>
          </w:rPr>
          <w:t xml:space="preserve"> (ATB accessibility)</w:t>
        </w:r>
      </w:ins>
      <w:ins w:id="200" w:author="Paez, Antonio" w:date="2022-07-27T13:15:00Z">
        <w:r w:rsidR="00A879B7">
          <w:rPr>
            <w:sz w:val="26"/>
            <w:szCs w:val="26"/>
          </w:rPr>
          <w:t xml:space="preserve"> </w:t>
        </w:r>
      </w:ins>
      <w:ins w:id="201" w:author="Paez, Antonio" w:date="2022-07-27T13:03:00Z">
        <w:r w:rsidR="007E320E">
          <w:rPr>
            <w:sz w:val="26"/>
            <w:szCs w:val="26"/>
          </w:rPr>
          <w:t>grows</w:t>
        </w:r>
      </w:ins>
      <w:ins w:id="202" w:author="Paez, Antonio" w:date="2022-07-27T13:15:00Z">
        <w:r w:rsidR="00A879B7">
          <w:rPr>
            <w:sz w:val="26"/>
            <w:szCs w:val="26"/>
          </w:rPr>
          <w:t xml:space="preserve"> glob</w:t>
        </w:r>
      </w:ins>
      <w:ins w:id="203" w:author="Paez, Antonio" w:date="2022-07-27T13:16:00Z">
        <w:r w:rsidR="00A879B7">
          <w:rPr>
            <w:sz w:val="26"/>
            <w:szCs w:val="26"/>
          </w:rPr>
          <w:t>ally</w:t>
        </w:r>
      </w:ins>
      <w:ins w:id="204" w:author="Paez, Antonio" w:date="2022-07-27T13:03:00Z">
        <w:r w:rsidR="007E320E">
          <w:rPr>
            <w:sz w:val="26"/>
            <w:szCs w:val="26"/>
          </w:rPr>
          <w:t xml:space="preserve"> (</w:t>
        </w:r>
      </w:ins>
      <w:commentRangeStart w:id="205"/>
      <w:ins w:id="206" w:author="Paez, Antonio" w:date="2022-07-27T13:14:00Z">
        <w:r w:rsidR="00A879B7">
          <w:rPr>
            <w:sz w:val="26"/>
            <w:szCs w:val="26"/>
          </w:rPr>
          <w:t>e.g.,</w:t>
        </w:r>
      </w:ins>
      <w:r w:rsidR="009C0D6F">
        <w:rPr>
          <w:sz w:val="26"/>
          <w:szCs w:val="26"/>
        </w:rPr>
        <w:fldChar w:fldCharType="begin">
          <w:fldData xml:space="preserve">PEVuZE5vdGU+PENpdGU+PEF1dGhvcj5BcnJhbnotTG9wZXo8L0F1dGhvcj48WWVhcj4yMDE5PC9Z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</w:fldData>
        </w:fldChar>
      </w:r>
      <w:r w:rsidR="00D56E23">
        <w:rPr>
          <w:sz w:val="26"/>
          <w:szCs w:val="26"/>
        </w:rPr>
        <w:instrText xml:space="preserve"> ADDIN EN.CITE </w:instrText>
      </w:r>
      <w:r w:rsidR="00D56E23">
        <w:rPr>
          <w:sz w:val="26"/>
          <w:szCs w:val="26"/>
        </w:rPr>
        <w:fldChar w:fldCharType="begin">
          <w:fldData xml:space="preserve">PEVuZE5vdGU+PENpdGU+PEF1dGhvcj5BcnJhbnotTG9wZXo8L0F1dGhvcj48WWVhcj4yMDE5PC9Z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9C0D6F">
        <w:rPr>
          <w:sz w:val="26"/>
          <w:szCs w:val="26"/>
        </w:rPr>
      </w:r>
      <w:r w:rsidR="009C0D6F">
        <w:rPr>
          <w:sz w:val="26"/>
          <w:szCs w:val="26"/>
        </w:rPr>
        <w:fldChar w:fldCharType="separate"/>
      </w:r>
      <w:r w:rsidR="00D56E23">
        <w:rPr>
          <w:noProof/>
          <w:sz w:val="26"/>
          <w:szCs w:val="26"/>
        </w:rPr>
        <w:t>(Arranz-Lopez, Soria-Lara et al. 2019, Li, Huang et al. 2020, Rosas-Satizabal, Guzman et al. 2020, Ortega, MartÍN et al. 2021)</w:t>
      </w:r>
      <w:r w:rsidR="009C0D6F">
        <w:rPr>
          <w:sz w:val="26"/>
          <w:szCs w:val="26"/>
        </w:rPr>
        <w:fldChar w:fldCharType="end"/>
      </w:r>
      <w:ins w:id="207" w:author="Mahdis Moghadasi" w:date="2022-08-16T15:58:00Z">
        <w:r w:rsidR="009C0D6F">
          <w:rPr>
            <w:sz w:val="26"/>
            <w:szCs w:val="26"/>
          </w:rPr>
          <w:t xml:space="preserve"> </w:t>
        </w:r>
      </w:ins>
      <w:ins w:id="208" w:author="Paez, Antonio" w:date="2022-07-27T13:14:00Z">
        <w:del w:id="209" w:author="Mahdis Moghadasi" w:date="2022-08-16T15:58:00Z">
          <w:r w:rsidR="00A879B7" w:rsidDel="009C0D6F">
            <w:rPr>
              <w:sz w:val="26"/>
              <w:szCs w:val="26"/>
            </w:rPr>
            <w:delText xml:space="preserve"> R</w:delText>
          </w:r>
        </w:del>
      </w:ins>
      <w:ins w:id="210" w:author="Paez, Antonio" w:date="2022-07-27T13:03:00Z">
        <w:del w:id="211" w:author="Mahdis Moghadasi" w:date="2022-08-16T15:58:00Z">
          <w:r w:rsidR="007E320E" w:rsidDel="009C0D6F">
            <w:rPr>
              <w:sz w:val="26"/>
              <w:szCs w:val="26"/>
            </w:rPr>
            <w:delText>EFERENCES</w:delText>
          </w:r>
        </w:del>
      </w:ins>
      <w:commentRangeEnd w:id="205"/>
      <w:ins w:id="212" w:author="Paez, Antonio" w:date="2022-07-27T13:18:00Z">
        <w:del w:id="213" w:author="Mahdis Moghadasi" w:date="2022-08-16T15:58:00Z">
          <w:r w:rsidR="00A879B7" w:rsidDel="009C0D6F">
            <w:rPr>
              <w:rStyle w:val="CommentReference"/>
            </w:rPr>
            <w:commentReference w:id="205"/>
          </w:r>
        </w:del>
      </w:ins>
      <w:ins w:id="214" w:author="Paez, Antonio" w:date="2022-07-27T13:03:00Z">
        <w:r w:rsidR="007E320E">
          <w:rPr>
            <w:sz w:val="26"/>
            <w:szCs w:val="26"/>
          </w:rPr>
          <w:t>)</w:t>
        </w:r>
      </w:ins>
      <w:ins w:id="215" w:author="Paez, Antonio" w:date="2022-07-27T13:15:00Z">
        <w:r w:rsidR="00A879B7">
          <w:rPr>
            <w:sz w:val="26"/>
            <w:szCs w:val="26"/>
          </w:rPr>
          <w:t xml:space="preserve"> </w:t>
        </w:r>
      </w:ins>
      <w:ins w:id="216" w:author="Paez, Antonio" w:date="2022-07-28T10:15:00Z">
        <w:r w:rsidR="00A05E1B">
          <w:rPr>
            <w:sz w:val="26"/>
            <w:szCs w:val="26"/>
          </w:rPr>
          <w:t>transportation scholars</w:t>
        </w:r>
      </w:ins>
      <w:ins w:id="217" w:author="Paez, Antonio" w:date="2022-07-27T13:18:00Z">
        <w:r w:rsidR="00A879B7">
          <w:rPr>
            <w:sz w:val="26"/>
            <w:szCs w:val="26"/>
          </w:rPr>
          <w:t xml:space="preserve"> </w:t>
        </w:r>
      </w:ins>
      <w:ins w:id="218" w:author="Paez, Antonio" w:date="2022-07-27T13:19:00Z">
        <w:r w:rsidR="00A879B7">
          <w:rPr>
            <w:sz w:val="26"/>
            <w:szCs w:val="26"/>
          </w:rPr>
          <w:t xml:space="preserve">have </w:t>
        </w:r>
      </w:ins>
      <w:ins w:id="219" w:author="Paez, Antonio" w:date="2022-07-28T10:15:00Z">
        <w:r w:rsidR="00755BA7">
          <w:rPr>
            <w:sz w:val="26"/>
            <w:szCs w:val="26"/>
          </w:rPr>
          <w:t>built</w:t>
        </w:r>
      </w:ins>
      <w:ins w:id="220" w:author="Paez, Antonio" w:date="2022-07-27T13:19:00Z">
        <w:r w:rsidR="00A879B7">
          <w:rPr>
            <w:sz w:val="26"/>
            <w:szCs w:val="26"/>
          </w:rPr>
          <w:t xml:space="preserve"> on decades-worth of accessibility research that mainly focused on motorized travel. </w:t>
        </w:r>
      </w:ins>
      <w:ins w:id="221" w:author="Paez, Antonio" w:date="2022-07-26T13:47:00Z">
        <w:r w:rsidR="009A1789">
          <w:rPr>
            <w:sz w:val="26"/>
            <w:szCs w:val="26"/>
          </w:rPr>
          <w:t>I</w:t>
        </w:r>
      </w:ins>
      <w:ins w:id="222" w:author="Paez, Antonio" w:date="2022-07-26T13:54:00Z">
        <w:r w:rsidR="00415131">
          <w:rPr>
            <w:sz w:val="26"/>
            <w:szCs w:val="26"/>
          </w:rPr>
          <w:t xml:space="preserve">n principle, accessibility analysis </w:t>
        </w:r>
      </w:ins>
      <w:r w:rsidR="00776419" w:rsidRPr="00776419">
        <w:rPr>
          <w:sz w:val="26"/>
          <w:szCs w:val="26"/>
        </w:rPr>
        <w:t xml:space="preserve">is </w:t>
      </w:r>
      <w:ins w:id="223" w:author="Paez, Antonio" w:date="2022-07-27T13:20:00Z">
        <w:r w:rsidR="00C702E4">
          <w:rPr>
            <w:sz w:val="26"/>
            <w:szCs w:val="26"/>
          </w:rPr>
          <w:t>sufficie</w:t>
        </w:r>
      </w:ins>
      <w:ins w:id="224" w:author="Paez, Antonio" w:date="2022-07-27T13:21:00Z">
        <w:r w:rsidR="00C702E4">
          <w:rPr>
            <w:sz w:val="26"/>
            <w:szCs w:val="26"/>
          </w:rPr>
          <w:t xml:space="preserve">ntly general to be applicable </w:t>
        </w:r>
      </w:ins>
      <w:ins w:id="225" w:author="Paez, Antonio" w:date="2022-07-28T10:15:00Z">
        <w:r w:rsidR="00A05E1B">
          <w:rPr>
            <w:sz w:val="26"/>
            <w:szCs w:val="26"/>
          </w:rPr>
          <w:t>for</w:t>
        </w:r>
      </w:ins>
      <w:ins w:id="226" w:author="Paez, Antonio" w:date="2022-07-27T13:21:00Z">
        <w:r w:rsidR="00C702E4">
          <w:rPr>
            <w:sz w:val="26"/>
            <w:szCs w:val="26"/>
          </w:rPr>
          <w:t xml:space="preserve"> ATB</w:t>
        </w:r>
      </w:ins>
      <w:ins w:id="227" w:author="Paez, Antonio" w:date="2022-07-28T10:15:00Z">
        <w:r w:rsidR="00A05E1B">
          <w:rPr>
            <w:sz w:val="26"/>
            <w:szCs w:val="26"/>
          </w:rPr>
          <w:t xml:space="preserve"> accessibility</w:t>
        </w:r>
      </w:ins>
      <w:ins w:id="228" w:author="Paez, Antonio" w:date="2022-07-27T13:21:00Z">
        <w:r w:rsidR="00C702E4">
          <w:rPr>
            <w:sz w:val="26"/>
            <w:szCs w:val="26"/>
          </w:rPr>
          <w:t xml:space="preserve"> analysis.</w:t>
        </w:r>
      </w:ins>
      <w:ins w:id="229" w:author="Paez, Antonio" w:date="2022-07-26T13:54:00Z">
        <w:r w:rsidR="00415131">
          <w:rPr>
            <w:sz w:val="26"/>
            <w:szCs w:val="26"/>
          </w:rPr>
          <w:t xml:space="preserve"> </w:t>
        </w:r>
        <w:bookmarkStart w:id="230" w:name="_Hlk115084530"/>
        <w:commentRangeStart w:id="231"/>
        <w:r w:rsidR="00415131">
          <w:rPr>
            <w:sz w:val="26"/>
            <w:szCs w:val="26"/>
          </w:rPr>
          <w:t xml:space="preserve">In practice, it is important to recognize </w:t>
        </w:r>
      </w:ins>
      <w:ins w:id="232" w:author="Paez, Antonio" w:date="2022-07-26T13:55:00Z">
        <w:r w:rsidR="00415131">
          <w:rPr>
            <w:sz w:val="26"/>
            <w:szCs w:val="26"/>
          </w:rPr>
          <w:t xml:space="preserve">the differences between motorized and active travel, and </w:t>
        </w:r>
        <w:r w:rsidR="00415131" w:rsidRPr="007C7BC6">
          <w:rPr>
            <w:sz w:val="26"/>
            <w:szCs w:val="26"/>
          </w:rPr>
          <w:t>how they can impact the</w:t>
        </w:r>
      </w:ins>
      <w:ins w:id="233" w:author="Paez, Antonio" w:date="2022-07-28T10:15:00Z">
        <w:r w:rsidR="00A05E1B" w:rsidRPr="007C7BC6">
          <w:rPr>
            <w:sz w:val="26"/>
            <w:szCs w:val="26"/>
          </w:rPr>
          <w:t>ir</w:t>
        </w:r>
      </w:ins>
      <w:ins w:id="234" w:author="Paez, Antonio" w:date="2022-07-26T13:55:00Z">
        <w:r w:rsidR="00415131" w:rsidRPr="007C7BC6">
          <w:rPr>
            <w:sz w:val="26"/>
            <w:szCs w:val="26"/>
          </w:rPr>
          <w:t xml:space="preserve"> implementation </w:t>
        </w:r>
      </w:ins>
      <w:ins w:id="235" w:author="Paez, Antonio" w:date="2022-07-28T10:16:00Z">
        <w:r w:rsidR="00A05E1B" w:rsidRPr="007C7BC6">
          <w:rPr>
            <w:sz w:val="26"/>
            <w:szCs w:val="26"/>
          </w:rPr>
          <w:t>with a focus on active travel</w:t>
        </w:r>
      </w:ins>
      <w:ins w:id="236" w:author="Paez, Antonio" w:date="2022-07-27T13:26:00Z">
        <w:r w:rsidR="00CB765A" w:rsidRPr="007C7BC6">
          <w:rPr>
            <w:sz w:val="26"/>
            <w:szCs w:val="26"/>
          </w:rPr>
          <w:t xml:space="preserve"> </w:t>
        </w:r>
        <w:r w:rsidR="00CB765A">
          <w:rPr>
            <w:sz w:val="26"/>
            <w:szCs w:val="26"/>
          </w:rPr>
          <w:t>(</w:t>
        </w:r>
        <w:proofErr w:type="spellStart"/>
        <w:r w:rsidR="00CB765A">
          <w:rPr>
            <w:sz w:val="26"/>
            <w:szCs w:val="26"/>
          </w:rPr>
          <w:t>Iacono</w:t>
        </w:r>
        <w:proofErr w:type="spellEnd"/>
        <w:r w:rsidR="00CB765A">
          <w:rPr>
            <w:sz w:val="26"/>
            <w:szCs w:val="26"/>
          </w:rPr>
          <w:t xml:space="preserve"> et al., </w:t>
        </w:r>
      </w:ins>
      <w:ins w:id="237" w:author="Paez, Antonio" w:date="2022-07-27T13:27:00Z">
        <w:r w:rsidR="00CB765A">
          <w:rPr>
            <w:sz w:val="26"/>
            <w:szCs w:val="26"/>
          </w:rPr>
          <w:t>2010</w:t>
        </w:r>
      </w:ins>
      <w:ins w:id="238" w:author="Paez, Antonio" w:date="2022-07-27T13:26:00Z">
        <w:r w:rsidR="00CB765A">
          <w:rPr>
            <w:sz w:val="26"/>
            <w:szCs w:val="26"/>
          </w:rPr>
          <w:t>)</w:t>
        </w:r>
      </w:ins>
      <w:ins w:id="239" w:author="Paez, Antonio" w:date="2022-07-27T13:28:00Z">
        <w:r w:rsidR="00CB765A">
          <w:rPr>
            <w:sz w:val="26"/>
            <w:szCs w:val="26"/>
          </w:rPr>
          <w:t xml:space="preserve">. </w:t>
        </w:r>
        <w:del w:id="240" w:author="Mahdis Moghadasi" w:date="2022-09-28T09:17:00Z">
          <w:r w:rsidR="00CB765A" w:rsidDel="00D56E23">
            <w:rPr>
              <w:sz w:val="26"/>
              <w:szCs w:val="26"/>
            </w:rPr>
            <w:delText>Compared to motorized travel, active travel tends to be slower, happen</w:delText>
          </w:r>
        </w:del>
      </w:ins>
      <w:ins w:id="241" w:author="Paez, Antonio" w:date="2022-07-28T10:16:00Z">
        <w:del w:id="242" w:author="Mahdis Moghadasi" w:date="2022-09-28T09:17:00Z">
          <w:r w:rsidR="00A05E1B" w:rsidDel="00D56E23">
            <w:rPr>
              <w:sz w:val="26"/>
              <w:szCs w:val="26"/>
            </w:rPr>
            <w:delText>s</w:delText>
          </w:r>
        </w:del>
      </w:ins>
      <w:ins w:id="243" w:author="Paez, Antonio" w:date="2022-07-27T13:28:00Z">
        <w:del w:id="244" w:author="Mahdis Moghadasi" w:date="2022-09-28T09:17:00Z">
          <w:r w:rsidR="00CB765A" w:rsidDel="00D56E23">
            <w:rPr>
              <w:sz w:val="26"/>
              <w:szCs w:val="26"/>
            </w:rPr>
            <w:delText xml:space="preserve"> at smaller scales, </w:delText>
          </w:r>
        </w:del>
      </w:ins>
      <w:ins w:id="245" w:author="Paez, Antonio" w:date="2022-07-27T13:40:00Z">
        <w:del w:id="246" w:author="Mahdis Moghadasi" w:date="2022-09-28T09:17:00Z">
          <w:r w:rsidR="00341FEC" w:rsidDel="00D56E23">
            <w:rPr>
              <w:sz w:val="26"/>
              <w:szCs w:val="26"/>
            </w:rPr>
            <w:delText>is</w:delText>
          </w:r>
        </w:del>
      </w:ins>
      <w:ins w:id="247" w:author="Paez, Antonio" w:date="2022-07-27T13:39:00Z">
        <w:del w:id="248" w:author="Mahdis Moghadasi" w:date="2022-09-28T09:17:00Z">
          <w:r w:rsidR="0088360F" w:rsidDel="00D56E23">
            <w:rPr>
              <w:sz w:val="26"/>
              <w:szCs w:val="26"/>
            </w:rPr>
            <w:delText xml:space="preserve"> used to reach potentially different destinations, </w:delText>
          </w:r>
        </w:del>
      </w:ins>
      <w:ins w:id="249" w:author="Paez, Antonio" w:date="2022-07-27T13:28:00Z">
        <w:del w:id="250" w:author="Mahdis Moghadasi" w:date="2022-09-28T09:17:00Z">
          <w:r w:rsidR="00CB765A" w:rsidDel="00D56E23">
            <w:rPr>
              <w:sz w:val="26"/>
              <w:szCs w:val="26"/>
            </w:rPr>
            <w:delText>and involve</w:delText>
          </w:r>
        </w:del>
      </w:ins>
      <w:ins w:id="251" w:author="Paez, Antonio" w:date="2022-07-27T13:41:00Z">
        <w:del w:id="252" w:author="Mahdis Moghadasi" w:date="2022-09-28T09:17:00Z">
          <w:r w:rsidR="00341FEC" w:rsidDel="00D56E23">
            <w:rPr>
              <w:sz w:val="26"/>
              <w:szCs w:val="26"/>
            </w:rPr>
            <w:delText>s</w:delText>
          </w:r>
        </w:del>
      </w:ins>
      <w:ins w:id="253" w:author="Paez, Antonio" w:date="2022-07-27T13:28:00Z">
        <w:del w:id="254" w:author="Mahdis Moghadasi" w:date="2022-09-28T09:17:00Z">
          <w:r w:rsidR="00CB765A" w:rsidDel="00D56E23">
            <w:rPr>
              <w:sz w:val="26"/>
              <w:szCs w:val="26"/>
            </w:rPr>
            <w:delText xml:space="preserve"> costs</w:delText>
          </w:r>
        </w:del>
      </w:ins>
      <w:ins w:id="255" w:author="Paez, Antonio" w:date="2022-07-27T13:29:00Z">
        <w:del w:id="256" w:author="Mahdis Moghadasi" w:date="2022-09-28T09:17:00Z">
          <w:r w:rsidR="00CB765A" w:rsidDel="00D56E23">
            <w:rPr>
              <w:sz w:val="26"/>
              <w:szCs w:val="26"/>
            </w:rPr>
            <w:delText>, such as physical effort,</w:delText>
          </w:r>
        </w:del>
      </w:ins>
      <w:ins w:id="257" w:author="Paez, Antonio" w:date="2022-07-27T13:28:00Z">
        <w:del w:id="258" w:author="Mahdis Moghadasi" w:date="2022-09-28T09:17:00Z">
          <w:r w:rsidR="00CB765A" w:rsidDel="00D56E23">
            <w:rPr>
              <w:sz w:val="26"/>
              <w:szCs w:val="26"/>
            </w:rPr>
            <w:delText xml:space="preserve"> that </w:delText>
          </w:r>
        </w:del>
      </w:ins>
      <w:ins w:id="259" w:author="Paez, Antonio" w:date="2022-07-27T13:29:00Z">
        <w:del w:id="260" w:author="Mahdis Moghadasi" w:date="2022-09-28T09:17:00Z">
          <w:r w:rsidR="00CB765A" w:rsidDel="00D56E23">
            <w:rPr>
              <w:sz w:val="26"/>
              <w:szCs w:val="26"/>
            </w:rPr>
            <w:delText>are usually are ignored in the analysis of motorized travel.</w:delText>
          </w:r>
        </w:del>
      </w:ins>
      <w:bookmarkEnd w:id="230"/>
      <w:ins w:id="261" w:author="Mahdis Moghadasi" w:date="2022-09-28T09:17:00Z">
        <w:r w:rsidR="00D56E23">
          <w:rPr>
            <w:sz w:val="26"/>
            <w:szCs w:val="26"/>
          </w:rPr>
          <w:t xml:space="preserve"> </w:t>
        </w:r>
        <w:r w:rsidR="00D56E23" w:rsidRPr="005505F2">
          <w:rPr>
            <w:color w:val="0070C0"/>
            <w:sz w:val="26"/>
            <w:szCs w:val="26"/>
          </w:rPr>
          <w:t>Active modes of transportation absorbed the interest of researchers because they have significant implications</w:t>
        </w:r>
        <w:r w:rsidR="00D56E23">
          <w:rPr>
            <w:color w:val="0070C0"/>
            <w:sz w:val="26"/>
            <w:szCs w:val="26"/>
          </w:rPr>
          <w:t xml:space="preserve"> and </w:t>
        </w:r>
        <w:r w:rsidR="00D56E23" w:rsidRPr="005505F2">
          <w:rPr>
            <w:color w:val="0070C0"/>
            <w:sz w:val="26"/>
            <w:szCs w:val="26"/>
          </w:rPr>
          <w:t xml:space="preserve">combines unrivalled advantages </w:t>
        </w:r>
        <w:r w:rsidR="00D56E23">
          <w:rPr>
            <w:color w:val="0070C0"/>
            <w:sz w:val="26"/>
            <w:szCs w:val="26"/>
          </w:rPr>
          <w:t>such as</w:t>
        </w:r>
        <w:r w:rsidR="00D56E23" w:rsidRPr="005505F2">
          <w:rPr>
            <w:color w:val="0070C0"/>
            <w:sz w:val="26"/>
            <w:szCs w:val="26"/>
          </w:rPr>
          <w:t xml:space="preserve"> environment, health, and social inclusi</w:t>
        </w:r>
        <w:r w:rsidR="00D56E23">
          <w:rPr>
            <w:color w:val="0070C0"/>
            <w:sz w:val="26"/>
            <w:szCs w:val="26"/>
          </w:rPr>
          <w:t xml:space="preserve">on </w:t>
        </w:r>
      </w:ins>
      <w:r w:rsidR="00D56E23">
        <w:rPr>
          <w:color w:val="0070C0"/>
          <w:sz w:val="26"/>
          <w:szCs w:val="26"/>
        </w:rPr>
        <w:fldChar w:fldCharType="begin">
          <w:fldData xml:space="preserve">PEVuZE5vdGU+PENpdGU+PEF1dGhvcj5QdWNoZXI8L0F1dGhvcj48WWVhcj4yMDEwPC9ZZWFyPjxS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==
</w:fldData>
        </w:fldChar>
      </w:r>
      <w:r w:rsidR="00FA5B08">
        <w:rPr>
          <w:color w:val="0070C0"/>
          <w:sz w:val="26"/>
          <w:szCs w:val="26"/>
        </w:rPr>
        <w:instrText xml:space="preserve"> ADDIN EN.CITE </w:instrText>
      </w:r>
      <w:r w:rsidR="00FA5B08">
        <w:rPr>
          <w:color w:val="0070C0"/>
          <w:sz w:val="26"/>
          <w:szCs w:val="26"/>
        </w:rPr>
        <w:fldChar w:fldCharType="begin">
          <w:fldData xml:space="preserve">PEVuZE5vdGU+PENpdGU+PEF1dGhvcj5QdWNoZXI8L0F1dGhvcj48WWVhcj4yMDEwPC9ZZWFyPjxS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==
</w:fldData>
        </w:fldChar>
      </w:r>
      <w:r w:rsidR="00FA5B08">
        <w:rPr>
          <w:color w:val="0070C0"/>
          <w:sz w:val="26"/>
          <w:szCs w:val="26"/>
        </w:rPr>
        <w:instrText xml:space="preserve"> ADDIN EN.CITE.DATA </w:instrText>
      </w:r>
      <w:r w:rsidR="00FA5B08">
        <w:rPr>
          <w:color w:val="0070C0"/>
          <w:sz w:val="26"/>
          <w:szCs w:val="26"/>
        </w:rPr>
      </w:r>
      <w:r w:rsidR="00FA5B08">
        <w:rPr>
          <w:color w:val="0070C0"/>
          <w:sz w:val="26"/>
          <w:szCs w:val="26"/>
        </w:rPr>
        <w:fldChar w:fldCharType="end"/>
      </w:r>
      <w:r w:rsidR="00D56E23">
        <w:rPr>
          <w:color w:val="0070C0"/>
          <w:sz w:val="26"/>
          <w:szCs w:val="26"/>
        </w:rPr>
      </w:r>
      <w:r w:rsidR="00D56E23">
        <w:rPr>
          <w:color w:val="0070C0"/>
          <w:sz w:val="26"/>
          <w:szCs w:val="26"/>
        </w:rPr>
        <w:fldChar w:fldCharType="separate"/>
      </w:r>
      <w:r w:rsidR="00FA5B08">
        <w:rPr>
          <w:noProof/>
          <w:color w:val="0070C0"/>
          <w:sz w:val="26"/>
          <w:szCs w:val="26"/>
        </w:rPr>
        <w:t>(Pucher 2010, Rojas-Rueda, De Nazelle et al. 2011, Rojas-Rueda, de Nazelle et al. 2012, Otero, Nieuwenhuijsen et al. 2018, Koszowski, Gerike et al. 2019, Tinessa, Pagliara et al. 2021)</w:t>
      </w:r>
      <w:r w:rsidR="00D56E23">
        <w:rPr>
          <w:color w:val="0070C0"/>
          <w:sz w:val="26"/>
          <w:szCs w:val="26"/>
        </w:rPr>
        <w:fldChar w:fldCharType="end"/>
      </w:r>
      <w:ins w:id="262" w:author="Mahdis Moghadasi" w:date="2022-09-28T09:40:00Z">
        <w:r w:rsidR="00FA5B08">
          <w:rPr>
            <w:color w:val="0070C0"/>
            <w:sz w:val="26"/>
            <w:szCs w:val="26"/>
          </w:rPr>
          <w:t xml:space="preserve">. </w:t>
        </w:r>
        <w:r w:rsidR="00FA5B08">
          <w:rPr>
            <w:sz w:val="26"/>
            <w:szCs w:val="26"/>
          </w:rPr>
          <w:t>T</w:t>
        </w:r>
        <w:r w:rsidR="00FA5B08" w:rsidRPr="00CD37B3">
          <w:rPr>
            <w:color w:val="0070C0"/>
            <w:sz w:val="26"/>
            <w:szCs w:val="26"/>
          </w:rPr>
          <w:t>hey have been linked to a variety of health benefits. For example, they improve longevity</w:t>
        </w:r>
      </w:ins>
      <w:r w:rsidR="00FA5B08">
        <w:rPr>
          <w:color w:val="0070C0"/>
          <w:sz w:val="26"/>
          <w:szCs w:val="26"/>
        </w:rPr>
        <w:fldChar w:fldCharType="begin"/>
      </w:r>
      <w:r w:rsidR="00FA5B08">
        <w:rPr>
          <w:color w:val="0070C0"/>
          <w:sz w:val="26"/>
          <w:szCs w:val="26"/>
        </w:rPr>
        <w:instrText xml:space="preserve"> ADDIN EN.CITE &lt;EndNote&gt;&lt;Cite&gt;&lt;Author&gt;Hakim&lt;/Author&gt;&lt;Year&gt;1998&lt;/Year&gt;&lt;RecNum&gt;319&lt;/RecNum&gt;&lt;DisplayText&gt;(Hakim, Petrovitch et al. 1998)&lt;/DisplayText&gt;&lt;record&gt;&lt;rec-number&gt;319&lt;/rec-number&gt;&lt;foreign-keys&gt;&lt;key app="EN" db-id="2e2p5vxx2zxtrfexpad5zaef0pxz5rr252a5" timestamp="1664372475"&gt;319&lt;/key&gt;&lt;/foreign-keys&gt;&lt;ref-type name="Journal Article"&gt;17&lt;/ref-type&gt;&lt;contributors&gt;&lt;authors&gt;&lt;author&gt;Hakim, Amy A&lt;/author&gt;&lt;author&gt;Petrovitch, Helen&lt;/author&gt;&lt;author&gt;Burchfiel, Cecil M&lt;/author&gt;&lt;author&gt;Ross, G Webster&lt;/author&gt;&lt;author&gt;Rodriguez, Beatriz L&lt;/author&gt;&lt;author&gt;White, Lon R&lt;/author&gt;&lt;author&gt;Yano, Katsuhiko&lt;/author&gt;&lt;author&gt;Curb, J David&lt;/author&gt;&lt;author&gt;Abbott, Robert D&lt;/author&gt;&lt;/authors&gt;&lt;/contributors&gt;&lt;titles&gt;&lt;title&gt;Effects of walking on mortality among nonsmoking retired men&lt;/title&gt;&lt;secondary-title&gt;New England Journal of Medicine&lt;/secondary-title&gt;&lt;/titles&gt;&lt;periodical&gt;&lt;full-title&gt;New England Journal of Medicine&lt;/full-title&gt;&lt;/periodical&gt;&lt;pages&gt;94-99&lt;/pages&gt;&lt;volume&gt;338&lt;/volume&gt;&lt;number&gt;2&lt;/number&gt;&lt;dates&gt;&lt;year&gt;1998&lt;/year&gt;&lt;/dates&gt;&lt;isbn&gt;0028-4793&lt;/isbn&gt;&lt;urls&gt;&lt;/urls&gt;&lt;/record&gt;&lt;/Cite&gt;&lt;/EndNote&gt;</w:instrText>
      </w:r>
      <w:r w:rsidR="00FA5B08">
        <w:rPr>
          <w:color w:val="0070C0"/>
          <w:sz w:val="26"/>
          <w:szCs w:val="26"/>
        </w:rPr>
        <w:fldChar w:fldCharType="separate"/>
      </w:r>
      <w:r w:rsidR="00FA5B08">
        <w:rPr>
          <w:noProof/>
          <w:color w:val="0070C0"/>
          <w:sz w:val="26"/>
          <w:szCs w:val="26"/>
        </w:rPr>
        <w:t>(Hakim, Petrovitch et al. 1998)</w:t>
      </w:r>
      <w:r w:rsidR="00FA5B08">
        <w:rPr>
          <w:color w:val="0070C0"/>
          <w:sz w:val="26"/>
          <w:szCs w:val="26"/>
        </w:rPr>
        <w:fldChar w:fldCharType="end"/>
      </w:r>
      <w:ins w:id="263" w:author="Mahdis Moghadasi" w:date="2022-09-28T09:41:00Z">
        <w:r w:rsidR="00FA5B08" w:rsidRPr="00CD37B3">
          <w:rPr>
            <w:color w:val="0070C0"/>
            <w:sz w:val="26"/>
            <w:szCs w:val="26"/>
          </w:rPr>
          <w:t>, cognitive function</w:t>
        </w:r>
      </w:ins>
      <w:r w:rsidR="0018324C">
        <w:rPr>
          <w:color w:val="0070C0"/>
          <w:sz w:val="26"/>
          <w:szCs w:val="26"/>
        </w:rPr>
        <w:fldChar w:fldCharType="begin"/>
      </w:r>
      <w:r w:rsidR="007C7BC6">
        <w:rPr>
          <w:color w:val="0070C0"/>
          <w:sz w:val="26"/>
          <w:szCs w:val="26"/>
        </w:rPr>
        <w:instrText xml:space="preserve"> ADDIN EN.CITE &lt;EndNote&gt;&lt;Cite&gt;&lt;Author&gt;Weuve&lt;/Author&gt;&lt;Year&gt;2004&lt;/Year&gt;&lt;RecNum&gt;320&lt;/RecNum&gt;&lt;DisplayText&gt;(Weuve, Kang et al. 2004)&lt;/DisplayText&gt;&lt;record&gt;&lt;rec-number&gt;320&lt;/rec-number&gt;&lt;foreign-keys&gt;&lt;key app="EN" db-id="2e2p5vxx2zxtrfexpad5zaef0pxz5rr252a5" timestamp="1664372601"&gt;320&lt;/key&gt;&lt;/foreign-keys&gt;&lt;ref-type name="Journal Article"&gt;17&lt;/ref-type&gt;&lt;contributors&gt;&lt;authors&gt;&lt;author&gt;Weuve, Jennifer&lt;/author&gt;&lt;author&gt;Kang, Jae Hee&lt;/author&gt;&lt;author&gt;Manson, JoAnn E&lt;/author&gt;&lt;author&gt;Breteler, Monique MB&lt;/author&gt;&lt;author&gt;Ware, James H&lt;/author&gt;&lt;author&gt;Grodstein, Francine&lt;/author&gt;&lt;/authors&gt;&lt;/contributors&gt;&lt;titles&gt;&lt;title&gt;Physical activity, including walking, and cognitive function in older women&lt;/title&gt;&lt;secondary-title&gt;Jama&lt;/secondary-title&gt;&lt;/titles&gt;&lt;periodical&gt;&lt;full-title&gt;Jama&lt;/full-title&gt;&lt;/periodical&gt;&lt;pages&gt;1454-1461&lt;/pages&gt;&lt;volume&gt;292&lt;/volume&gt;&lt;number&gt;12&lt;/number&gt;&lt;dates&gt;&lt;year&gt;2004&lt;/year&gt;&lt;/dates&gt;&lt;isbn&gt;0098-7484&lt;/isbn&gt;&lt;urls&gt;&lt;/urls&gt;&lt;/record&gt;&lt;/Cite&gt;&lt;/EndNote&gt;</w:instrText>
      </w:r>
      <w:r w:rsidR="0018324C">
        <w:rPr>
          <w:color w:val="0070C0"/>
          <w:sz w:val="26"/>
          <w:szCs w:val="26"/>
        </w:rPr>
        <w:fldChar w:fldCharType="separate"/>
      </w:r>
      <w:r w:rsidR="007C7BC6">
        <w:rPr>
          <w:noProof/>
          <w:color w:val="0070C0"/>
          <w:sz w:val="26"/>
          <w:szCs w:val="26"/>
        </w:rPr>
        <w:t>(Weuve, Kang et al. 2004)</w:t>
      </w:r>
      <w:r w:rsidR="0018324C">
        <w:rPr>
          <w:color w:val="0070C0"/>
          <w:sz w:val="26"/>
          <w:szCs w:val="26"/>
        </w:rPr>
        <w:fldChar w:fldCharType="end"/>
      </w:r>
      <w:ins w:id="264" w:author="Mahdis Moghadasi" w:date="2022-09-28T09:42:00Z">
        <w:r w:rsidR="00FA5B08" w:rsidRPr="00CD37B3">
          <w:rPr>
            <w:color w:val="0070C0"/>
            <w:sz w:val="26"/>
            <w:szCs w:val="26"/>
          </w:rPr>
          <w:t>, quality of life</w:t>
        </w:r>
      </w:ins>
      <w:r w:rsidR="0018324C">
        <w:rPr>
          <w:color w:val="0070C0"/>
          <w:sz w:val="26"/>
          <w:szCs w:val="26"/>
        </w:rPr>
        <w:fldChar w:fldCharType="begin"/>
      </w:r>
      <w:r w:rsidR="007C7BC6">
        <w:rPr>
          <w:color w:val="0070C0"/>
          <w:sz w:val="26"/>
          <w:szCs w:val="26"/>
        </w:rPr>
        <w:instrText xml:space="preserve"> ADDIN EN.CITE &lt;EndNote&gt;&lt;Cite&gt;&lt;Author&gt;Leveille&lt;/Author&gt;&lt;Year&gt;1999&lt;/Year&gt;&lt;RecNum&gt;321&lt;/RecNum&gt;&lt;DisplayText&gt;(Strawbridge, Cohen et al. 1996, Leveille, Guralnik et al. 1999)&lt;/DisplayText&gt;&lt;record&gt;&lt;rec-number&gt;321&lt;/rec-number&gt;&lt;foreign-keys&gt;&lt;key app="EN" db-id="2e2p5vxx2zxtrfexpad5zaef0pxz5rr252a5" timestamp="1664372691"&gt;321&lt;/key&gt;&lt;/foreign-keys&gt;&lt;ref-type name="Journal Article"&gt;17&lt;/ref-type&gt;&lt;contributors&gt;&lt;authors&gt;&lt;author&gt;Leveille, Suzanne G&lt;/author&gt;&lt;author&gt;Guralnik, Jack M&lt;/author&gt;&lt;author&gt;Ferrucci, Luigi&lt;/author&gt;&lt;author&gt;Langlois, Jean A&lt;/author&gt;&lt;/authors&gt;&lt;/contributors&gt;&lt;titles&gt;&lt;title&gt;Aging successfully until death in old age: opportunities for increasing active life expectancy&lt;/title&gt;&lt;secondary-title&gt;American Journal of Epidemiology&lt;/secondary-title&gt;&lt;/titles&gt;&lt;periodical&gt;&lt;full-title&gt;American Journal of Epidemiology&lt;/full-title&gt;&lt;/periodical&gt;&lt;pages&gt;654-664&lt;/pages&gt;&lt;volume&gt;149&lt;/volume&gt;&lt;number&gt;7&lt;/number&gt;&lt;dates&gt;&lt;year&gt;1999&lt;/year&gt;&lt;/dates&gt;&lt;isbn&gt;1476-6256&lt;/isbn&gt;&lt;urls&gt;&lt;/urls&gt;&lt;/record&gt;&lt;/Cite&gt;&lt;Cite&gt;&lt;Author&gt;Strawbridge&lt;/Author&gt;&lt;Year&gt;1996&lt;/Year&gt;&lt;RecNum&gt;322&lt;/RecNum&gt;&lt;record&gt;&lt;rec-number&gt;322&lt;/rec-number&gt;&lt;foreign-keys&gt;&lt;key app="EN" db-id="2e2p5vxx2zxtrfexpad5zaef0pxz5rr252a5" timestamp="1664373231"&gt;322&lt;/key&gt;&lt;/foreign-keys&gt;&lt;ref-type name="Journal Article"&gt;17&lt;/ref-type&gt;&lt;contributors&gt;&lt;authors&gt;&lt;author&gt;Strawbridge, William J&lt;/author&gt;&lt;author&gt;Cohen, Richard D&lt;/author&gt;&lt;author&gt;Shema, Sarah J&lt;/author&gt;&lt;author&gt;Kaplan, George A&lt;/author&gt;&lt;/authors&gt;&lt;/contributors&gt;&lt;titles&gt;&lt;title&gt;Successful aging: predictors and associated activities&lt;/title&gt;&lt;secondary-title&gt;American journal of epidemiology&lt;/secondary-title&gt;&lt;/titles&gt;&lt;periodical&gt;&lt;full-title&gt;American Journal of Epidemiology&lt;/full-title&gt;&lt;/periodical&gt;&lt;pages&gt;135-141&lt;/pages&gt;&lt;volume&gt;144&lt;/volume&gt;&lt;number&gt;2&lt;/number&gt;&lt;dates&gt;&lt;year&gt;1996&lt;/year&gt;&lt;/dates&gt;&lt;isbn&gt;1476-6256&lt;/isbn&gt;&lt;urls&gt;&lt;/urls&gt;&lt;/record&gt;&lt;/Cite&gt;&lt;/EndNote&gt;</w:instrText>
      </w:r>
      <w:r w:rsidR="0018324C">
        <w:rPr>
          <w:color w:val="0070C0"/>
          <w:sz w:val="26"/>
          <w:szCs w:val="26"/>
        </w:rPr>
        <w:fldChar w:fldCharType="separate"/>
      </w:r>
      <w:r w:rsidR="007C7BC6">
        <w:rPr>
          <w:noProof/>
          <w:color w:val="0070C0"/>
          <w:sz w:val="26"/>
          <w:szCs w:val="26"/>
        </w:rPr>
        <w:t>(Strawbridge, Cohen et al. 1996, Leveille, Guralnik et al. 1999)</w:t>
      </w:r>
      <w:r w:rsidR="0018324C">
        <w:rPr>
          <w:color w:val="0070C0"/>
          <w:sz w:val="26"/>
          <w:szCs w:val="26"/>
        </w:rPr>
        <w:fldChar w:fldCharType="end"/>
      </w:r>
      <w:ins w:id="265" w:author="Mahdis Moghadasi" w:date="2022-09-28T09:42:00Z">
        <w:r w:rsidR="00FA5B08" w:rsidRPr="00CD37B3">
          <w:rPr>
            <w:color w:val="0070C0"/>
            <w:sz w:val="26"/>
            <w:szCs w:val="26"/>
          </w:rPr>
          <w:t>, and are perceived as cleaner and more efficient sustainable modes of transportation</w:t>
        </w:r>
      </w:ins>
      <w:r w:rsidR="007C7BC6">
        <w:rPr>
          <w:color w:val="0070C0"/>
          <w:sz w:val="26"/>
          <w:szCs w:val="26"/>
        </w:rPr>
        <w:fldChar w:fldCharType="begin"/>
      </w:r>
      <w:r w:rsidR="007C7BC6">
        <w:rPr>
          <w:color w:val="0070C0"/>
          <w:sz w:val="26"/>
          <w:szCs w:val="26"/>
        </w:rPr>
        <w:instrText xml:space="preserve"> ADDIN EN.CITE &lt;EndNote&gt;&lt;Cite&gt;&lt;Author&gt;Bhopal&lt;/Author&gt;&lt;Year&gt;1995&lt;/Year&gt;&lt;RecNum&gt;323&lt;/RecNum&gt;&lt;DisplayText&gt;(Bhopal and Unwin 1995)&lt;/DisplayText&gt;&lt;record&gt;&lt;rec-number&gt;323&lt;/rec-number&gt;&lt;foreign-keys&gt;&lt;key app="EN" db-id="2e2p5vxx2zxtrfexpad5zaef0pxz5rr252a5" timestamp="1664373306"&gt;323&lt;/key&gt;&lt;/foreign-keys&gt;&lt;ref-type name="Generic"&gt;13&lt;/ref-type&gt;&lt;contributors&gt;&lt;authors&gt;&lt;author&gt;Bhopal, Raj&lt;/author&gt;&lt;author&gt;Unwin, Nigel&lt;/author&gt;&lt;/authors&gt;&lt;/contributors&gt;&lt;titles&gt;&lt;title&gt;Cycling, physical exercise, and the millennium fund&lt;/title&gt;&lt;/titles&gt;&lt;pages&gt;344&lt;/pages&gt;&lt;volume&gt;311&lt;/volume&gt;&lt;number&gt;7001&lt;/number&gt;&lt;dates&gt;&lt;year&gt;1995&lt;/year&gt;&lt;/dates&gt;&lt;publisher&gt;British Medical Journal Publishing Group&lt;/publisher&gt;&lt;isbn&gt;0959-8138&lt;/isbn&gt;&lt;urls&gt;&lt;/urls&gt;&lt;/record&gt;&lt;/Cite&gt;&lt;/EndNote&gt;</w:instrText>
      </w:r>
      <w:r w:rsidR="007C7BC6">
        <w:rPr>
          <w:color w:val="0070C0"/>
          <w:sz w:val="26"/>
          <w:szCs w:val="26"/>
        </w:rPr>
        <w:fldChar w:fldCharType="separate"/>
      </w:r>
      <w:r w:rsidR="007C7BC6">
        <w:rPr>
          <w:noProof/>
          <w:color w:val="0070C0"/>
          <w:sz w:val="26"/>
          <w:szCs w:val="26"/>
        </w:rPr>
        <w:t>(Bhopal and Unwin 1995)</w:t>
      </w:r>
      <w:r w:rsidR="007C7BC6">
        <w:rPr>
          <w:color w:val="0070C0"/>
          <w:sz w:val="26"/>
          <w:szCs w:val="26"/>
        </w:rPr>
        <w:fldChar w:fldCharType="end"/>
      </w:r>
      <w:ins w:id="266" w:author="Mahdis Moghadasi" w:date="2022-09-28T09:55:00Z">
        <w:r w:rsidR="007C7BC6" w:rsidRPr="007C7BC6">
          <w:rPr>
            <w:color w:val="0070C0"/>
            <w:sz w:val="26"/>
            <w:szCs w:val="26"/>
          </w:rPr>
          <w:t xml:space="preserve"> </w:t>
        </w:r>
        <w:r w:rsidR="007C7BC6" w:rsidRPr="00CD37B3">
          <w:rPr>
            <w:color w:val="0070C0"/>
            <w:sz w:val="26"/>
            <w:szCs w:val="26"/>
          </w:rPr>
          <w:t>. They also become an excellent alternative for decarbonizing mobility, lowering transportation costs for families, promoting gender equality, building resilient structures, and contributing to the aesthetic value of the environment</w:t>
        </w:r>
      </w:ins>
      <w:ins w:id="267" w:author="Mahdis Moghadasi" w:date="2022-09-28T09:56:00Z">
        <w:r w:rsidR="007C7BC6">
          <w:rPr>
            <w:color w:val="0070C0"/>
            <w:sz w:val="26"/>
            <w:szCs w:val="26"/>
          </w:rPr>
          <w:t xml:space="preserve"> </w:t>
        </w:r>
      </w:ins>
      <w:r w:rsidR="007C7BC6">
        <w:rPr>
          <w:color w:val="0070C0"/>
          <w:sz w:val="26"/>
          <w:szCs w:val="26"/>
        </w:rPr>
        <w:fldChar w:fldCharType="begin"/>
      </w:r>
      <w:r w:rsidR="007C7BC6">
        <w:rPr>
          <w:color w:val="0070C0"/>
          <w:sz w:val="26"/>
          <w:szCs w:val="26"/>
        </w:rPr>
        <w:instrText xml:space="preserve"> ADDIN EN.CITE &lt;EndNote&gt;&lt;Cite&gt;&lt;Author&gt;Koszowski&lt;/Author&gt;&lt;Year&gt;2019&lt;/Year&gt;&lt;RecNum&gt;318&lt;/RecNum&gt;&lt;DisplayText&gt;(Koszowski, Gerike et al. 2019)&lt;/DisplayText&gt;&lt;record&gt;&lt;rec-number&gt;318&lt;/rec-number&gt;&lt;foreign-keys&gt;&lt;key app="EN" db-id="2e2p5vxx2zxtrfexpad5zaef0pxz5rr252a5" timestamp="1664372379"&gt;318&lt;/key&gt;&lt;/foreign-keys&gt;&lt;ref-type name="Book Section"&gt;5&lt;/ref-type&gt;&lt;contributors&gt;&lt;authors&gt;&lt;author&gt;Koszowski, Caroline&lt;/author&gt;&lt;author&gt;Gerike, Regine&lt;/author&gt;&lt;author&gt;Hubrich, Stefan&lt;/author&gt;&lt;author&gt;Götschi, Thomas&lt;/author&gt;&lt;author&gt;Pohle, Maria&lt;/author&gt;&lt;author&gt;Wittwer, Rico&lt;/author&gt;&lt;/authors&gt;&lt;/contributors&gt;&lt;titles&gt;&lt;title&gt;Active mobility: bringing together transport planning, urban planning, and public health&lt;/title&gt;&lt;secondary-title&gt;Towards User-Centric Transport in Europe&lt;/secondary-title&gt;&lt;/titles&gt;&lt;pages&gt;149-171&lt;/pages&gt;&lt;dates&gt;&lt;year&gt;2019&lt;/year&gt;&lt;/dates&gt;&lt;publisher&gt;Springer&lt;/publisher&gt;&lt;urls&gt;&lt;/urls&gt;&lt;/record&gt;&lt;/Cite&gt;&lt;/EndNote&gt;</w:instrText>
      </w:r>
      <w:r w:rsidR="007C7BC6">
        <w:rPr>
          <w:color w:val="0070C0"/>
          <w:sz w:val="26"/>
          <w:szCs w:val="26"/>
        </w:rPr>
        <w:fldChar w:fldCharType="separate"/>
      </w:r>
      <w:r w:rsidR="007C7BC6">
        <w:rPr>
          <w:noProof/>
          <w:color w:val="0070C0"/>
          <w:sz w:val="26"/>
          <w:szCs w:val="26"/>
        </w:rPr>
        <w:t>(Koszowski, Gerike et al. 2019)</w:t>
      </w:r>
      <w:r w:rsidR="007C7BC6">
        <w:rPr>
          <w:color w:val="0070C0"/>
          <w:sz w:val="26"/>
          <w:szCs w:val="26"/>
        </w:rPr>
        <w:fldChar w:fldCharType="end"/>
      </w:r>
      <w:ins w:id="268" w:author="Mahdis Moghadasi" w:date="2022-09-28T09:55:00Z">
        <w:r w:rsidR="007C7BC6" w:rsidRPr="00CD37B3">
          <w:rPr>
            <w:color w:val="0070C0"/>
            <w:sz w:val="26"/>
            <w:szCs w:val="26"/>
          </w:rPr>
          <w:t xml:space="preserve">. They also improve accessibility for those who do not have other modes of </w:t>
        </w:r>
        <w:r w:rsidR="007C7BC6" w:rsidRPr="00CD37B3">
          <w:rPr>
            <w:color w:val="0070C0"/>
            <w:sz w:val="26"/>
            <w:szCs w:val="26"/>
          </w:rPr>
          <w:lastRenderedPageBreak/>
          <w:t>transportation and aid in the development of local and regional economies.</w:t>
        </w:r>
        <w:r w:rsidR="007C7BC6" w:rsidRPr="00584C0E">
          <w:t xml:space="preserve"> </w:t>
        </w:r>
        <w:r w:rsidR="007C7BC6" w:rsidRPr="00584C0E">
          <w:rPr>
            <w:color w:val="0070C0"/>
            <w:sz w:val="26"/>
            <w:szCs w:val="26"/>
          </w:rPr>
          <w:t>However, compared to motorised travel, active travel is slower, occurs on smaller scales, has less safety due to their higher risk of being severely injured in collisions than motorised vehicle drivers, is used to reach potentially different destinations, and involves costs, such as physical effort, that are typically ignored in motorised travel analysis</w:t>
        </w:r>
      </w:ins>
      <w:r w:rsidR="007C7BC6">
        <w:rPr>
          <w:color w:val="0070C0"/>
          <w:sz w:val="26"/>
          <w:szCs w:val="26"/>
        </w:rPr>
        <w:fldChar w:fldCharType="begin">
          <w:fldData xml:space="preserve">PEVuZE5vdGU+PENpdGU+PEF1dGhvcj5Qb2tvcm55PC9BdXRob3I+PFllYXI+MjAxODwvWWVhcj48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</w:fldData>
        </w:fldChar>
      </w:r>
      <w:r w:rsidR="007C7BC6">
        <w:rPr>
          <w:color w:val="0070C0"/>
          <w:sz w:val="26"/>
          <w:szCs w:val="26"/>
        </w:rPr>
        <w:instrText xml:space="preserve"> ADDIN EN.CITE </w:instrText>
      </w:r>
      <w:r w:rsidR="007C7BC6">
        <w:rPr>
          <w:color w:val="0070C0"/>
          <w:sz w:val="26"/>
          <w:szCs w:val="26"/>
        </w:rPr>
        <w:fldChar w:fldCharType="begin">
          <w:fldData xml:space="preserve">PEVuZE5vdGU+PENpdGU+PEF1dGhvcj5Qb2tvcm55PC9BdXRob3I+PFllYXI+MjAxODwvWWVhcj48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</w:fldData>
        </w:fldChar>
      </w:r>
      <w:r w:rsidR="007C7BC6">
        <w:rPr>
          <w:color w:val="0070C0"/>
          <w:sz w:val="26"/>
          <w:szCs w:val="26"/>
        </w:rPr>
        <w:instrText xml:space="preserve"> ADDIN EN.CITE.DATA </w:instrText>
      </w:r>
      <w:r w:rsidR="007C7BC6">
        <w:rPr>
          <w:color w:val="0070C0"/>
          <w:sz w:val="26"/>
          <w:szCs w:val="26"/>
        </w:rPr>
      </w:r>
      <w:r w:rsidR="007C7BC6">
        <w:rPr>
          <w:color w:val="0070C0"/>
          <w:sz w:val="26"/>
          <w:szCs w:val="26"/>
        </w:rPr>
        <w:fldChar w:fldCharType="end"/>
      </w:r>
      <w:r w:rsidR="007C7BC6">
        <w:rPr>
          <w:color w:val="0070C0"/>
          <w:sz w:val="26"/>
          <w:szCs w:val="26"/>
        </w:rPr>
      </w:r>
      <w:r w:rsidR="007C7BC6">
        <w:rPr>
          <w:color w:val="0070C0"/>
          <w:sz w:val="26"/>
          <w:szCs w:val="26"/>
        </w:rPr>
        <w:fldChar w:fldCharType="separate"/>
      </w:r>
      <w:r w:rsidR="007C7BC6">
        <w:rPr>
          <w:noProof/>
          <w:color w:val="0070C0"/>
          <w:sz w:val="26"/>
          <w:szCs w:val="26"/>
        </w:rPr>
        <w:t>(Ng, Debnath et al. 2017, Akgün, Dissanayake et al. 2018, Pokorny, Pritchard et al. 2018, Oehl, Brandenburg et al. 2019, Useche, Montoro et al. 2019)</w:t>
      </w:r>
      <w:r w:rsidR="007C7BC6">
        <w:rPr>
          <w:color w:val="0070C0"/>
          <w:sz w:val="26"/>
          <w:szCs w:val="26"/>
        </w:rPr>
        <w:fldChar w:fldCharType="end"/>
      </w:r>
      <w:ins w:id="269" w:author="Mahdis Moghadasi" w:date="2022-09-28T10:04:00Z">
        <w:r w:rsidR="007C7BC6">
          <w:rPr>
            <w:color w:val="0070C0"/>
            <w:sz w:val="26"/>
            <w:szCs w:val="26"/>
          </w:rPr>
          <w:t>.</w:t>
        </w:r>
      </w:ins>
    </w:p>
    <w:p w14:paraId="7BC23EB8" w14:textId="6B36422F" w:rsidR="00A139A9" w:rsidRDefault="00A139A9" w:rsidP="00A139A9">
      <w:pPr>
        <w:spacing w:line="360" w:lineRule="auto"/>
        <w:jc w:val="both"/>
        <w:rPr>
          <w:sz w:val="26"/>
          <w:szCs w:val="26"/>
        </w:rPr>
      </w:pPr>
      <w:r w:rsidRPr="001153D4">
        <w:rPr>
          <w:sz w:val="26"/>
          <w:szCs w:val="26"/>
        </w:rPr>
        <w:t xml:space="preserve">The </w:t>
      </w:r>
      <w:ins w:id="270" w:author="Paez, Antonio" w:date="2022-07-27T13:39:00Z">
        <w:r w:rsidR="0088360F">
          <w:rPr>
            <w:sz w:val="26"/>
            <w:szCs w:val="26"/>
          </w:rPr>
          <w:t xml:space="preserve">objective of the </w:t>
        </w:r>
      </w:ins>
      <w:r w:rsidRPr="001153D4">
        <w:rPr>
          <w:sz w:val="26"/>
          <w:szCs w:val="26"/>
        </w:rPr>
        <w:t xml:space="preserve">present study </w:t>
      </w:r>
      <w:ins w:id="271" w:author="Paez, Antonio" w:date="2022-07-27T13:39:00Z">
        <w:r w:rsidR="0088360F">
          <w:rPr>
            <w:sz w:val="26"/>
            <w:szCs w:val="26"/>
          </w:rPr>
          <w:t xml:space="preserve">is to </w:t>
        </w:r>
      </w:ins>
      <w:ins w:id="272" w:author="Paez, Antonio" w:date="2022-07-27T13:31:00Z">
        <w:r>
          <w:rPr>
            <w:sz w:val="26"/>
            <w:szCs w:val="26"/>
          </w:rPr>
          <w:t>investigate</w:t>
        </w:r>
      </w:ins>
      <w:ins w:id="273" w:author="Paez, Antonio" w:date="2022-07-27T13:39:00Z">
        <w:r w:rsidR="0088360F">
          <w:rPr>
            <w:sz w:val="26"/>
            <w:szCs w:val="26"/>
          </w:rPr>
          <w:t xml:space="preserve"> </w:t>
        </w:r>
      </w:ins>
      <w:ins w:id="274" w:author="Paez, Antonio" w:date="2022-07-27T13:31:00Z">
        <w:r>
          <w:rPr>
            <w:sz w:val="26"/>
            <w:szCs w:val="26"/>
          </w:rPr>
          <w:t xml:space="preserve">ATB </w:t>
        </w:r>
      </w:ins>
      <w:r>
        <w:rPr>
          <w:sz w:val="26"/>
          <w:szCs w:val="26"/>
        </w:rPr>
        <w:t>accessibility</w:t>
      </w:r>
      <w:ins w:id="275" w:author="Paez, Antonio" w:date="2022-07-27T13:31:00Z">
        <w:r>
          <w:rPr>
            <w:sz w:val="26"/>
            <w:szCs w:val="26"/>
          </w:rPr>
          <w:t xml:space="preserve"> with a focus </w:t>
        </w:r>
      </w:ins>
      <w:ins w:id="276" w:author="Paez, Antonio" w:date="2022-07-27T13:41:00Z">
        <w:r w:rsidR="00341FEC">
          <w:rPr>
            <w:sz w:val="26"/>
            <w:szCs w:val="26"/>
          </w:rPr>
          <w:t>on</w:t>
        </w:r>
      </w:ins>
      <w:ins w:id="277" w:author="Paez, Antonio" w:date="2022-07-27T13:31:00Z">
        <w:r>
          <w:rPr>
            <w:sz w:val="26"/>
            <w:szCs w:val="26"/>
          </w:rPr>
          <w:t xml:space="preserve"> data sources and needs, using Canada as case study. </w:t>
        </w:r>
      </w:ins>
      <w:ins w:id="278" w:author="Paez, Antonio" w:date="2022-07-27T13:33:00Z">
        <w:r>
          <w:rPr>
            <w:sz w:val="26"/>
            <w:szCs w:val="26"/>
          </w:rPr>
          <w:t>The research is prompted by a</w:t>
        </w:r>
      </w:ins>
      <w:ins w:id="279" w:author="Paez, Antonio" w:date="2022-07-27T13:31:00Z">
        <w:r>
          <w:rPr>
            <w:sz w:val="26"/>
            <w:szCs w:val="26"/>
          </w:rPr>
          <w:t xml:space="preserve"> recent </w:t>
        </w:r>
      </w:ins>
      <w:ins w:id="280" w:author="Paez, Antonio" w:date="2022-07-27T13:32:00Z">
        <w:r>
          <w:rPr>
            <w:sz w:val="26"/>
            <w:szCs w:val="26"/>
          </w:rPr>
          <w:t xml:space="preserve">Canadian </w:t>
        </w:r>
      </w:ins>
      <w:ins w:id="281" w:author="Paez, Antonio" w:date="2022-07-27T13:31:00Z">
        <w:r>
          <w:rPr>
            <w:sz w:val="26"/>
            <w:szCs w:val="26"/>
          </w:rPr>
          <w:t>pro</w:t>
        </w:r>
      </w:ins>
      <w:ins w:id="282" w:author="Paez, Antonio" w:date="2022-07-27T13:32:00Z">
        <w:r>
          <w:rPr>
            <w:sz w:val="26"/>
            <w:szCs w:val="26"/>
          </w:rPr>
          <w:t xml:space="preserve">ject </w:t>
        </w:r>
      </w:ins>
      <w:ins w:id="283" w:author="Paez, Antonio" w:date="2022-07-27T13:33:00Z">
        <w:r>
          <w:rPr>
            <w:sz w:val="26"/>
            <w:szCs w:val="26"/>
          </w:rPr>
          <w:t xml:space="preserve">that </w:t>
        </w:r>
      </w:ins>
      <w:ins w:id="284" w:author="Paez, Antonio" w:date="2022-07-27T13:32:00Z">
        <w:r>
          <w:rPr>
            <w:sz w:val="26"/>
            <w:szCs w:val="26"/>
          </w:rPr>
          <w:t>has been tasked with developing data-driven standards for the analysis of transportation equity</w:t>
        </w:r>
      </w:ins>
      <w:ins w:id="285" w:author="Paez, Antonio" w:date="2022-07-27T13:33:00Z">
        <w:r>
          <w:rPr>
            <w:sz w:val="26"/>
            <w:szCs w:val="26"/>
          </w:rPr>
          <w:t xml:space="preserve"> </w:t>
        </w:r>
        <w:r w:rsidRPr="00E0474B">
          <w:rPr>
            <w:sz w:val="26"/>
            <w:szCs w:val="26"/>
            <w:rPrChange w:id="286" w:author="Mahdis Moghadasi" w:date="2022-09-27T23:01:00Z">
              <w:rPr>
                <w:sz w:val="26"/>
                <w:szCs w:val="26"/>
                <w:highlight w:val="yellow"/>
              </w:rPr>
            </w:rPrChange>
          </w:rPr>
          <w:t>(</w:t>
        </w:r>
        <w:r w:rsidRPr="00E0474B">
          <w:rPr>
            <w:sz w:val="26"/>
            <w:szCs w:val="26"/>
            <w:highlight w:val="yellow"/>
          </w:rPr>
          <w:t>REFERENC</w:t>
        </w:r>
      </w:ins>
      <w:ins w:id="287" w:author="Paez, Antonio" w:date="2022-07-27T13:34:00Z">
        <w:r w:rsidRPr="00E0474B">
          <w:rPr>
            <w:sz w:val="26"/>
            <w:szCs w:val="26"/>
            <w:highlight w:val="yellow"/>
          </w:rPr>
          <w:t>E??</w:t>
        </w:r>
      </w:ins>
      <w:ins w:id="288" w:author="Paez, Antonio" w:date="2022-07-27T13:33:00Z">
        <w:r w:rsidRPr="00E0474B">
          <w:rPr>
            <w:sz w:val="26"/>
            <w:szCs w:val="26"/>
            <w:highlight w:val="yellow"/>
          </w:rPr>
          <w:t>).</w:t>
        </w:r>
        <w:r>
          <w:rPr>
            <w:sz w:val="26"/>
            <w:szCs w:val="26"/>
          </w:rPr>
          <w:t xml:space="preserve"> The need to propose methods that can be used consistently across regions requires a sound understanding of </w:t>
        </w:r>
      </w:ins>
      <w:ins w:id="289" w:author="Paez, Antonio" w:date="2022-07-27T13:34:00Z">
        <w:r>
          <w:rPr>
            <w:sz w:val="26"/>
            <w:szCs w:val="26"/>
          </w:rPr>
          <w:t>how analysis and outputs can be conditioned by the data</w:t>
        </w:r>
      </w:ins>
      <w:ins w:id="290" w:author="Paez, Antonio" w:date="2022-07-27T13:33:00Z">
        <w:r>
          <w:rPr>
            <w:sz w:val="26"/>
            <w:szCs w:val="26"/>
          </w:rPr>
          <w:t xml:space="preserve"> inputs</w:t>
        </w:r>
      </w:ins>
      <w:ins w:id="291" w:author="Paez, Antonio" w:date="2022-07-27T13:34:00Z">
        <w:r>
          <w:rPr>
            <w:sz w:val="26"/>
            <w:szCs w:val="26"/>
          </w:rPr>
          <w:t>.</w:t>
        </w:r>
      </w:ins>
      <w:ins w:id="292" w:author="Paez, Antonio" w:date="2022-07-27T13:33:00Z">
        <w:r>
          <w:rPr>
            <w:sz w:val="26"/>
            <w:szCs w:val="26"/>
          </w:rPr>
          <w:t xml:space="preserve"> </w:t>
        </w:r>
      </w:ins>
      <w:ins w:id="293" w:author="Paez, Antonio" w:date="2022-07-27T13:34:00Z">
        <w:r>
          <w:rPr>
            <w:sz w:val="26"/>
            <w:szCs w:val="26"/>
          </w:rPr>
          <w:t xml:space="preserve">it is important to </w:t>
        </w:r>
      </w:ins>
      <w:ins w:id="294" w:author="Paez, Antonio" w:date="2022-07-28T10:20:00Z">
        <w:r w:rsidR="00103D9E">
          <w:rPr>
            <w:sz w:val="26"/>
            <w:szCs w:val="26"/>
          </w:rPr>
          <w:t>acknowledge</w:t>
        </w:r>
      </w:ins>
      <w:ins w:id="295" w:author="Paez, Antonio" w:date="2022-07-27T13:34:00Z">
        <w:r>
          <w:rPr>
            <w:sz w:val="26"/>
            <w:szCs w:val="26"/>
          </w:rPr>
          <w:t xml:space="preserve"> that </w:t>
        </w:r>
      </w:ins>
      <w:r w:rsidRPr="00AB194C">
        <w:rPr>
          <w:sz w:val="26"/>
          <w:szCs w:val="26"/>
        </w:rPr>
        <w:t xml:space="preserve">other reviews of </w:t>
      </w:r>
      <w:ins w:id="296" w:author="Paez, Antonio" w:date="2022-07-27T13:35:00Z">
        <w:r>
          <w:rPr>
            <w:sz w:val="26"/>
            <w:szCs w:val="26"/>
          </w:rPr>
          <w:t xml:space="preserve">ATB </w:t>
        </w:r>
      </w:ins>
      <w:r w:rsidRPr="00AB194C">
        <w:rPr>
          <w:sz w:val="26"/>
          <w:szCs w:val="26"/>
        </w:rPr>
        <w:t xml:space="preserve">accessibility measures </w:t>
      </w:r>
      <w:ins w:id="297" w:author="Paez, Antonio" w:date="2022-07-27T13:35:00Z">
        <w:r>
          <w:rPr>
            <w:sz w:val="26"/>
            <w:szCs w:val="26"/>
          </w:rPr>
          <w:t xml:space="preserve">exist </w:t>
        </w:r>
      </w:ins>
      <w:r w:rsidRPr="00AB194C">
        <w:rPr>
          <w:sz w:val="26"/>
          <w:szCs w:val="26"/>
        </w:rPr>
        <w:t>(</w:t>
      </w:r>
      <w:ins w:id="298" w:author="Paez, Antonio" w:date="2022-07-28T10:20:00Z">
        <w:r w:rsidR="00103D9E">
          <w:rPr>
            <w:sz w:val="26"/>
            <w:szCs w:val="26"/>
          </w:rPr>
          <w:t xml:space="preserve">e.g., </w:t>
        </w:r>
      </w:ins>
      <w:proofErr w:type="spellStart"/>
      <w:r w:rsidRPr="00AB194C">
        <w:rPr>
          <w:sz w:val="26"/>
          <w:szCs w:val="26"/>
        </w:rPr>
        <w:t>Geurs</w:t>
      </w:r>
      <w:proofErr w:type="spellEnd"/>
      <w:r w:rsidRPr="00AB194C">
        <w:rPr>
          <w:sz w:val="26"/>
          <w:szCs w:val="26"/>
        </w:rPr>
        <w:t xml:space="preserve"> and Van Wee 2004; </w:t>
      </w:r>
      <w:proofErr w:type="spellStart"/>
      <w:r w:rsidRPr="00AB194C">
        <w:rPr>
          <w:sz w:val="26"/>
          <w:szCs w:val="26"/>
        </w:rPr>
        <w:t>Iacono</w:t>
      </w:r>
      <w:proofErr w:type="spellEnd"/>
      <w:r w:rsidRPr="00AB194C">
        <w:rPr>
          <w:sz w:val="26"/>
          <w:szCs w:val="26"/>
        </w:rPr>
        <w:t xml:space="preserve">, </w:t>
      </w:r>
      <w:proofErr w:type="spellStart"/>
      <w:r w:rsidRPr="00AB194C">
        <w:rPr>
          <w:sz w:val="26"/>
          <w:szCs w:val="26"/>
        </w:rPr>
        <w:t>Krizek</w:t>
      </w:r>
      <w:proofErr w:type="spellEnd"/>
      <w:r w:rsidRPr="00AB194C">
        <w:rPr>
          <w:sz w:val="26"/>
          <w:szCs w:val="26"/>
        </w:rPr>
        <w:t>, and El-</w:t>
      </w:r>
      <w:proofErr w:type="spellStart"/>
      <w:r w:rsidRPr="00AB194C">
        <w:rPr>
          <w:sz w:val="26"/>
          <w:szCs w:val="26"/>
        </w:rPr>
        <w:t>Geneidy</w:t>
      </w:r>
      <w:proofErr w:type="spellEnd"/>
      <w:r w:rsidRPr="00AB194C">
        <w:rPr>
          <w:sz w:val="26"/>
          <w:szCs w:val="26"/>
        </w:rPr>
        <w:t xml:space="preserve"> 2010; </w:t>
      </w:r>
      <w:proofErr w:type="spellStart"/>
      <w:r w:rsidRPr="00AB194C">
        <w:rPr>
          <w:sz w:val="26"/>
          <w:szCs w:val="26"/>
        </w:rPr>
        <w:t>Maghelal</w:t>
      </w:r>
      <w:proofErr w:type="spellEnd"/>
      <w:r w:rsidRPr="00AB194C">
        <w:rPr>
          <w:sz w:val="26"/>
          <w:szCs w:val="26"/>
        </w:rPr>
        <w:t xml:space="preserve"> and Capp 2011; Talen and </w:t>
      </w:r>
      <w:proofErr w:type="spellStart"/>
      <w:r w:rsidRPr="00AB194C">
        <w:rPr>
          <w:sz w:val="26"/>
          <w:szCs w:val="26"/>
        </w:rPr>
        <w:t>Koschinsky</w:t>
      </w:r>
      <w:proofErr w:type="spellEnd"/>
      <w:r w:rsidRPr="00AB194C">
        <w:rPr>
          <w:sz w:val="26"/>
          <w:szCs w:val="26"/>
        </w:rPr>
        <w:t xml:space="preserve"> 2013</w:t>
      </w:r>
      <w:r>
        <w:rPr>
          <w:sz w:val="26"/>
          <w:szCs w:val="26"/>
        </w:rPr>
        <w:t>; Vale et al., 2016</w:t>
      </w:r>
      <w:r w:rsidRPr="00AB194C">
        <w:rPr>
          <w:sz w:val="26"/>
          <w:szCs w:val="26"/>
        </w:rPr>
        <w:t>)</w:t>
      </w:r>
      <w:ins w:id="299" w:author="Paez, Antonio" w:date="2022-07-27T13:35:00Z">
        <w:r>
          <w:rPr>
            <w:sz w:val="26"/>
            <w:szCs w:val="26"/>
          </w:rPr>
          <w:t>.</w:t>
        </w:r>
      </w:ins>
      <w:r>
        <w:rPr>
          <w:sz w:val="26"/>
          <w:szCs w:val="26"/>
        </w:rPr>
        <w:t xml:space="preserve"> </w:t>
      </w:r>
      <w:ins w:id="300" w:author="Paez, Antonio" w:date="2022-07-27T13:35:00Z">
        <w:r w:rsidR="0088360F">
          <w:rPr>
            <w:sz w:val="26"/>
            <w:szCs w:val="26"/>
          </w:rPr>
          <w:t>The contribution of this paper is to fill</w:t>
        </w:r>
      </w:ins>
      <w:r w:rsidRPr="00635277">
        <w:rPr>
          <w:sz w:val="26"/>
          <w:szCs w:val="26"/>
        </w:rPr>
        <w:t xml:space="preserve"> a gap in the literature </w:t>
      </w:r>
      <w:ins w:id="301" w:author="Paez, Antonio" w:date="2022-07-27T13:35:00Z">
        <w:r w:rsidR="0088360F">
          <w:rPr>
            <w:sz w:val="26"/>
            <w:szCs w:val="26"/>
          </w:rPr>
          <w:t>by</w:t>
        </w:r>
      </w:ins>
      <w:r w:rsidRPr="00635277">
        <w:rPr>
          <w:sz w:val="26"/>
          <w:szCs w:val="26"/>
        </w:rPr>
        <w:t xml:space="preserve"> focus</w:t>
      </w:r>
      <w:ins w:id="302" w:author="Paez, Antonio" w:date="2022-07-27T13:35:00Z">
        <w:r w:rsidR="0088360F">
          <w:rPr>
            <w:sz w:val="26"/>
            <w:szCs w:val="26"/>
          </w:rPr>
          <w:t>ing</w:t>
        </w:r>
      </w:ins>
      <w:r w:rsidRPr="00635277">
        <w:rPr>
          <w:sz w:val="26"/>
          <w:szCs w:val="26"/>
        </w:rPr>
        <w:t xml:space="preserve"> on </w:t>
      </w:r>
      <w:ins w:id="303" w:author="Paez, Antonio" w:date="2022-07-28T10:21:00Z">
        <w:r w:rsidR="00103D9E">
          <w:rPr>
            <w:sz w:val="26"/>
            <w:szCs w:val="26"/>
          </w:rPr>
          <w:t xml:space="preserve">the data </w:t>
        </w:r>
      </w:ins>
      <w:r w:rsidRPr="00635277">
        <w:rPr>
          <w:sz w:val="26"/>
          <w:szCs w:val="26"/>
        </w:rPr>
        <w:t xml:space="preserve">required </w:t>
      </w:r>
      <w:ins w:id="304" w:author="Paez, Antonio" w:date="2022-07-27T13:35:00Z">
        <w:r w:rsidR="0088360F">
          <w:rPr>
            <w:sz w:val="26"/>
            <w:szCs w:val="26"/>
          </w:rPr>
          <w:t>by various</w:t>
        </w:r>
      </w:ins>
      <w:r w:rsidRPr="00635277">
        <w:rPr>
          <w:sz w:val="26"/>
          <w:szCs w:val="26"/>
        </w:rPr>
        <w:t xml:space="preserve"> measures of </w:t>
      </w:r>
      <w:ins w:id="305" w:author="Paez, Antonio" w:date="2022-07-27T13:35:00Z">
        <w:r w:rsidR="0088360F">
          <w:rPr>
            <w:sz w:val="26"/>
            <w:szCs w:val="26"/>
          </w:rPr>
          <w:t>ATB accessibility</w:t>
        </w:r>
      </w:ins>
      <w:r w:rsidRPr="00635277">
        <w:rPr>
          <w:sz w:val="26"/>
          <w:szCs w:val="26"/>
        </w:rPr>
        <w:t xml:space="preserve"> and compar</w:t>
      </w:r>
      <w:ins w:id="306" w:author="Paez, Antonio" w:date="2022-07-27T13:36:00Z">
        <w:r w:rsidR="0088360F">
          <w:rPr>
            <w:sz w:val="26"/>
            <w:szCs w:val="26"/>
          </w:rPr>
          <w:t>ing</w:t>
        </w:r>
      </w:ins>
      <w:r w:rsidRPr="00635277">
        <w:rPr>
          <w:sz w:val="26"/>
          <w:szCs w:val="26"/>
        </w:rPr>
        <w:t xml:space="preserve"> </w:t>
      </w:r>
      <w:ins w:id="307" w:author="Paez, Antonio" w:date="2022-07-27T13:36:00Z">
        <w:r w:rsidR="0088360F">
          <w:rPr>
            <w:sz w:val="26"/>
            <w:szCs w:val="26"/>
          </w:rPr>
          <w:t>measures</w:t>
        </w:r>
      </w:ins>
      <w:r w:rsidRPr="00635277">
        <w:rPr>
          <w:sz w:val="26"/>
          <w:szCs w:val="26"/>
        </w:rPr>
        <w:t xml:space="preserve"> that can be </w:t>
      </w:r>
      <w:ins w:id="308" w:author="Paez, Antonio" w:date="2022-07-27T13:36:00Z">
        <w:r w:rsidR="0088360F">
          <w:rPr>
            <w:sz w:val="26"/>
            <w:szCs w:val="26"/>
          </w:rPr>
          <w:t>implemented consistently</w:t>
        </w:r>
      </w:ins>
      <w:r w:rsidRPr="00635277">
        <w:rPr>
          <w:sz w:val="26"/>
          <w:szCs w:val="26"/>
        </w:rPr>
        <w:t xml:space="preserve"> in different contexts</w:t>
      </w:r>
      <w:ins w:id="309" w:author="Paez, Antonio" w:date="2022-07-27T13:36:00Z">
        <w:r w:rsidR="0088360F">
          <w:rPr>
            <w:sz w:val="26"/>
            <w:szCs w:val="26"/>
          </w:rPr>
          <w:t>, as well as data needs for consistent implementation of the rest</w:t>
        </w:r>
      </w:ins>
      <w:r w:rsidRPr="00635277">
        <w:rPr>
          <w:sz w:val="26"/>
          <w:szCs w:val="26"/>
        </w:rPr>
        <w:t>.</w:t>
      </w:r>
    </w:p>
    <w:p w14:paraId="56CB2602" w14:textId="1281D021" w:rsidR="00CB765A" w:rsidRDefault="0088360F" w:rsidP="00A139A9">
      <w:pPr>
        <w:spacing w:line="360" w:lineRule="auto"/>
        <w:jc w:val="both"/>
        <w:rPr>
          <w:ins w:id="310" w:author="Paez, Antonio" w:date="2022-07-27T13:27:00Z"/>
          <w:sz w:val="26"/>
          <w:szCs w:val="26"/>
        </w:rPr>
      </w:pPr>
      <w:ins w:id="311" w:author="Paez, Antonio" w:date="2022-07-27T13:37:00Z">
        <w:r>
          <w:rPr>
            <w:sz w:val="26"/>
            <w:szCs w:val="26"/>
          </w:rPr>
          <w:t>T</w:t>
        </w:r>
      </w:ins>
      <w:r w:rsidR="00A139A9" w:rsidRPr="001A323E">
        <w:rPr>
          <w:sz w:val="26"/>
          <w:szCs w:val="26"/>
        </w:rPr>
        <w:t xml:space="preserve">he </w:t>
      </w:r>
      <w:ins w:id="312" w:author="Paez, Antonio" w:date="2022-07-27T13:37:00Z">
        <w:r>
          <w:rPr>
            <w:sz w:val="26"/>
            <w:szCs w:val="26"/>
          </w:rPr>
          <w:t xml:space="preserve">reminder of this </w:t>
        </w:r>
      </w:ins>
      <w:r w:rsidR="00A139A9" w:rsidRPr="001A323E">
        <w:rPr>
          <w:sz w:val="26"/>
          <w:szCs w:val="26"/>
        </w:rPr>
        <w:t>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w:t>
      </w:r>
      <w:r w:rsidR="00A139A9">
        <w:rPr>
          <w:sz w:val="26"/>
          <w:szCs w:val="26"/>
        </w:rPr>
        <w:t xml:space="preserve"> </w:t>
      </w:r>
      <w:r w:rsidR="00A139A9" w:rsidRPr="001A323E">
        <w:rPr>
          <w:sz w:val="26"/>
          <w:szCs w:val="26"/>
        </w:rPr>
        <w:t>and conclusions are provided in Section 5</w:t>
      </w:r>
      <w:r w:rsidR="00A139A9">
        <w:rPr>
          <w:sz w:val="26"/>
          <w:szCs w:val="26"/>
        </w:rPr>
        <w:t>.</w:t>
      </w:r>
      <w:ins w:id="313" w:author="Paez, Antonio" w:date="2022-07-27T13:29:00Z">
        <w:r w:rsidR="00CB765A">
          <w:rPr>
            <w:sz w:val="26"/>
            <w:szCs w:val="26"/>
          </w:rPr>
          <w:t xml:space="preserve">  </w:t>
        </w:r>
      </w:ins>
    </w:p>
    <w:p w14:paraId="0AC2235C" w14:textId="6619D2D4" w:rsidR="00341FEC" w:rsidRPr="00341FEC" w:rsidRDefault="00341FEC">
      <w:pPr>
        <w:pStyle w:val="Heading1"/>
        <w:rPr>
          <w:ins w:id="314" w:author="Paez, Antonio" w:date="2022-07-27T13:27:00Z"/>
        </w:rPr>
        <w:pPrChange w:id="315" w:author="Paez, Antonio" w:date="2022-07-28T10:21:00Z">
          <w:pPr>
            <w:spacing w:line="360" w:lineRule="auto"/>
            <w:jc w:val="both"/>
          </w:pPr>
        </w:pPrChange>
      </w:pPr>
      <w:commentRangeStart w:id="316"/>
      <w:ins w:id="317" w:author="Paez, Antonio" w:date="2022-07-27T13:42:00Z">
        <w:r>
          <w:t>Background</w:t>
        </w:r>
      </w:ins>
      <w:commentRangeEnd w:id="316"/>
      <w:ins w:id="318" w:author="Paez, Antonio" w:date="2022-07-27T13:50:00Z">
        <w:r w:rsidR="00826BB1">
          <w:rPr>
            <w:rStyle w:val="CommentReference"/>
            <w:rFonts w:asciiTheme="minorHAnsi" w:eastAsiaTheme="minorHAnsi" w:hAnsiTheme="minorHAnsi" w:cstheme="minorBidi"/>
            <w:b w:val="0"/>
            <w:bCs w:val="0"/>
            <w:color w:val="auto"/>
          </w:rPr>
          <w:commentReference w:id="316"/>
        </w:r>
      </w:ins>
    </w:p>
    <w:p w14:paraId="3E2D40F7" w14:textId="16CC82E4" w:rsidR="00264894" w:rsidRDefault="00776419" w:rsidP="00C702E4">
      <w:pPr>
        <w:spacing w:line="360" w:lineRule="auto"/>
        <w:jc w:val="both"/>
        <w:rPr>
          <w:ins w:id="320" w:author="Mahdis Moghadasi" w:date="2022-09-28T10:25:00Z"/>
          <w:sz w:val="26"/>
          <w:szCs w:val="26"/>
        </w:rPr>
      </w:pPr>
      <w:r w:rsidRPr="00776419">
        <w:rPr>
          <w:sz w:val="26"/>
          <w:szCs w:val="26"/>
        </w:rPr>
        <w:t xml:space="preserve"> </w:t>
      </w:r>
      <w:commentRangeEnd w:id="231"/>
      <w:r w:rsidR="00415131">
        <w:rPr>
          <w:rStyle w:val="CommentReference"/>
        </w:rPr>
        <w:commentReference w:id="231"/>
      </w:r>
      <w:ins w:id="321" w:author="Paez, Antonio" w:date="2022-07-27T13:44:00Z">
        <w:r w:rsidR="00341FEC" w:rsidRPr="00180B62" w:rsidDel="00341FEC">
          <w:rPr>
            <w:sz w:val="26"/>
            <w:szCs w:val="26"/>
          </w:rPr>
          <w:t xml:space="preserve"> </w:t>
        </w:r>
      </w:ins>
    </w:p>
    <w:p w14:paraId="3EC610D0" w14:textId="2689D317" w:rsidR="00372405" w:rsidRDefault="00372405" w:rsidP="00372405">
      <w:pPr>
        <w:spacing w:line="360" w:lineRule="auto"/>
        <w:jc w:val="both"/>
        <w:rPr>
          <w:sz w:val="26"/>
          <w:szCs w:val="26"/>
        </w:rPr>
      </w:pPr>
      <w:ins w:id="322" w:author="Mahdis Moghadasi" w:date="2022-09-28T10:25:00Z">
        <w:r w:rsidRPr="00372405">
          <w:rPr>
            <w:sz w:val="26"/>
            <w:szCs w:val="26"/>
            <w:rPrChange w:id="323" w:author="Mahdis Moghadasi" w:date="2022-09-28T10:25:00Z">
              <w:rPr>
                <w:rFonts w:asciiTheme="majorBidi" w:hAnsiTheme="majorBidi" w:cstheme="majorBidi"/>
                <w:sz w:val="24"/>
                <w:szCs w:val="24"/>
              </w:rPr>
            </w:rPrChange>
          </w:rPr>
          <w:lastRenderedPageBreak/>
          <w:t xml:space="preserve">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 “the potential of opportunities for interaction”, measuring the number and variety of opportunities which can be obtained from a specific location by means of the transportation system. In 2004, </w:t>
        </w:r>
        <w:proofErr w:type="spellStart"/>
        <w:r w:rsidRPr="00372405">
          <w:rPr>
            <w:sz w:val="26"/>
            <w:szCs w:val="26"/>
            <w:rPrChange w:id="324" w:author="Mahdis Moghadasi" w:date="2022-09-28T10:25:00Z">
              <w:rPr>
                <w:rFonts w:asciiTheme="majorBidi" w:hAnsiTheme="majorBidi" w:cstheme="majorBidi"/>
                <w:sz w:val="24"/>
                <w:szCs w:val="24"/>
              </w:rPr>
            </w:rPrChange>
          </w:rPr>
          <w:t>Geurs</w:t>
        </w:r>
        <w:proofErr w:type="spellEnd"/>
        <w:r w:rsidRPr="00372405">
          <w:rPr>
            <w:sz w:val="26"/>
            <w:szCs w:val="26"/>
            <w:rPrChange w:id="325" w:author="Mahdis Moghadasi" w:date="2022-09-28T10:25:00Z">
              <w:rPr>
                <w:rFonts w:asciiTheme="majorBidi" w:hAnsiTheme="majorBidi" w:cstheme="majorBidi"/>
                <w:sz w:val="24"/>
                <w:szCs w:val="24"/>
              </w:rPr>
            </w:rPrChange>
          </w:rPr>
          <w:t xml:space="preserve"> and van Wee deconstructed the concept of accessibility into four elements: (</w:t>
        </w:r>
        <w:proofErr w:type="spellStart"/>
        <w:r w:rsidRPr="00372405">
          <w:rPr>
            <w:sz w:val="26"/>
            <w:szCs w:val="26"/>
            <w:rPrChange w:id="326" w:author="Mahdis Moghadasi" w:date="2022-09-28T10:25:00Z">
              <w:rPr>
                <w:rFonts w:asciiTheme="majorBidi" w:hAnsiTheme="majorBidi" w:cstheme="majorBidi"/>
                <w:sz w:val="24"/>
                <w:szCs w:val="24"/>
              </w:rPr>
            </w:rPrChange>
          </w:rPr>
          <w:t>i</w:t>
        </w:r>
        <w:proofErr w:type="spellEnd"/>
        <w:r w:rsidRPr="00372405">
          <w:rPr>
            <w:sz w:val="26"/>
            <w:szCs w:val="26"/>
            <w:rPrChange w:id="327" w:author="Mahdis Moghadasi" w:date="2022-09-28T10:25:00Z">
              <w:rPr>
                <w:rFonts w:asciiTheme="majorBidi" w:hAnsiTheme="majorBidi" w:cstheme="majorBidi"/>
                <w:sz w:val="24"/>
                <w:szCs w:val="24"/>
              </w:rPr>
            </w:rPrChange>
          </w:rPr>
          <w:t xml:space="preserve">) land use, which describes the quality, quantity, and spatial distribution of opportunities, such as schools, jobs, hospitals, and recreational facilities as destination places, as well as demand for opportunities at origin places; (ii) transportation, which refers to the transportation system represented by the disutility for a person to travel from an origin to a destination by means of a certain mode of transportation; (iii) time, which accounts for the temporal constraints in terms of the availability of opportunities throughout the day and the available time for people to utilize such kind of opportunities; and iv) individual, which indicates the capabilities (determined by income, education level, travel mode availability, etc.) and needs (determined by age, household situation, etc.) of specific (groups of) persons. The emphasis on different elements of accessibility has resulted in multiple measurement methods and indicators (for example, </w:t>
        </w:r>
        <w:proofErr w:type="spellStart"/>
        <w:r w:rsidRPr="00372405">
          <w:rPr>
            <w:sz w:val="26"/>
            <w:szCs w:val="26"/>
            <w:rPrChange w:id="328" w:author="Mahdis Moghadasi" w:date="2022-09-28T10:25:00Z">
              <w:rPr>
                <w:rFonts w:asciiTheme="majorBidi" w:hAnsiTheme="majorBidi" w:cstheme="majorBidi"/>
                <w:sz w:val="24"/>
                <w:szCs w:val="24"/>
              </w:rPr>
            </w:rPrChange>
          </w:rPr>
          <w:t>Geurs</w:t>
        </w:r>
        <w:proofErr w:type="spellEnd"/>
        <w:r w:rsidRPr="00372405">
          <w:rPr>
            <w:sz w:val="26"/>
            <w:szCs w:val="26"/>
            <w:rPrChange w:id="329" w:author="Mahdis Moghadasi" w:date="2022-09-28T10:25:00Z">
              <w:rPr>
                <w:rFonts w:asciiTheme="majorBidi" w:hAnsiTheme="majorBidi" w:cstheme="majorBidi"/>
                <w:sz w:val="24"/>
                <w:szCs w:val="24"/>
              </w:rPr>
            </w:rPrChange>
          </w:rPr>
          <w:t xml:space="preserve"> and van Wee, 2004; </w:t>
        </w:r>
        <w:proofErr w:type="spellStart"/>
        <w:r w:rsidRPr="00372405">
          <w:rPr>
            <w:sz w:val="26"/>
            <w:szCs w:val="26"/>
            <w:rPrChange w:id="330" w:author="Mahdis Moghadasi" w:date="2022-09-28T10:25:00Z">
              <w:rPr>
                <w:rFonts w:asciiTheme="majorBidi" w:hAnsiTheme="majorBidi" w:cstheme="majorBidi"/>
                <w:sz w:val="24"/>
                <w:szCs w:val="24"/>
              </w:rPr>
            </w:rPrChange>
          </w:rPr>
          <w:t>Kelobonye</w:t>
        </w:r>
        <w:proofErr w:type="spellEnd"/>
        <w:r w:rsidRPr="00372405">
          <w:rPr>
            <w:sz w:val="26"/>
            <w:szCs w:val="26"/>
            <w:rPrChange w:id="331" w:author="Mahdis Moghadasi" w:date="2022-09-28T10:25:00Z">
              <w:rPr>
                <w:rFonts w:asciiTheme="majorBidi" w:hAnsiTheme="majorBidi" w:cstheme="majorBidi"/>
                <w:sz w:val="24"/>
                <w:szCs w:val="24"/>
              </w:rPr>
            </w:rPrChange>
          </w:rPr>
          <w:t xml:space="preserve"> et al., 2019; Lee et al., 2010; </w:t>
        </w:r>
        <w:proofErr w:type="spellStart"/>
        <w:r w:rsidRPr="00372405">
          <w:rPr>
            <w:sz w:val="26"/>
            <w:szCs w:val="26"/>
            <w:rPrChange w:id="332" w:author="Mahdis Moghadasi" w:date="2022-09-28T10:25:00Z">
              <w:rPr>
                <w:rFonts w:asciiTheme="majorBidi" w:hAnsiTheme="majorBidi" w:cstheme="majorBidi"/>
                <w:sz w:val="24"/>
                <w:szCs w:val="24"/>
              </w:rPr>
            </w:rPrChange>
          </w:rPr>
          <w:t>Neutens</w:t>
        </w:r>
        <w:proofErr w:type="spellEnd"/>
        <w:r w:rsidRPr="00372405">
          <w:rPr>
            <w:sz w:val="26"/>
            <w:szCs w:val="26"/>
            <w:rPrChange w:id="333" w:author="Mahdis Moghadasi" w:date="2022-09-28T10:25:00Z">
              <w:rPr>
                <w:rFonts w:asciiTheme="majorBidi" w:hAnsiTheme="majorBidi" w:cstheme="majorBidi"/>
                <w:sz w:val="24"/>
                <w:szCs w:val="24"/>
              </w:rPr>
            </w:rPrChange>
          </w:rPr>
          <w:t xml:space="preserve">, 2015; </w:t>
        </w:r>
        <w:proofErr w:type="spellStart"/>
        <w:r w:rsidRPr="00372405">
          <w:rPr>
            <w:sz w:val="26"/>
            <w:szCs w:val="26"/>
            <w:rPrChange w:id="334" w:author="Mahdis Moghadasi" w:date="2022-09-28T10:25:00Z">
              <w:rPr>
                <w:rFonts w:asciiTheme="majorBidi" w:hAnsiTheme="majorBidi" w:cstheme="majorBidi"/>
                <w:sz w:val="24"/>
                <w:szCs w:val="24"/>
              </w:rPr>
            </w:rPrChange>
          </w:rPr>
          <w:t>Paez</w:t>
        </w:r>
        <w:proofErr w:type="spellEnd"/>
        <w:r w:rsidRPr="00372405">
          <w:rPr>
            <w:sz w:val="26"/>
            <w:szCs w:val="26"/>
            <w:rPrChange w:id="335" w:author="Mahdis Moghadasi" w:date="2022-09-28T10:25:00Z">
              <w:rPr>
                <w:rFonts w:asciiTheme="majorBidi" w:hAnsiTheme="majorBidi" w:cstheme="majorBidi"/>
                <w:sz w:val="24"/>
                <w:szCs w:val="24"/>
              </w:rPr>
            </w:rPrChange>
          </w:rPr>
          <w:t xml:space="preserve"> et al., 2012; and </w:t>
        </w:r>
        <w:proofErr w:type="spellStart"/>
        <w:r w:rsidRPr="00372405">
          <w:rPr>
            <w:sz w:val="26"/>
            <w:szCs w:val="26"/>
            <w:rPrChange w:id="336" w:author="Mahdis Moghadasi" w:date="2022-09-28T10:25:00Z">
              <w:rPr>
                <w:rFonts w:asciiTheme="majorBidi" w:hAnsiTheme="majorBidi" w:cstheme="majorBidi"/>
                <w:sz w:val="24"/>
                <w:szCs w:val="24"/>
              </w:rPr>
            </w:rPrChange>
          </w:rPr>
          <w:t>Vandenbulcke</w:t>
        </w:r>
        <w:proofErr w:type="spellEnd"/>
        <w:r w:rsidRPr="00372405">
          <w:rPr>
            <w:sz w:val="26"/>
            <w:szCs w:val="26"/>
            <w:rPrChange w:id="337" w:author="Mahdis Moghadasi" w:date="2022-09-28T10:25:00Z">
              <w:rPr>
                <w:rFonts w:asciiTheme="majorBidi" w:hAnsiTheme="majorBidi" w:cstheme="majorBidi"/>
                <w:sz w:val="24"/>
                <w:szCs w:val="24"/>
              </w:rPr>
            </w:rPrChange>
          </w:rPr>
          <w:t xml:space="preserve"> et al., 2009), including proximity, cumulative, gravity, utility-based, and space-time prism models as the dominant approaches. However, there are debates about how to measure this concept (Castiglione et al., 2006; Fan et al., 2012; Wang and Chen, 2015).</w:t>
        </w:r>
      </w:ins>
    </w:p>
    <w:p w14:paraId="2C03641D" w14:textId="6233940E" w:rsidR="00103D9E" w:rsidRDefault="007236D8" w:rsidP="00DA3F32">
      <w:pPr>
        <w:spacing w:line="360" w:lineRule="auto"/>
        <w:jc w:val="both"/>
        <w:rPr>
          <w:ins w:id="338" w:author="Paez, Antonio" w:date="2022-07-28T10:55:00Z"/>
          <w:sz w:val="26"/>
          <w:szCs w:val="26"/>
        </w:rPr>
      </w:pPr>
      <w:commentRangeStart w:id="339"/>
      <w:r>
        <w:rPr>
          <w:sz w:val="26"/>
          <w:szCs w:val="26"/>
        </w:rPr>
        <w:t>A</w:t>
      </w:r>
      <w:r w:rsidR="000840F8">
        <w:rPr>
          <w:sz w:val="26"/>
          <w:szCs w:val="26"/>
        </w:rPr>
        <w:t>ccessibili</w:t>
      </w:r>
      <w:r w:rsidR="00AA0F8E">
        <w:rPr>
          <w:sz w:val="26"/>
          <w:szCs w:val="26"/>
        </w:rPr>
        <w:t>ty</w:t>
      </w:r>
      <w:r w:rsidR="00A2447D">
        <w:rPr>
          <w:sz w:val="26"/>
          <w:szCs w:val="26"/>
        </w:rPr>
        <w:t xml:space="preserve"> </w:t>
      </w:r>
      <w:ins w:id="340" w:author="Paez, Antonio" w:date="2022-07-28T10:21:00Z">
        <w:r w:rsidR="00103D9E">
          <w:rPr>
            <w:sz w:val="26"/>
            <w:szCs w:val="26"/>
          </w:rPr>
          <w:t>anal</w:t>
        </w:r>
      </w:ins>
      <w:ins w:id="341" w:author="Paez, Antonio" w:date="2022-07-28T10:22:00Z">
        <w:r w:rsidR="00103D9E">
          <w:rPr>
            <w:sz w:val="26"/>
            <w:szCs w:val="26"/>
          </w:rPr>
          <w:t>ysis is implemented</w:t>
        </w:r>
      </w:ins>
      <w:r w:rsidR="00AA0F8E">
        <w:rPr>
          <w:sz w:val="26"/>
          <w:szCs w:val="26"/>
        </w:rPr>
        <w:t xml:space="preserve"> using t</w:t>
      </w:r>
      <w:r w:rsidR="008E411C" w:rsidRPr="008E411C">
        <w:rPr>
          <w:sz w:val="26"/>
          <w:szCs w:val="26"/>
        </w:rPr>
        <w:t xml:space="preserve">wo </w:t>
      </w:r>
      <w:r w:rsidR="00AA0F8E">
        <w:rPr>
          <w:sz w:val="26"/>
          <w:szCs w:val="26"/>
        </w:rPr>
        <w:t xml:space="preserve">main </w:t>
      </w:r>
      <w:r w:rsidR="008E411C" w:rsidRPr="008E411C">
        <w:rPr>
          <w:sz w:val="26"/>
          <w:szCs w:val="26"/>
        </w:rPr>
        <w:t>approaches i.e</w:t>
      </w:r>
      <w:r w:rsidR="00D37096">
        <w:rPr>
          <w:sz w:val="26"/>
          <w:szCs w:val="26"/>
        </w:rPr>
        <w:t>.,</w:t>
      </w:r>
      <w:r w:rsidR="008E411C" w:rsidRPr="008E411C">
        <w:rPr>
          <w:sz w:val="26"/>
          <w:szCs w:val="26"/>
        </w:rPr>
        <w:t xml:space="preserve"> place-based and individual-based</w:t>
      </w:r>
      <w:ins w:id="342" w:author="Paez, Antonio" w:date="2022-07-28T10:22:00Z">
        <w:r w:rsidR="00103D9E">
          <w:rPr>
            <w:sz w:val="26"/>
            <w:szCs w:val="26"/>
          </w:rPr>
          <w:t xml:space="preserve"> accessibility</w:t>
        </w:r>
      </w:ins>
      <w:ins w:id="343" w:author="Paez, Antonio" w:date="2022-07-28T10:52:00Z">
        <w:r w:rsidR="00BC390A">
          <w:rPr>
            <w:sz w:val="26"/>
            <w:szCs w:val="26"/>
          </w:rPr>
          <w:t xml:space="preserve"> </w:t>
        </w:r>
      </w:ins>
      <w:r w:rsidR="00B9514F">
        <w:rPr>
          <w:sz w:val="26"/>
          <w:szCs w:val="26"/>
        </w:rPr>
        <w:fldChar w:fldCharType="begin"/>
      </w:r>
      <w:r w:rsidR="00D56E23">
        <w:rPr>
          <w:sz w:val="26"/>
          <w:szCs w:val="26"/>
        </w:rPr>
        <w:instrText xml:space="preserve"> ADDIN EN.CITE &lt;EndNote&gt;&lt;Cite&gt;&lt;Author&gt;Kwan&lt;/Author&gt;&lt;Year&gt;1998&lt;/Year&gt;&lt;RecNum&gt;212&lt;/RecNum&gt;&lt;DisplayText&gt;(Kwan 1998, Horner 2004)&lt;/DisplayText&gt;&lt;record&gt;&lt;rec-number&gt;212&lt;/rec-number&gt;&lt;foreign-keys&gt;&lt;key app="EN" db-id="2e2p5vxx2zxtrfexpad5zaef0pxz5rr252a5" timestamp="1660665913"&gt;212&lt;/key&gt;&lt;/foreign-keys&gt;&lt;ref-type name="Journal Article"&gt;17&lt;/ref-type&gt;&lt;contributors&gt;&lt;authors&gt;&lt;author&gt;Kwan&lt;/author&gt;&lt;/authors&gt;&lt;/contributors&gt;&lt;titles&gt;&lt;title&gt;Space‐time and integral measures of individual accessibility: a comparative analysis using a point‐based framework&lt;/title&gt;&lt;secondary-title&gt;Geographical analysis&lt;/secondary-title&gt;&lt;/titles&gt;&lt;periodical&gt;&lt;full-title&gt;Geographical analysis&lt;/full-title&gt;&lt;/periodical&gt;&lt;dates&gt;&lt;year&gt;1998&lt;/year&gt;&lt;/dates&gt;&lt;urls&gt;&lt;/urls&gt;&lt;/record&gt;&lt;/Cite&gt;&lt;Cite&gt;&lt;Author&gt;Horner&lt;/Author&gt;&lt;Year&gt;2004&lt;/Year&gt;&lt;RecNum&gt;217&lt;/RecNum&gt;&lt;record&gt;&lt;rec-number&gt;217&lt;/rec-number&gt;&lt;foreign-keys&gt;&lt;key app="EN" db-id="2e2p5vxx2zxtrfexpad5zaef0pxz5rr252a5" timestamp="1660680486"&gt;217&lt;/key&gt;&lt;/foreign-keys&gt;&lt;ref-type name="Journal Article"&gt;17&lt;/ref-type&gt;&lt;contributors&gt;&lt;authors&gt;&lt;author&gt;Horner, Mark W&lt;/author&gt;&lt;/authors&gt;&lt;/contributors&gt;&lt;titles&gt;&lt;title&gt;Exploring metropolitan accessibility and urban structure&lt;/title&gt;&lt;secondary-title&gt;Urban Geography&lt;/secondary-title&gt;&lt;/titles&gt;&lt;periodical&gt;&lt;full-title&gt;Urban Geography&lt;/full-title&gt;&lt;/periodical&gt;&lt;pages&gt;264-284&lt;/pages&gt;&lt;volume&gt;25&lt;/volume&gt;&lt;number&gt;3&lt;/number&gt;&lt;dates&gt;&lt;year&gt;2004&lt;/year&gt;&lt;/dates&gt;&lt;isbn&gt;0272-3638&lt;/isbn&gt;&lt;urls&gt;&lt;/urls&gt;&lt;/record&gt;&lt;/Cite&gt;&lt;/EndNote&gt;</w:instrText>
      </w:r>
      <w:r w:rsidR="00B9514F">
        <w:rPr>
          <w:sz w:val="26"/>
          <w:szCs w:val="26"/>
        </w:rPr>
        <w:fldChar w:fldCharType="separate"/>
      </w:r>
      <w:r w:rsidR="00D56E23">
        <w:rPr>
          <w:noProof/>
          <w:sz w:val="26"/>
          <w:szCs w:val="26"/>
        </w:rPr>
        <w:t>(Kwan 1998, Horner 2004)</w:t>
      </w:r>
      <w:r w:rsidR="00B9514F">
        <w:rPr>
          <w:sz w:val="26"/>
          <w:szCs w:val="26"/>
        </w:rPr>
        <w:fldChar w:fldCharType="end"/>
      </w:r>
      <w:r w:rsidR="008E411C" w:rsidRPr="008E411C">
        <w:rPr>
          <w:sz w:val="26"/>
          <w:szCs w:val="26"/>
        </w:rPr>
        <w:t>.</w:t>
      </w:r>
      <w:commentRangeEnd w:id="339"/>
      <w:r w:rsidR="00103D9E">
        <w:rPr>
          <w:rStyle w:val="CommentReference"/>
        </w:rPr>
        <w:commentReference w:id="339"/>
      </w:r>
      <w:r w:rsidR="008E411C" w:rsidRPr="008E411C">
        <w:rPr>
          <w:sz w:val="26"/>
          <w:szCs w:val="26"/>
        </w:rPr>
        <w:t xml:space="preserve"> </w:t>
      </w:r>
      <w:ins w:id="344" w:author="Paez, Antonio" w:date="2022-07-28T10:22:00Z">
        <w:r w:rsidR="00103D9E">
          <w:rPr>
            <w:sz w:val="26"/>
            <w:szCs w:val="26"/>
          </w:rPr>
          <w:t>P</w:t>
        </w:r>
        <w:r w:rsidR="00103D9E" w:rsidRPr="008E411C">
          <w:rPr>
            <w:sz w:val="26"/>
            <w:szCs w:val="26"/>
          </w:rPr>
          <w:t>lace</w:t>
        </w:r>
      </w:ins>
      <w:r w:rsidR="008E411C" w:rsidRPr="008E411C">
        <w:rPr>
          <w:sz w:val="26"/>
          <w:szCs w:val="26"/>
        </w:rPr>
        <w:t xml:space="preserve">-based </w:t>
      </w:r>
      <w:ins w:id="345" w:author="Paez, Antonio" w:date="2022-07-28T10:28:00Z">
        <w:r w:rsidR="003A1084">
          <w:rPr>
            <w:sz w:val="26"/>
            <w:szCs w:val="26"/>
          </w:rPr>
          <w:t>measures</w:t>
        </w:r>
      </w:ins>
      <w:r w:rsidR="008E411C" w:rsidRPr="008E411C">
        <w:rPr>
          <w:sz w:val="26"/>
          <w:szCs w:val="26"/>
        </w:rPr>
        <w:t xml:space="preserve"> focus</w:t>
      </w:r>
      <w:r w:rsidR="007723D2">
        <w:rPr>
          <w:sz w:val="26"/>
          <w:szCs w:val="26"/>
        </w:rPr>
        <w:t xml:space="preserve"> </w:t>
      </w:r>
      <w:r w:rsidR="008E411C" w:rsidRPr="008E411C">
        <w:rPr>
          <w:sz w:val="26"/>
          <w:szCs w:val="26"/>
        </w:rPr>
        <w:t>on the physical separation of key locations</w:t>
      </w:r>
      <w:ins w:id="346" w:author="Paez, Antonio" w:date="2022-07-28T10:26:00Z">
        <w:r w:rsidR="003A1084">
          <w:rPr>
            <w:sz w:val="26"/>
            <w:szCs w:val="26"/>
          </w:rPr>
          <w:t xml:space="preserve">, say an origin and </w:t>
        </w:r>
      </w:ins>
      <w:ins w:id="347" w:author="Paez, Antonio" w:date="2022-07-28T10:27:00Z">
        <w:r w:rsidR="003A1084">
          <w:rPr>
            <w:sz w:val="26"/>
            <w:szCs w:val="26"/>
          </w:rPr>
          <w:t>potential destination</w:t>
        </w:r>
      </w:ins>
      <w:ins w:id="348" w:author="Paez, Antonio" w:date="2022-07-28T10:53:00Z">
        <w:r w:rsidR="00BC390A">
          <w:rPr>
            <w:sz w:val="26"/>
            <w:szCs w:val="26"/>
          </w:rPr>
          <w:t>s</w:t>
        </w:r>
        <w:r w:rsidR="00A12BB4">
          <w:rPr>
            <w:sz w:val="26"/>
            <w:szCs w:val="26"/>
          </w:rPr>
          <w:t>, whereas</w:t>
        </w:r>
      </w:ins>
      <w:commentRangeStart w:id="349"/>
      <w:commentRangeEnd w:id="349"/>
      <w:del w:id="350" w:author="Paez, Antonio" w:date="2022-07-28T10:53:00Z">
        <w:r w:rsidR="004768EC" w:rsidDel="00BC390A">
          <w:rPr>
            <w:rStyle w:val="CommentReference"/>
          </w:rPr>
          <w:commentReference w:id="349"/>
        </w:r>
        <w:r w:rsidR="008E411C" w:rsidRPr="008E411C" w:rsidDel="00A12BB4">
          <w:rPr>
            <w:sz w:val="26"/>
            <w:szCs w:val="26"/>
          </w:rPr>
          <w:delText>and</w:delText>
        </w:r>
      </w:del>
      <w:r w:rsidR="008E411C" w:rsidRPr="008E411C">
        <w:rPr>
          <w:sz w:val="26"/>
          <w:szCs w:val="26"/>
        </w:rPr>
        <w:t xml:space="preserve"> individual-based</w:t>
      </w:r>
      <w:ins w:id="351" w:author="Paez, Antonio" w:date="2022-07-28T10:28:00Z">
        <w:r w:rsidR="003A1084">
          <w:rPr>
            <w:sz w:val="26"/>
            <w:szCs w:val="26"/>
          </w:rPr>
          <w:t xml:space="preserve"> measures</w:t>
        </w:r>
      </w:ins>
      <w:del w:id="352" w:author="Paez, Antonio" w:date="2022-07-28T10:53:00Z">
        <w:r w:rsidR="008E411C" w:rsidRPr="008E411C" w:rsidDel="00A12BB4">
          <w:rPr>
            <w:sz w:val="26"/>
            <w:szCs w:val="26"/>
          </w:rPr>
          <w:delText>, which</w:delText>
        </w:r>
      </w:del>
      <w:del w:id="353" w:author="Paez, Antonio" w:date="2022-07-28T10:54:00Z">
        <w:r w:rsidR="008E411C" w:rsidRPr="008E411C" w:rsidDel="00A12BB4">
          <w:rPr>
            <w:sz w:val="26"/>
            <w:szCs w:val="26"/>
          </w:rPr>
          <w:delText xml:space="preserve"> focus on the</w:delText>
        </w:r>
      </w:del>
      <w:ins w:id="354" w:author="Paez, Antonio" w:date="2022-07-28T10:28:00Z">
        <w:r w:rsidR="003A1084">
          <w:rPr>
            <w:sz w:val="26"/>
            <w:szCs w:val="26"/>
          </w:rPr>
          <w:t xml:space="preserve"> take into account </w:t>
        </w:r>
      </w:ins>
      <w:ins w:id="355" w:author="Paez, Antonio" w:date="2022-07-28T10:54:00Z">
        <w:r w:rsidR="00A12BB4">
          <w:rPr>
            <w:sz w:val="26"/>
            <w:szCs w:val="26"/>
          </w:rPr>
          <w:t xml:space="preserve">some </w:t>
        </w:r>
        <w:r w:rsidR="00A12BB4">
          <w:rPr>
            <w:sz w:val="26"/>
            <w:szCs w:val="26"/>
          </w:rPr>
          <w:lastRenderedPageBreak/>
          <w:t>representation of the</w:t>
        </w:r>
      </w:ins>
      <w:r w:rsidR="008E411C" w:rsidRPr="008E411C">
        <w:rPr>
          <w:sz w:val="26"/>
          <w:szCs w:val="26"/>
        </w:rPr>
        <w:t xml:space="preserve"> space-time </w:t>
      </w:r>
      <w:ins w:id="356" w:author="Paez, Antonio" w:date="2022-07-28T10:29:00Z">
        <w:r w:rsidR="003A1084">
          <w:rPr>
            <w:sz w:val="26"/>
            <w:szCs w:val="26"/>
          </w:rPr>
          <w:t>behavior</w:t>
        </w:r>
        <w:r w:rsidR="003A1084" w:rsidRPr="008E411C">
          <w:rPr>
            <w:sz w:val="26"/>
            <w:szCs w:val="26"/>
          </w:rPr>
          <w:t xml:space="preserve"> </w:t>
        </w:r>
      </w:ins>
      <w:r w:rsidR="008E411C" w:rsidRPr="008E411C">
        <w:rPr>
          <w:sz w:val="26"/>
          <w:szCs w:val="26"/>
        </w:rPr>
        <w:t>of individuals</w:t>
      </w:r>
      <w:ins w:id="357" w:author="Paez, Antonio" w:date="2022-07-28T10:55:00Z">
        <w:r w:rsidR="00A12BB4">
          <w:rPr>
            <w:sz w:val="26"/>
            <w:szCs w:val="26"/>
          </w:rPr>
          <w:t xml:space="preserve"> </w:t>
        </w:r>
        <w:r w:rsidR="00A12BB4" w:rsidRPr="00C15A5D">
          <w:rPr>
            <w:sz w:val="26"/>
            <w:szCs w:val="26"/>
          </w:rPr>
          <w:t>(</w:t>
        </w:r>
        <w:commentRangeStart w:id="358"/>
        <w:del w:id="359" w:author="Mahdis Moghadasi" w:date="2022-08-16T16:14:00Z">
          <w:r w:rsidR="00A12BB4" w:rsidDel="007E1D36">
            <w:rPr>
              <w:sz w:val="26"/>
              <w:szCs w:val="26"/>
            </w:rPr>
            <w:delText>REFERENCE</w:delText>
          </w:r>
          <w:commentRangeEnd w:id="358"/>
          <w:r w:rsidR="00A12BB4" w:rsidDel="007E1D36">
            <w:rPr>
              <w:rStyle w:val="CommentReference"/>
            </w:rPr>
            <w:commentReference w:id="358"/>
          </w:r>
        </w:del>
        <w:r w:rsidR="00A12BB4" w:rsidRPr="00C15A5D">
          <w:rPr>
            <w:sz w:val="26"/>
            <w:szCs w:val="26"/>
          </w:rPr>
          <w:t>)</w:t>
        </w:r>
      </w:ins>
      <w:ins w:id="360" w:author="Mahdis Moghadasi" w:date="2022-08-16T16:14:00Z">
        <w:r w:rsidR="007E1D36">
          <w:rPr>
            <w:sz w:val="26"/>
            <w:szCs w:val="26"/>
          </w:rPr>
          <w:t xml:space="preserve"> </w:t>
        </w:r>
      </w:ins>
      <w:r w:rsidR="007E1D36">
        <w:rPr>
          <w:sz w:val="26"/>
          <w:szCs w:val="26"/>
        </w:rPr>
        <w:fldChar w:fldCharType="begin">
          <w:fldData xml:space="preserve">PEVuZE5vdGU+PENpdGU+PEF1dGhvcj5IYXJyaXM8L0F1dGhvcj48WWVhcj4yMDAxPC9ZZWFyPjxS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</w:fldData>
        </w:fldChar>
      </w:r>
      <w:r w:rsidR="00D56E23">
        <w:rPr>
          <w:sz w:val="26"/>
          <w:szCs w:val="26"/>
        </w:rPr>
        <w:instrText xml:space="preserve"> ADDIN EN.CITE </w:instrText>
      </w:r>
      <w:r w:rsidR="00D56E23">
        <w:rPr>
          <w:sz w:val="26"/>
          <w:szCs w:val="26"/>
        </w:rPr>
        <w:fldChar w:fldCharType="begin">
          <w:fldData xml:space="preserve">PEVuZE5vdGU+PENpdGU+PEF1dGhvcj5IYXJyaXM8L0F1dGhvcj48WWVhcj4yMDAxPC9ZZWFyPjxS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7E1D36">
        <w:rPr>
          <w:sz w:val="26"/>
          <w:szCs w:val="26"/>
        </w:rPr>
      </w:r>
      <w:r w:rsidR="007E1D36">
        <w:rPr>
          <w:sz w:val="26"/>
          <w:szCs w:val="26"/>
        </w:rPr>
        <w:fldChar w:fldCharType="separate"/>
      </w:r>
      <w:r w:rsidR="00D56E23">
        <w:rPr>
          <w:noProof/>
          <w:sz w:val="26"/>
          <w:szCs w:val="26"/>
        </w:rPr>
        <w:t>(Harris 2001, Vale 2009, Páez, Gertes Mercado et al. 2010)</w:t>
      </w:r>
      <w:r w:rsidR="007E1D36">
        <w:rPr>
          <w:sz w:val="26"/>
          <w:szCs w:val="26"/>
        </w:rPr>
        <w:fldChar w:fldCharType="end"/>
      </w:r>
      <w:r w:rsidR="008E411C" w:rsidRPr="00730534">
        <w:rPr>
          <w:sz w:val="26"/>
          <w:szCs w:val="26"/>
        </w:rPr>
        <w:t>.</w:t>
      </w:r>
      <w:r w:rsidR="00FF155B">
        <w:rPr>
          <w:sz w:val="26"/>
          <w:szCs w:val="26"/>
        </w:rPr>
        <w:t xml:space="preserve"> </w:t>
      </w:r>
      <w:commentRangeStart w:id="361"/>
      <w:ins w:id="362" w:author="Paez, Antonio" w:date="2022-07-28T10:29:00Z">
        <w:r w:rsidR="003A1084">
          <w:rPr>
            <w:sz w:val="26"/>
            <w:szCs w:val="26"/>
          </w:rPr>
          <w:t>T</w:t>
        </w:r>
      </w:ins>
      <w:r w:rsidR="00FF155B" w:rsidRPr="00FF155B">
        <w:rPr>
          <w:sz w:val="26"/>
          <w:szCs w:val="26"/>
        </w:rPr>
        <w:t>hese two approaches are related</w:t>
      </w:r>
      <w:ins w:id="363" w:author="Paez, Antonio" w:date="2022-07-28T10:44:00Z">
        <w:r w:rsidR="004768EC">
          <w:rPr>
            <w:sz w:val="26"/>
            <w:szCs w:val="26"/>
          </w:rPr>
          <w:t xml:space="preserve">, and place-based measures can </w:t>
        </w:r>
      </w:ins>
      <w:ins w:id="364" w:author="Paez, Antonio" w:date="2022-07-28T10:54:00Z">
        <w:r w:rsidR="00A12BB4">
          <w:rPr>
            <w:sz w:val="26"/>
            <w:szCs w:val="26"/>
          </w:rPr>
          <w:t xml:space="preserve">in fact </w:t>
        </w:r>
      </w:ins>
      <w:proofErr w:type="gramStart"/>
      <w:ins w:id="365" w:author="Paez, Antonio" w:date="2022-07-28T10:44:00Z">
        <w:r w:rsidR="004768EC">
          <w:rPr>
            <w:sz w:val="26"/>
            <w:szCs w:val="26"/>
          </w:rPr>
          <w:t>be seen as</w:t>
        </w:r>
        <w:proofErr w:type="gramEnd"/>
        <w:r w:rsidR="004768EC">
          <w:rPr>
            <w:sz w:val="26"/>
            <w:szCs w:val="26"/>
          </w:rPr>
          <w:t xml:space="preserve"> a special case of indi</w:t>
        </w:r>
      </w:ins>
      <w:ins w:id="366" w:author="Paez, Antonio" w:date="2022-07-28T10:45:00Z">
        <w:r w:rsidR="004768EC">
          <w:rPr>
            <w:sz w:val="26"/>
            <w:szCs w:val="26"/>
          </w:rPr>
          <w:t>vidual-based measures</w:t>
        </w:r>
      </w:ins>
      <w:ins w:id="367" w:author="Paez, Antonio" w:date="2022-07-28T10:49:00Z">
        <w:r w:rsidR="00BC390A">
          <w:rPr>
            <w:sz w:val="26"/>
            <w:szCs w:val="26"/>
          </w:rPr>
          <w:t xml:space="preserve">, where the </w:t>
        </w:r>
      </w:ins>
      <w:ins w:id="368" w:author="Paez, Antonio" w:date="2022-07-28T10:50:00Z">
        <w:r w:rsidR="00BC390A">
          <w:rPr>
            <w:sz w:val="26"/>
            <w:szCs w:val="26"/>
          </w:rPr>
          <w:t>impedance function and cost are a constant by origin</w:t>
        </w:r>
      </w:ins>
      <w:commentRangeEnd w:id="361"/>
      <w:ins w:id="369" w:author="Paez, Antonio" w:date="2022-07-28T10:57:00Z">
        <w:r w:rsidR="003E2112">
          <w:rPr>
            <w:rStyle w:val="CommentReference"/>
          </w:rPr>
          <w:commentReference w:id="361"/>
        </w:r>
      </w:ins>
      <w:ins w:id="370" w:author="Paez, Antonio" w:date="2022-07-28T10:45:00Z">
        <w:r w:rsidR="004768EC">
          <w:rPr>
            <w:sz w:val="26"/>
            <w:szCs w:val="26"/>
          </w:rPr>
          <w:t xml:space="preserve">. </w:t>
        </w:r>
      </w:ins>
      <w:r w:rsidR="00FF155B" w:rsidRPr="00FF155B">
        <w:rPr>
          <w:sz w:val="26"/>
          <w:szCs w:val="26"/>
        </w:rPr>
        <w:t xml:space="preserve"> </w:t>
      </w:r>
      <w:del w:id="371" w:author="Paez, Antonio" w:date="2022-07-28T10:55:00Z">
        <w:r w:rsidR="00FF155B" w:rsidRPr="00FF155B" w:rsidDel="00A12BB4">
          <w:rPr>
            <w:sz w:val="26"/>
            <w:szCs w:val="26"/>
          </w:rPr>
          <w:delText>to each other because in the first one</w:delText>
        </w:r>
        <w:r w:rsidR="00662B13" w:rsidDel="00A12BB4">
          <w:rPr>
            <w:sz w:val="26"/>
            <w:szCs w:val="26"/>
          </w:rPr>
          <w:delText>,</w:delText>
        </w:r>
        <w:r w:rsidR="00FF155B" w:rsidRPr="00FF155B" w:rsidDel="00A12BB4">
          <w:rPr>
            <w:sz w:val="26"/>
            <w:szCs w:val="26"/>
          </w:rPr>
          <w:delText xml:space="preserve"> locations represent clusters of entities and/or actors, and in the second one</w:delText>
        </w:r>
        <w:r w:rsidR="00A1330A" w:rsidDel="00A12BB4">
          <w:rPr>
            <w:sz w:val="26"/>
            <w:szCs w:val="26"/>
          </w:rPr>
          <w:delText>,</w:delText>
        </w:r>
        <w:r w:rsidR="00FF155B" w:rsidRPr="00FF155B" w:rsidDel="00A12BB4">
          <w:rPr>
            <w:sz w:val="26"/>
            <w:szCs w:val="26"/>
          </w:rPr>
          <w:delText xml:space="preserve"> accessibility an individual location </w:delText>
        </w:r>
        <w:r w:rsidR="00FF155B" w:rsidRPr="00C15A5D" w:rsidDel="00A12BB4">
          <w:rPr>
            <w:sz w:val="26"/>
            <w:szCs w:val="26"/>
          </w:rPr>
          <w:delText>(Harris</w:delText>
        </w:r>
        <w:r w:rsidR="00DD2B1D" w:rsidRPr="00C15A5D" w:rsidDel="00A12BB4">
          <w:rPr>
            <w:sz w:val="26"/>
            <w:szCs w:val="26"/>
          </w:rPr>
          <w:delText>,</w:delText>
        </w:r>
        <w:r w:rsidR="00FF155B" w:rsidRPr="00C15A5D" w:rsidDel="00A12BB4">
          <w:rPr>
            <w:sz w:val="26"/>
            <w:szCs w:val="26"/>
          </w:rPr>
          <w:delText xml:space="preserve"> 2001; Vale</w:delText>
        </w:r>
        <w:r w:rsidR="00DD2B1D" w:rsidRPr="00C15A5D" w:rsidDel="00A12BB4">
          <w:rPr>
            <w:sz w:val="26"/>
            <w:szCs w:val="26"/>
          </w:rPr>
          <w:delText>,</w:delText>
        </w:r>
        <w:r w:rsidR="00FF155B" w:rsidRPr="00C15A5D" w:rsidDel="00A12BB4">
          <w:rPr>
            <w:sz w:val="26"/>
            <w:szCs w:val="26"/>
          </w:rPr>
          <w:delText xml:space="preserve"> 20</w:delText>
        </w:r>
        <w:r w:rsidR="00C15A5D" w:rsidRPr="00C15A5D" w:rsidDel="00A12BB4">
          <w:rPr>
            <w:sz w:val="26"/>
            <w:szCs w:val="26"/>
          </w:rPr>
          <w:delText>09</w:delText>
        </w:r>
        <w:r w:rsidR="00FF155B" w:rsidRPr="00C15A5D" w:rsidDel="00A12BB4">
          <w:rPr>
            <w:sz w:val="26"/>
            <w:szCs w:val="26"/>
          </w:rPr>
          <w:delText xml:space="preserve">). </w:delText>
        </w:r>
      </w:del>
    </w:p>
    <w:p w14:paraId="4AF5BAA9" w14:textId="5BCF1935" w:rsidR="00A12BB4" w:rsidRDefault="00A12BB4" w:rsidP="00DA3F32">
      <w:pPr>
        <w:spacing w:line="360" w:lineRule="auto"/>
        <w:jc w:val="both"/>
        <w:rPr>
          <w:ins w:id="372" w:author="Paez, Antonio" w:date="2022-07-28T10:24:00Z"/>
          <w:sz w:val="26"/>
          <w:szCs w:val="26"/>
        </w:rPr>
      </w:pPr>
      <w:ins w:id="373" w:author="Paez, Antonio" w:date="2022-07-28T10:56:00Z">
        <w:r>
          <w:rPr>
            <w:sz w:val="26"/>
            <w:szCs w:val="26"/>
          </w:rPr>
          <w:t xml:space="preserve">NOTE: Write all </w:t>
        </w:r>
      </w:ins>
    </w:p>
    <w:p w14:paraId="143CB833" w14:textId="5AA404FA" w:rsidR="00E833E2" w:rsidRPr="000840F8" w:rsidRDefault="00103D9E" w:rsidP="00DA3F32">
      <w:pPr>
        <w:spacing w:line="360" w:lineRule="auto"/>
        <w:jc w:val="both"/>
        <w:rPr>
          <w:sz w:val="26"/>
          <w:szCs w:val="26"/>
        </w:rPr>
      </w:pPr>
      <w:ins w:id="374" w:author="Paez, Antonio" w:date="2022-07-28T10:23:00Z">
        <w:r>
          <w:rPr>
            <w:sz w:val="26"/>
            <w:szCs w:val="26"/>
          </w:rPr>
          <w:t>P</w:t>
        </w:r>
      </w:ins>
      <w:r w:rsidR="00FF155B" w:rsidRPr="00FF155B">
        <w:rPr>
          <w:sz w:val="26"/>
          <w:szCs w:val="26"/>
        </w:rPr>
        <w:t xml:space="preserve">laced-based accessibility </w:t>
      </w:r>
      <w:ins w:id="375" w:author="Paez, Antonio" w:date="2022-07-28T10:23:00Z">
        <w:r w:rsidRPr="00FF155B">
          <w:rPr>
            <w:sz w:val="26"/>
            <w:szCs w:val="26"/>
          </w:rPr>
          <w:t>measure</w:t>
        </w:r>
        <w:r>
          <w:rPr>
            <w:sz w:val="26"/>
            <w:szCs w:val="26"/>
          </w:rPr>
          <w:t xml:space="preserve">s include </w:t>
        </w:r>
      </w:ins>
      <w:r w:rsidR="009B2839">
        <w:rPr>
          <w:sz w:val="26"/>
          <w:szCs w:val="26"/>
        </w:rPr>
        <w:t>activity-based measures, distance-ba</w:t>
      </w:r>
      <w:r w:rsidR="00B6625F">
        <w:rPr>
          <w:sz w:val="26"/>
          <w:szCs w:val="26"/>
        </w:rPr>
        <w:t>s</w:t>
      </w:r>
      <w:r w:rsidR="009B2839">
        <w:rPr>
          <w:sz w:val="26"/>
          <w:szCs w:val="26"/>
        </w:rPr>
        <w:t>ed</w:t>
      </w:r>
      <w:r w:rsidR="00B6625F">
        <w:rPr>
          <w:sz w:val="26"/>
          <w:szCs w:val="26"/>
        </w:rPr>
        <w:t>, topological or infrastructure-based</w:t>
      </w:r>
      <w:r w:rsidR="00A7659C">
        <w:rPr>
          <w:sz w:val="26"/>
          <w:szCs w:val="26"/>
        </w:rPr>
        <w:t xml:space="preserve"> measures</w:t>
      </w:r>
      <w:r w:rsidR="00FA1740">
        <w:rPr>
          <w:sz w:val="26"/>
          <w:szCs w:val="26"/>
        </w:rPr>
        <w:t>,</w:t>
      </w:r>
      <w:r w:rsidR="00B6625F">
        <w:rPr>
          <w:sz w:val="26"/>
          <w:szCs w:val="26"/>
        </w:rPr>
        <w:t xml:space="preserve"> utility-based measure</w:t>
      </w:r>
      <w:r w:rsidR="00576E1A">
        <w:rPr>
          <w:sz w:val="26"/>
          <w:szCs w:val="26"/>
        </w:rPr>
        <w:t>s</w:t>
      </w:r>
      <w:r w:rsidR="004157FF">
        <w:rPr>
          <w:sz w:val="26"/>
          <w:szCs w:val="26"/>
        </w:rPr>
        <w:t>,</w:t>
      </w:r>
      <w:r w:rsidR="00BD1C65">
        <w:rPr>
          <w:sz w:val="26"/>
          <w:szCs w:val="26"/>
        </w:rPr>
        <w:t xml:space="preserve"> as well as,</w:t>
      </w:r>
      <w:r w:rsidR="004157FF">
        <w:rPr>
          <w:sz w:val="26"/>
          <w:szCs w:val="26"/>
        </w:rPr>
        <w:t xml:space="preserve"> </w:t>
      </w:r>
      <w:r w:rsidR="002D0B17">
        <w:rPr>
          <w:sz w:val="26"/>
          <w:szCs w:val="26"/>
        </w:rPr>
        <w:t xml:space="preserve">walkability, and </w:t>
      </w:r>
      <w:proofErr w:type="spellStart"/>
      <w:r w:rsidR="002D0B17">
        <w:rPr>
          <w:sz w:val="26"/>
          <w:szCs w:val="26"/>
        </w:rPr>
        <w:t>bikeability</w:t>
      </w:r>
      <w:proofErr w:type="spellEnd"/>
      <w:r w:rsidR="002D0B17">
        <w:rPr>
          <w:sz w:val="26"/>
          <w:szCs w:val="26"/>
        </w:rPr>
        <w:t>.</w:t>
      </w:r>
      <w:r w:rsidR="00F5113F">
        <w:rPr>
          <w:sz w:val="26"/>
          <w:szCs w:val="26"/>
        </w:rPr>
        <w:t xml:space="preserve"> </w:t>
      </w:r>
      <w:r w:rsidR="00F5113F" w:rsidRPr="00F5113F">
        <w:rPr>
          <w:sz w:val="26"/>
          <w:szCs w:val="26"/>
        </w:rPr>
        <w:t>Activity-based measures (</w:t>
      </w:r>
      <w:r w:rsidR="00432046" w:rsidRPr="00035129">
        <w:rPr>
          <w:sz w:val="26"/>
          <w:szCs w:val="26"/>
        </w:rPr>
        <w:t>includes gravity-based</w:t>
      </w:r>
      <w:r w:rsidR="00F5113F" w:rsidRPr="00F5113F">
        <w:rPr>
          <w:sz w:val="26"/>
          <w:szCs w:val="26"/>
        </w:rPr>
        <w:t xml:space="preserve"> </w:t>
      </w:r>
      <w:r w:rsidR="00035129" w:rsidRPr="00035129">
        <w:rPr>
          <w:sz w:val="26"/>
          <w:szCs w:val="26"/>
        </w:rPr>
        <w:t>and cumulative opportunities</w:t>
      </w:r>
      <w:r w:rsidR="00035129" w:rsidRPr="00035129">
        <w:rPr>
          <w:sz w:val="23"/>
          <w:szCs w:val="23"/>
        </w:rPr>
        <w:t xml:space="preserve"> </w:t>
      </w:r>
      <w:r w:rsidR="00F5113F" w:rsidRPr="00F5113F">
        <w:rPr>
          <w:sz w:val="26"/>
          <w:szCs w:val="26"/>
        </w:rPr>
        <w:t>measures) are based on the gravity model and weight opportunities according to a travel impedance function</w:t>
      </w:r>
      <w:r w:rsidR="00E84D34">
        <w:rPr>
          <w:sz w:val="26"/>
          <w:szCs w:val="26"/>
        </w:rPr>
        <w:t xml:space="preserve"> and t</w:t>
      </w:r>
      <w:r w:rsidR="00E84D34" w:rsidRPr="00E84D34">
        <w:rPr>
          <w:sz w:val="26"/>
          <w:szCs w:val="26"/>
        </w:rPr>
        <w:t>he accessibility of a place is assessed as the combined effect of the size of opportunities and the cost of traveling to them.</w:t>
      </w:r>
      <w:r w:rsidR="001B5775">
        <w:rPr>
          <w:sz w:val="26"/>
          <w:szCs w:val="26"/>
        </w:rPr>
        <w:t xml:space="preserve"> </w:t>
      </w:r>
      <w:r w:rsidR="00AE64A9" w:rsidRPr="00AE64A9">
        <w:rPr>
          <w:sz w:val="26"/>
          <w:szCs w:val="26"/>
        </w:rPr>
        <w:t>Distance-based measures analyze the closest facilities and include: 1) distance to the closest opportunity, 2) the number of opportunities within a defined distance or time, 3) the mean distance to all opportunities, and 4) the mean distance to a defined number of closest opportunities.</w:t>
      </w:r>
      <w:r w:rsidR="00AE64A9">
        <w:rPr>
          <w:sz w:val="23"/>
          <w:szCs w:val="23"/>
        </w:rPr>
        <w:t xml:space="preserve"> </w:t>
      </w:r>
      <w:r w:rsidR="00752A8E" w:rsidRPr="00752A8E">
        <w:rPr>
          <w:sz w:val="26"/>
          <w:szCs w:val="26"/>
        </w:rPr>
        <w:t>Infrastructure-based measures are based exclusively on features of the street and transportation network and are insensitive to the location of activities in space.</w:t>
      </w:r>
      <w:r w:rsidR="00752A8E">
        <w:rPr>
          <w:sz w:val="26"/>
          <w:szCs w:val="26"/>
        </w:rPr>
        <w:t xml:space="preserve"> </w:t>
      </w:r>
      <w:r w:rsidR="00752A8E" w:rsidRPr="00752A8E">
        <w:rPr>
          <w:sz w:val="26"/>
          <w:szCs w:val="26"/>
        </w:rPr>
        <w:t>utility-based measures (also designated benefit measures) are developed from microeconomic random utility theory and describe accessibility as the result of a (rational) choice from a set of destination transportation alternatives</w:t>
      </w:r>
      <w:r w:rsidR="00402C59">
        <w:rPr>
          <w:sz w:val="26"/>
          <w:szCs w:val="26"/>
        </w:rPr>
        <w:t xml:space="preserve"> </w:t>
      </w:r>
      <w:r w:rsidR="00FF3ED3">
        <w:rPr>
          <w:sz w:val="26"/>
          <w:szCs w:val="26"/>
        </w:rPr>
        <w:fldChar w:fldCharType="begin">
          <w:fldData xml:space="preserve">PEVuZE5vdGU+PENpdGU+PEF1dGhvcj5BcHBhcmljaW88L0F1dGhvcj48WWVhcj4yMDA4PC9ZZWFy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</w:fldData>
        </w:fldChar>
      </w:r>
      <w:r w:rsidR="00D56E23">
        <w:rPr>
          <w:sz w:val="26"/>
          <w:szCs w:val="26"/>
        </w:rPr>
        <w:instrText xml:space="preserve"> ADDIN EN.CITE </w:instrText>
      </w:r>
      <w:r w:rsidR="00D56E23">
        <w:rPr>
          <w:sz w:val="26"/>
          <w:szCs w:val="26"/>
        </w:rPr>
        <w:fldChar w:fldCharType="begin">
          <w:fldData xml:space="preserve">PEVuZE5vdGU+PENpdGU+PEF1dGhvcj5BcHBhcmljaW88L0F1dGhvcj48WWVhcj4yMDA4PC9ZZWFy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FF3ED3">
        <w:rPr>
          <w:sz w:val="26"/>
          <w:szCs w:val="26"/>
        </w:rPr>
      </w:r>
      <w:r w:rsidR="00FF3ED3">
        <w:rPr>
          <w:sz w:val="26"/>
          <w:szCs w:val="26"/>
        </w:rPr>
        <w:fldChar w:fldCharType="separate"/>
      </w:r>
      <w:r w:rsidR="00D56E23">
        <w:rPr>
          <w:noProof/>
          <w:sz w:val="26"/>
          <w:szCs w:val="26"/>
        </w:rPr>
        <w:t>(Kwan 1998, Halden, Mcguigan et al. 2000, Geurs and Ritsema van Eck 2001, Apparicio, Abdelmajid et al. 2008)</w:t>
      </w:r>
      <w:r w:rsidR="00FF3ED3">
        <w:rPr>
          <w:sz w:val="26"/>
          <w:szCs w:val="26"/>
        </w:rPr>
        <w:fldChar w:fldCharType="end"/>
      </w:r>
      <w:r w:rsidR="00752A8E" w:rsidRPr="00752A8E">
        <w:rPr>
          <w:sz w:val="26"/>
          <w:szCs w:val="26"/>
        </w:rPr>
        <w:t>.</w:t>
      </w:r>
      <w:r w:rsidR="0043111D">
        <w:rPr>
          <w:sz w:val="26"/>
          <w:szCs w:val="26"/>
        </w:rPr>
        <w:t xml:space="preserve"> </w:t>
      </w:r>
      <w:r w:rsidR="0043111D" w:rsidRPr="0043111D">
        <w:rPr>
          <w:sz w:val="26"/>
          <w:szCs w:val="26"/>
        </w:rPr>
        <w:t xml:space="preserve">Walkability </w:t>
      </w:r>
      <w:r w:rsidR="00DA3F32">
        <w:rPr>
          <w:sz w:val="26"/>
          <w:szCs w:val="26"/>
        </w:rPr>
        <w:t xml:space="preserve">and </w:t>
      </w:r>
      <w:proofErr w:type="spellStart"/>
      <w:r w:rsidR="00DA3F32">
        <w:rPr>
          <w:sz w:val="26"/>
          <w:szCs w:val="26"/>
        </w:rPr>
        <w:t>bikeability</w:t>
      </w:r>
      <w:proofErr w:type="spellEnd"/>
      <w:r w:rsidR="00DA3F32">
        <w:rPr>
          <w:sz w:val="26"/>
          <w:szCs w:val="26"/>
        </w:rPr>
        <w:t xml:space="preserve"> </w:t>
      </w:r>
      <w:r w:rsidR="0043111D" w:rsidRPr="0043111D">
        <w:rPr>
          <w:sz w:val="26"/>
          <w:szCs w:val="26"/>
        </w:rPr>
        <w:t>measur</w:t>
      </w:r>
      <w:r w:rsidR="00DA3F32">
        <w:rPr>
          <w:sz w:val="26"/>
          <w:szCs w:val="26"/>
        </w:rPr>
        <w:t xml:space="preserve">e </w:t>
      </w:r>
      <w:r w:rsidR="0043111D" w:rsidRPr="0043111D">
        <w:rPr>
          <w:sz w:val="26"/>
          <w:szCs w:val="26"/>
        </w:rPr>
        <w:t>the number of people, households or jobs distributed over a unit of area or measures how many types—offices, housing, retail, entertainment, services, and so on—are located in a given area</w:t>
      </w:r>
      <w:r w:rsidR="000D6E62">
        <w:rPr>
          <w:sz w:val="26"/>
          <w:szCs w:val="26"/>
        </w:rPr>
        <w:t xml:space="preserve"> </w:t>
      </w:r>
      <w:r w:rsidR="00402C59">
        <w:rPr>
          <w:sz w:val="26"/>
          <w:szCs w:val="26"/>
        </w:rPr>
        <w:fldChar w:fldCharType="begin"/>
      </w:r>
      <w:r w:rsidR="00D56E23">
        <w:rPr>
          <w:sz w:val="26"/>
          <w:szCs w:val="26"/>
        </w:rPr>
        <w:instrText xml:space="preserve"> ADDIN EN.CITE &lt;EndNote&gt;&lt;Cite&gt;&lt;Author&gt;Frank&lt;/Author&gt;&lt;Year&gt;2003&lt;/Year&gt;&lt;RecNum&gt;223&lt;/RecNum&gt;&lt;DisplayText&gt;(Frank, Engelke et al. 2003, Leslie, Coffee et al. 2007)&lt;/DisplayText&gt;&lt;record&gt;&lt;rec-number&gt;223&lt;/rec-number&gt;&lt;foreign-keys&gt;&lt;key app="EN" db-id="2e2p5vxx2zxtrfexpad5zaef0pxz5rr252a5" timestamp="1660681375"&gt;223&lt;/key&gt;&lt;/foreign-keys&gt;&lt;ref-type name="Book"&gt;6&lt;/ref-type&gt;&lt;contributors&gt;&lt;authors&gt;&lt;author&gt;Frank, Lawrence&lt;/author&gt;&lt;author&gt;Engelke, Peter&lt;/author&gt;&lt;author&gt;Schmid, Thomas&lt;/author&gt;&lt;/authors&gt;&lt;/contributors&gt;&lt;titles&gt;&lt;title&gt;Health and community design: The impact of the built environment on physical activity&lt;/title&gt;&lt;/titles&gt;&lt;dates&gt;&lt;year&gt;2003&lt;/year&gt;&lt;/dates&gt;&lt;publisher&gt;Island Press&lt;/publisher&gt;&lt;isbn&gt;1559639172&lt;/isbn&gt;&lt;urls&gt;&lt;/urls&gt;&lt;/record&gt;&lt;/Cite&gt;&lt;Cite&gt;&lt;Author&gt;Leslie&lt;/Author&gt;&lt;Year&gt;2007&lt;/Year&gt;&lt;RecNum&gt;224&lt;/RecNum&gt;&lt;record&gt;&lt;rec-number&gt;224&lt;/rec-number&gt;&lt;foreign-keys&gt;&lt;key app="EN" db-id="2e2p5vxx2zxtrfexpad5zaef0pxz5rr252a5" timestamp="1660681427"&gt;224&lt;/key&gt;&lt;/foreign-keys&gt;&lt;ref-type name="Journal Article"&gt;17&lt;/ref-type&gt;&lt;contributors&gt;&lt;authors&gt;&lt;author&gt;Leslie, Eva&lt;/author&gt;&lt;author&gt;Coffee, Neil&lt;/author&gt;&lt;author&gt;Frank, Lawrence&lt;/author&gt;&lt;author&gt;Owen, Neville&lt;/author&gt;&lt;author&gt;Bauman, Adrian&lt;/author&gt;&lt;author&gt;Hugo, Graeme&lt;/author&gt;&lt;/authors&gt;&lt;/contributors&gt;&lt;titles&gt;&lt;title&gt;Walkability of local communities: using geographic information systems to objectively assess relevant environmental attributes&lt;/title&gt;&lt;secondary-title&gt;Health &amp;amp; place&lt;/secondary-title&gt;&lt;/titles&gt;&lt;periodical&gt;&lt;full-title&gt;Health &amp;amp; place&lt;/full-title&gt;&lt;/periodical&gt;&lt;pages&gt;111-122&lt;/pages&gt;&lt;volume&gt;13&lt;/volume&gt;&lt;number&gt;1&lt;/number&gt;&lt;dates&gt;&lt;year&gt;2007&lt;/year&gt;&lt;/dates&gt;&lt;isbn&gt;1353-8292&lt;/isbn&gt;&lt;urls&gt;&lt;/urls&gt;&lt;/record&gt;&lt;/Cite&gt;&lt;/EndNote&gt;</w:instrText>
      </w:r>
      <w:r w:rsidR="00402C59">
        <w:rPr>
          <w:sz w:val="26"/>
          <w:szCs w:val="26"/>
        </w:rPr>
        <w:fldChar w:fldCharType="separate"/>
      </w:r>
      <w:r w:rsidR="00D56E23">
        <w:rPr>
          <w:noProof/>
          <w:sz w:val="26"/>
          <w:szCs w:val="26"/>
        </w:rPr>
        <w:t>(Frank, Engelke et al. 2003, Leslie, Coffee et al. 2007)</w:t>
      </w:r>
      <w:r w:rsidR="00402C59">
        <w:rPr>
          <w:sz w:val="26"/>
          <w:szCs w:val="26"/>
        </w:rPr>
        <w:fldChar w:fldCharType="end"/>
      </w:r>
      <w:r w:rsidR="0043111D" w:rsidRPr="0043111D">
        <w:rPr>
          <w:sz w:val="26"/>
          <w:szCs w:val="26"/>
        </w:rPr>
        <w:t>.</w:t>
      </w:r>
      <w:r w:rsidR="00901199">
        <w:rPr>
          <w:sz w:val="26"/>
          <w:szCs w:val="26"/>
        </w:rPr>
        <w:t xml:space="preserve"> </w:t>
      </w:r>
      <w:r w:rsidR="00B37AF9" w:rsidRPr="00073C31">
        <w:rPr>
          <w:sz w:val="26"/>
          <w:szCs w:val="26"/>
        </w:rPr>
        <w:t>Indeed</w:t>
      </w:r>
      <w:r w:rsidR="004A084B" w:rsidRPr="00073C31">
        <w:rPr>
          <w:sz w:val="26"/>
          <w:szCs w:val="26"/>
        </w:rPr>
        <w:t xml:space="preserve">, </w:t>
      </w:r>
      <w:r w:rsidR="00073C31" w:rsidRPr="00073C31">
        <w:rPr>
          <w:sz w:val="26"/>
          <w:szCs w:val="26"/>
        </w:rPr>
        <w:t>using</w:t>
      </w:r>
      <w:r w:rsidR="004A084B" w:rsidRPr="00073C31">
        <w:rPr>
          <w:sz w:val="26"/>
          <w:szCs w:val="26"/>
        </w:rPr>
        <w:t xml:space="preserve"> accurate accessibility measures for walking or cycling </w:t>
      </w:r>
      <w:r w:rsidR="0051643C">
        <w:rPr>
          <w:sz w:val="26"/>
          <w:szCs w:val="26"/>
        </w:rPr>
        <w:t xml:space="preserve">trips </w:t>
      </w:r>
      <w:r w:rsidR="006B1102">
        <w:rPr>
          <w:sz w:val="26"/>
          <w:szCs w:val="26"/>
        </w:rPr>
        <w:t>can</w:t>
      </w:r>
      <w:r w:rsidR="004A084B" w:rsidRPr="00073C31">
        <w:rPr>
          <w:sz w:val="26"/>
          <w:szCs w:val="26"/>
        </w:rPr>
        <w:t xml:space="preserve"> </w:t>
      </w:r>
      <w:r w:rsidR="004A084B" w:rsidRPr="00073C31">
        <w:rPr>
          <w:sz w:val="26"/>
          <w:szCs w:val="26"/>
        </w:rPr>
        <w:lastRenderedPageBreak/>
        <w:t>assist transport planners in making more rational decisions in infrastructure provision for non-motorized transportation</w:t>
      </w:r>
      <w:r w:rsidR="004623BD">
        <w:rPr>
          <w:sz w:val="26"/>
          <w:szCs w:val="26"/>
        </w:rPr>
        <w:t xml:space="preserve"> </w:t>
      </w:r>
      <w:r w:rsidR="004623BD">
        <w:rPr>
          <w:sz w:val="26"/>
          <w:szCs w:val="26"/>
        </w:rPr>
        <w:fldChar w:fldCharType="begin"/>
      </w:r>
      <w:r w:rsidR="00D56E23">
        <w:rPr>
          <w:sz w:val="26"/>
          <w:szCs w:val="26"/>
        </w:rPr>
        <w:instrText xml:space="preserve"> ADDIN EN.CITE &lt;EndNote&gt;&lt;Cite&gt;&lt;Author&gt;Iacono&lt;/Author&gt;&lt;Year&gt;2010&lt;/Year&gt;&lt;RecNum&gt;108&lt;/RecNum&gt;&lt;DisplayText&gt;(Iacono, Krizek et al. 2010, Devkota, Dudycha et al. 2012)&lt;/DisplayText&gt;&lt;record&gt;&lt;rec-number&gt;108&lt;/rec-number&gt;&lt;foreign-keys&gt;&lt;key app="EN" db-id="2e2p5vxx2zxtrfexpad5zaef0pxz5rr252a5" timestamp="1660661669"&gt;108&lt;/key&gt;&lt;/foreign-keys&gt;&lt;ref-type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Cite&gt;&lt;Author&gt;Devkota&lt;/Author&gt;&lt;Year&gt;2012&lt;/Year&gt;&lt;RecNum&gt;128&lt;/RecNum&gt;&lt;record&gt;&lt;rec-number&gt;128&lt;/rec-number&gt;&lt;foreign-keys&gt;&lt;key app="EN" db-id="2e2p5vxx2zxtrfexpad5zaef0pxz5rr252a5" timestamp="1660661739"&gt;128&lt;/key&gt;&lt;/foreign-keys&gt;&lt;ref-type name="Journal Article"&gt;17&lt;/ref-type&gt;&lt;contributors&gt;&lt;authors&gt;&lt;author&gt;Devkota, Bhuwan&lt;/author&gt;&lt;author&gt;Dudycha, Douglas&lt;/author&gt;&lt;author&gt;Andrey, Jean&lt;/author&gt;&lt;/authors&gt;&lt;/contributors&gt;&lt;titles&gt;&lt;title&gt;Planning for non-motorized travel in rural Nepal: a role for geographic information systems&lt;/title&gt;&lt;secondary-title&gt;Journal of Transport Geography&lt;/secondary-title&gt;&lt;/titles&gt;&lt;periodical&gt;&lt;full-title&gt;Journal of Transport Geography&lt;/full-title&gt;&lt;/periodical&gt;&lt;pages&gt;282-291&lt;/pages&gt;&lt;volume&gt;24&lt;/volume&gt;&lt;section&gt;282&lt;/section&gt;&lt;dates&gt;&lt;year&gt;2012&lt;/year&gt;&lt;/dates&gt;&lt;isbn&gt;09666923&lt;/isbn&gt;&lt;urls&gt;&lt;/urls&gt;&lt;electronic-resource-num&gt;10.1016/j.jtrangeo.2012.03.007&lt;/electronic-resource-num&gt;&lt;/record&gt;&lt;/Cite&gt;&lt;/EndNote&gt;</w:instrText>
      </w:r>
      <w:r w:rsidR="004623BD">
        <w:rPr>
          <w:sz w:val="26"/>
          <w:szCs w:val="26"/>
        </w:rPr>
        <w:fldChar w:fldCharType="separate"/>
      </w:r>
      <w:r w:rsidR="00D56E23">
        <w:rPr>
          <w:noProof/>
          <w:sz w:val="26"/>
          <w:szCs w:val="26"/>
        </w:rPr>
        <w:t>(Iacono, Krizek et al. 2010, Devkota, Dudycha et al. 2012)</w:t>
      </w:r>
      <w:r w:rsidR="004623BD">
        <w:rPr>
          <w:sz w:val="26"/>
          <w:szCs w:val="26"/>
        </w:rPr>
        <w:fldChar w:fldCharType="end"/>
      </w:r>
      <w:r w:rsidR="004A084B" w:rsidRPr="00073C31">
        <w:rPr>
          <w:sz w:val="26"/>
          <w:szCs w:val="26"/>
        </w:rPr>
        <w:t>.</w:t>
      </w:r>
    </w:p>
    <w:p w14:paraId="02D8E405" w14:textId="52D92C5A" w:rsidR="00C0533E" w:rsidRDefault="000C658E" w:rsidP="00ED2C06">
      <w:pPr>
        <w:spacing w:line="360" w:lineRule="auto"/>
        <w:jc w:val="both"/>
        <w:rPr>
          <w:sz w:val="26"/>
          <w:szCs w:val="26"/>
        </w:rPr>
      </w:pPr>
      <w:r>
        <w:rPr>
          <w:sz w:val="26"/>
          <w:szCs w:val="26"/>
        </w:rPr>
        <w:t xml:space="preserve">Moreover, </w:t>
      </w:r>
      <w:r w:rsidR="009409E6" w:rsidRPr="009409E6">
        <w:rPr>
          <w:sz w:val="26"/>
          <w:szCs w:val="26"/>
        </w:rPr>
        <w:t xml:space="preserve">calculating </w:t>
      </w:r>
      <w:ins w:id="376" w:author="Paez, Antonio" w:date="2022-07-27T13:30:00Z">
        <w:r w:rsidR="00CB765A">
          <w:rPr>
            <w:sz w:val="26"/>
            <w:szCs w:val="26"/>
          </w:rPr>
          <w:t>AT</w:t>
        </w:r>
        <w:r w:rsidR="00A139A9">
          <w:rPr>
            <w:sz w:val="26"/>
            <w:szCs w:val="26"/>
          </w:rPr>
          <w:t>B</w:t>
        </w:r>
        <w:r w:rsidR="00CB765A" w:rsidRPr="009409E6">
          <w:rPr>
            <w:sz w:val="26"/>
            <w:szCs w:val="26"/>
          </w:rPr>
          <w:t xml:space="preserve"> </w:t>
        </w:r>
      </w:ins>
      <w:r w:rsidR="009409E6" w:rsidRPr="009409E6">
        <w:rPr>
          <w:sz w:val="26"/>
          <w:szCs w:val="26"/>
        </w:rPr>
        <w:t xml:space="preserve">accessibility in both approaches requires multiple data sets relating to travel behavior and land use. </w:t>
      </w:r>
      <w:commentRangeStart w:id="377"/>
      <w:r w:rsidR="009409E6" w:rsidRPr="009409E6">
        <w:rPr>
          <w:sz w:val="26"/>
          <w:szCs w:val="26"/>
        </w:rPr>
        <w:t xml:space="preserve">Unfortunately, </w:t>
      </w:r>
      <w:r w:rsidR="009409E6">
        <w:rPr>
          <w:sz w:val="26"/>
          <w:szCs w:val="26"/>
        </w:rPr>
        <w:t>t</w:t>
      </w:r>
      <w:r w:rsidR="009409E6" w:rsidRPr="009409E6">
        <w:rPr>
          <w:sz w:val="26"/>
          <w:szCs w:val="26"/>
        </w:rPr>
        <w:t>his has suffered from a lack of appropriate data</w:t>
      </w:r>
      <w:ins w:id="378" w:author="Mahdis Moghadasi" w:date="2022-09-28T10:28:00Z">
        <w:r w:rsidR="00A4766C">
          <w:rPr>
            <w:sz w:val="26"/>
            <w:szCs w:val="26"/>
          </w:rPr>
          <w:t>(</w:t>
        </w:r>
        <w:proofErr w:type="spellStart"/>
        <w:r w:rsidR="00A4766C">
          <w:rPr>
            <w:sz w:val="26"/>
            <w:szCs w:val="26"/>
          </w:rPr>
          <w:t>Iacono</w:t>
        </w:r>
        <w:proofErr w:type="spellEnd"/>
        <w:r w:rsidR="00A4766C">
          <w:rPr>
            <w:sz w:val="26"/>
            <w:szCs w:val="26"/>
          </w:rPr>
          <w:t xml:space="preserve"> et al., 2010)</w:t>
        </w:r>
      </w:ins>
      <w:r w:rsidR="009409E6" w:rsidRPr="009409E6">
        <w:rPr>
          <w:sz w:val="26"/>
          <w:szCs w:val="26"/>
        </w:rPr>
        <w:t>.</w:t>
      </w:r>
      <w:commentRangeEnd w:id="377"/>
      <w:r w:rsidR="00D63D43">
        <w:rPr>
          <w:rStyle w:val="CommentReference"/>
        </w:rPr>
        <w:commentReference w:id="377"/>
      </w:r>
      <w:r w:rsidR="009409E6" w:rsidRPr="009409E6">
        <w:rPr>
          <w:sz w:val="26"/>
          <w:szCs w:val="26"/>
        </w:rPr>
        <w:t xml:space="preserve"> In particular,</w:t>
      </w:r>
      <w:r w:rsidR="009409E6">
        <w:rPr>
          <w:sz w:val="26"/>
          <w:szCs w:val="26"/>
        </w:rPr>
        <w:t xml:space="preserve"> </w:t>
      </w:r>
      <w:r w:rsidR="009409E6" w:rsidRPr="009409E6">
        <w:rPr>
          <w:sz w:val="26"/>
          <w:szCs w:val="26"/>
        </w:rPr>
        <w:t xml:space="preserve">little information is available on the geography of walking and cycling behavior such as travel episode origins and destinations, routes, and lengths (durations and distances). So, in most cases, required data is obtained from local/national questionnaires and local maps </w:t>
      </w:r>
      <w:r w:rsidR="004623BD">
        <w:rPr>
          <w:sz w:val="26"/>
          <w:szCs w:val="26"/>
        </w:rPr>
        <w:fldChar w:fldCharType="begin">
          <w:fldData xml:space="preserve">PEVuZE5vdGU+PENpdGU+PEF1dGhvcj5NaWxsd2FyZDwvQXV0aG9yPjxZZWFyPjIwMTM8L1llYXI+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</w:fldData>
        </w:fldChar>
      </w:r>
      <w:r w:rsidR="00D56E23">
        <w:rPr>
          <w:sz w:val="26"/>
          <w:szCs w:val="26"/>
        </w:rPr>
        <w:instrText xml:space="preserve"> ADDIN EN.CITE </w:instrText>
      </w:r>
      <w:r w:rsidR="00D56E23">
        <w:rPr>
          <w:sz w:val="26"/>
          <w:szCs w:val="26"/>
        </w:rPr>
        <w:fldChar w:fldCharType="begin">
          <w:fldData xml:space="preserve">PEVuZE5vdGU+PENpdGU+PEF1dGhvcj5NaWxsd2FyZDwvQXV0aG9yPjxZZWFyPjIwMTM8L1llYXI+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4623BD">
        <w:rPr>
          <w:sz w:val="26"/>
          <w:szCs w:val="26"/>
        </w:rPr>
      </w:r>
      <w:r w:rsidR="004623BD">
        <w:rPr>
          <w:sz w:val="26"/>
          <w:szCs w:val="26"/>
        </w:rPr>
        <w:fldChar w:fldCharType="separate"/>
      </w:r>
      <w:r w:rsidR="00D56E23">
        <w:rPr>
          <w:noProof/>
          <w:sz w:val="26"/>
          <w:szCs w:val="26"/>
        </w:rPr>
        <w:t>(Iacono, Krizek et al. 2010, Levine 2010, Devkota, Dudycha et al. 2012, Yang and Diez-Roux 2012, Millward, Spinney et al. 2013)</w:t>
      </w:r>
      <w:r w:rsidR="004623BD">
        <w:rPr>
          <w:sz w:val="26"/>
          <w:szCs w:val="26"/>
        </w:rPr>
        <w:fldChar w:fldCharType="end"/>
      </w:r>
      <w:r w:rsidR="004623BD">
        <w:rPr>
          <w:sz w:val="26"/>
          <w:szCs w:val="26"/>
        </w:rPr>
        <w:t xml:space="preserve"> </w:t>
      </w:r>
      <w:r w:rsidR="009409E6" w:rsidRPr="009409E6">
        <w:rPr>
          <w:sz w:val="26"/>
          <w:szCs w:val="26"/>
        </w:rPr>
        <w:t xml:space="preserve">. </w:t>
      </w:r>
      <w:r w:rsidR="005155A0" w:rsidRPr="005155A0">
        <w:rPr>
          <w:sz w:val="26"/>
          <w:szCs w:val="26"/>
        </w:rPr>
        <w:t>In addition, available data are extremely location specific or cover a small geographic area and are not adequately covered in most large-scale survey instruments, such as national transportation survey</w:t>
      </w:r>
      <w:r w:rsidR="004623BD">
        <w:rPr>
          <w:sz w:val="26"/>
          <w:szCs w:val="26"/>
        </w:rPr>
        <w:t xml:space="preserve"> </w:t>
      </w:r>
      <w:r w:rsidR="004623BD">
        <w:rPr>
          <w:sz w:val="26"/>
          <w:szCs w:val="26"/>
        </w:rPr>
        <w:fldChar w:fldCharType="begin"/>
      </w:r>
      <w:r w:rsidR="00D56E23">
        <w:rPr>
          <w:sz w:val="26"/>
          <w:szCs w:val="26"/>
        </w:rPr>
        <w:instrText xml:space="preserve"> ADDIN EN.CITE &lt;EndNote&gt;&lt;Cite&gt;&lt;Author&gt;Ulmer&lt;/Author&gt;&lt;Year&gt;2003&lt;/Year&gt;&lt;RecNum&gt;66&lt;/RecNum&gt;&lt;DisplayText&gt;(Ulmer 2003, Achuthan, Titheridge et al. 2007)&lt;/DisplayText&gt;&lt;record&gt;&lt;rec-number&gt;66&lt;/rec-number&gt;&lt;foreign-keys&gt;&lt;key app="EN" db-id="2e2p5vxx2zxtrfexpad5zaef0pxz5rr252a5" timestamp="1660661525"&gt;66&lt;/key&gt;&lt;/foreign-keys&gt;&lt;ref-type name="Journal Article"&gt;17&lt;/ref-type&gt;&lt;contributors&gt;&lt;authors&gt;&lt;author&gt;Ulmer, Jared M., and Lester A. Hoel&lt;/author&gt;&lt;/authors&gt;&lt;/contributors&gt;&lt;titles&gt;&lt;title&gt;Evaluating the Accessibility of Residential Areas for Bicycling and Walking using GIS&lt;/title&gt;&lt;/titles&gt;&lt;dates&gt;&lt;year&gt;2003&lt;/year&gt;&lt;/dates&gt;&lt;urls&gt;&lt;/urls&gt;&lt;/record&gt;&lt;/Cite&gt;&lt;Cite&gt;&lt;Author&gt;Achuthan&lt;/Author&gt;&lt;Year&gt;2007&lt;/Year&gt;&lt;RecNum&gt;227&lt;/RecNum&gt;&lt;record&gt;&lt;rec-number&gt;227&lt;/rec-number&gt;&lt;foreign-keys&gt;&lt;key app="EN" db-id="2e2p5vxx2zxtrfexpad5zaef0pxz5rr252a5" timestamp="1660681859"&gt;227&lt;/key&gt;&lt;/foreign-keys&gt;&lt;ref-type name="Conference Proceedings"&gt;10&lt;/ref-type&gt;&lt;contributors&gt;&lt;authors&gt;&lt;author&gt;Achuthan, Kamalasudhan&lt;/author&gt;&lt;author&gt;Titheridge, Helena&lt;/author&gt;&lt;author&gt;Mackett, Roger&lt;/author&gt;&lt;/authors&gt;&lt;/contributors&gt;&lt;titles&gt;&lt;title&gt;Measuring pedestrian accessibility&lt;/title&gt;&lt;secondary-title&gt;Proceedings of the Geographical Information Science Research UK (GISRUK) Conference, National Centre for Geocomputation, National University of Ireland&lt;/secondary-title&gt;&lt;/titles&gt;&lt;pages&gt;264-269&lt;/pages&gt;&lt;dates&gt;&lt;year&gt;2007&lt;/year&gt;&lt;/dates&gt;&lt;publisher&gt;Citeseer&lt;/publisher&gt;&lt;urls&gt;&lt;/urls&gt;&lt;/record&gt;&lt;/Cite&gt;&lt;/EndNote&gt;</w:instrText>
      </w:r>
      <w:r w:rsidR="004623BD">
        <w:rPr>
          <w:sz w:val="26"/>
          <w:szCs w:val="26"/>
        </w:rPr>
        <w:fldChar w:fldCharType="separate"/>
      </w:r>
      <w:r w:rsidR="00D56E23">
        <w:rPr>
          <w:noProof/>
          <w:sz w:val="26"/>
          <w:szCs w:val="26"/>
        </w:rPr>
        <w:t>(Ulmer 2003, Achuthan, Titheridge et al. 2007)</w:t>
      </w:r>
      <w:r w:rsidR="004623BD">
        <w:rPr>
          <w:sz w:val="26"/>
          <w:szCs w:val="26"/>
        </w:rPr>
        <w:fldChar w:fldCharType="end"/>
      </w:r>
      <w:r w:rsidR="000E35F0" w:rsidRPr="000E35F0">
        <w:rPr>
          <w:sz w:val="26"/>
          <w:szCs w:val="26"/>
        </w:rPr>
        <w:t>.</w:t>
      </w:r>
    </w:p>
    <w:bookmarkEnd w:id="41"/>
    <w:p w14:paraId="640CAE76" w14:textId="17B0677E" w:rsidR="00E53BD1" w:rsidRDefault="00341FEC" w:rsidP="00432B43">
      <w:pPr>
        <w:pStyle w:val="Heading1"/>
      </w:pPr>
      <w:ins w:id="379" w:author="Paez, Antonio" w:date="2022-07-27T13:43:00Z">
        <w:r>
          <w:t>Me</w:t>
        </w:r>
      </w:ins>
      <w:ins w:id="380" w:author="Paez, Antonio" w:date="2022-07-27T13:44:00Z">
        <w:r>
          <w:t>thods</w:t>
        </w:r>
      </w:ins>
      <w:ins w:id="381" w:author="Paez, Antonio" w:date="2022-07-27T13:43:00Z">
        <w:r>
          <w:t xml:space="preserve"> for ATB </w:t>
        </w:r>
      </w:ins>
      <w:ins w:id="382" w:author="Paez, Antonio" w:date="2022-07-27T13:44:00Z">
        <w:r>
          <w:t xml:space="preserve">accessibility </w:t>
        </w:r>
      </w:ins>
      <w:r w:rsidR="001D3985">
        <w:t>analysis</w:t>
      </w:r>
    </w:p>
    <w:p w14:paraId="65075DCE" w14:textId="0A5864C7" w:rsidR="00E039AD" w:rsidRDefault="00E039AD" w:rsidP="00E039AD"/>
    <w:p w14:paraId="42DEAAB8" w14:textId="65774A45" w:rsidR="00341FEC" w:rsidRDefault="00341FEC" w:rsidP="00341FEC">
      <w:pPr>
        <w:spacing w:line="360" w:lineRule="auto"/>
        <w:jc w:val="both"/>
        <w:rPr>
          <w:ins w:id="383" w:author="Paez, Antonio" w:date="2022-07-27T13:45:00Z"/>
          <w:sz w:val="26"/>
          <w:szCs w:val="26"/>
        </w:rPr>
      </w:pPr>
      <w:commentRangeStart w:id="384"/>
      <w:commentRangeStart w:id="385"/>
      <w:ins w:id="386" w:author="Paez, Antonio" w:date="2022-07-27T13:45:00Z">
        <w:r>
          <w:rPr>
            <w:sz w:val="26"/>
            <w:szCs w:val="26"/>
          </w:rPr>
          <w:t>Research</w:t>
        </w:r>
        <w:r w:rsidRPr="00180B62">
          <w:rPr>
            <w:sz w:val="26"/>
            <w:szCs w:val="26"/>
          </w:rPr>
          <w:t xml:space="preserve"> about walking and cycling tend to categorize</w:t>
        </w:r>
        <w:r>
          <w:rPr>
            <w:sz w:val="26"/>
            <w:szCs w:val="26"/>
          </w:rPr>
          <w:t xml:space="preserve"> these modes</w:t>
        </w:r>
        <w:r w:rsidRPr="00180B62">
          <w:rPr>
            <w:sz w:val="26"/>
            <w:szCs w:val="26"/>
          </w:rPr>
          <w:t xml:space="preserve"> into two different parts of literature (The first is about health and leisure and the second is about transport and land-use), </w:t>
        </w:r>
        <w:r>
          <w:rPr>
            <w:sz w:val="26"/>
            <w:szCs w:val="26"/>
          </w:rPr>
          <w:t>and b</w:t>
        </w:r>
        <w:r w:rsidRPr="00180B62">
          <w:rPr>
            <w:sz w:val="26"/>
            <w:szCs w:val="26"/>
          </w:rPr>
          <w:t xml:space="preserve">oth have their own viewpoints, </w:t>
        </w:r>
        <w:r>
          <w:rPr>
            <w:sz w:val="26"/>
            <w:szCs w:val="26"/>
          </w:rPr>
          <w:t xml:space="preserve">data, </w:t>
        </w:r>
        <w:r w:rsidRPr="00180B62">
          <w:rPr>
            <w:sz w:val="26"/>
            <w:szCs w:val="26"/>
          </w:rPr>
          <w:t xml:space="preserve">methods, and policy orientations </w:t>
        </w:r>
      </w:ins>
      <w:r w:rsidR="00316476">
        <w:rPr>
          <w:sz w:val="26"/>
          <w:szCs w:val="26"/>
        </w:rPr>
        <w:t xml:space="preserve"> </w:t>
      </w:r>
      <w:r w:rsidR="00721FEB">
        <w:rPr>
          <w:sz w:val="26"/>
          <w:szCs w:val="26"/>
        </w:rPr>
        <w:fldChar w:fldCharType="begin">
          <w:fldData xml:space="preserve">PEVuZE5vdGU+PENpdGU+PEF1dGhvcj5QdWNoZXI8L0F1dGhvcj48WWVhcj4yMDEwPC9ZZWFyPjxS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</w:fldData>
        </w:fldChar>
      </w:r>
      <w:r w:rsidR="00D56E23">
        <w:rPr>
          <w:sz w:val="26"/>
          <w:szCs w:val="26"/>
        </w:rPr>
        <w:instrText xml:space="preserve"> ADDIN EN.CITE </w:instrText>
      </w:r>
      <w:r w:rsidR="00D56E23">
        <w:rPr>
          <w:sz w:val="26"/>
          <w:szCs w:val="26"/>
        </w:rPr>
        <w:fldChar w:fldCharType="begin">
          <w:fldData xml:space="preserve">PEVuZE5vdGU+PENpdGU+PEF1dGhvcj5QdWNoZXI8L0F1dGhvcj48WWVhcj4yMDEwPC9ZZWFyPjxS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721FEB">
        <w:rPr>
          <w:sz w:val="26"/>
          <w:szCs w:val="26"/>
        </w:rPr>
      </w:r>
      <w:r w:rsidR="00721FEB">
        <w:rPr>
          <w:sz w:val="26"/>
          <w:szCs w:val="26"/>
        </w:rPr>
        <w:fldChar w:fldCharType="separate"/>
      </w:r>
      <w:r w:rsidR="00D56E23">
        <w:rPr>
          <w:noProof/>
          <w:sz w:val="26"/>
          <w:szCs w:val="26"/>
        </w:rPr>
        <w:t>(Pucher, Dill et al. 2010, Millward, Spinney et al. 2013, Fishman 2016)</w:t>
      </w:r>
      <w:r w:rsidR="00721FEB">
        <w:rPr>
          <w:sz w:val="26"/>
          <w:szCs w:val="26"/>
        </w:rPr>
        <w:fldChar w:fldCharType="end"/>
      </w:r>
      <w:ins w:id="387" w:author="Paez, Antonio" w:date="2022-07-27T13:45:00Z">
        <w:r w:rsidRPr="00180B62">
          <w:rPr>
            <w:sz w:val="26"/>
            <w:szCs w:val="26"/>
          </w:rPr>
          <w:t xml:space="preserve">. </w:t>
        </w:r>
        <w:commentRangeEnd w:id="384"/>
        <w:r>
          <w:rPr>
            <w:rStyle w:val="CommentReference"/>
          </w:rPr>
          <w:commentReference w:id="384"/>
        </w:r>
      </w:ins>
      <w:commentRangeEnd w:id="385"/>
      <w:r w:rsidR="00A4766C">
        <w:rPr>
          <w:rStyle w:val="CommentReference"/>
        </w:rPr>
        <w:commentReference w:id="385"/>
      </w:r>
    </w:p>
    <w:p w14:paraId="3D534594" w14:textId="7EE6ABC4" w:rsidR="007D4E05" w:rsidRDefault="00E039AD" w:rsidP="001420EC">
      <w:pPr>
        <w:spacing w:line="360" w:lineRule="auto"/>
        <w:jc w:val="both"/>
        <w:rPr>
          <w:sz w:val="26"/>
          <w:szCs w:val="26"/>
        </w:rPr>
      </w:pPr>
      <w:r w:rsidRPr="003913D3">
        <w:rPr>
          <w:sz w:val="26"/>
          <w:szCs w:val="26"/>
        </w:rPr>
        <w:t xml:space="preserve">Measures of </w:t>
      </w:r>
      <w:ins w:id="388" w:author="Paez, Antonio" w:date="2022-07-26T13:58:00Z">
        <w:r w:rsidR="00D63D43">
          <w:rPr>
            <w:sz w:val="26"/>
            <w:szCs w:val="26"/>
          </w:rPr>
          <w:t>AT</w:t>
        </w:r>
      </w:ins>
      <w:ins w:id="389" w:author="Paez, Antonio" w:date="2022-07-27T13:51:00Z">
        <w:r w:rsidR="00EB73F8">
          <w:rPr>
            <w:sz w:val="26"/>
            <w:szCs w:val="26"/>
          </w:rPr>
          <w:t>B</w:t>
        </w:r>
      </w:ins>
      <w:r w:rsidRPr="003913D3">
        <w:rPr>
          <w:sz w:val="26"/>
          <w:szCs w:val="26"/>
        </w:rPr>
        <w:t xml:space="preserve"> accessibility can either be location-based, focused on the spatial separation to opportunities from specific locations, or individual-based with the incorporation of the space and time constraints of individuals. This review focuses on location-based accessibility. Vale et al. (</w:t>
      </w:r>
      <w:del w:id="390" w:author="Mahdis Moghadasi" w:date="2022-08-02T22:14:00Z">
        <w:r w:rsidRPr="003913D3" w:rsidDel="0057020E">
          <w:rPr>
            <w:sz w:val="26"/>
            <w:szCs w:val="26"/>
          </w:rPr>
          <w:delText>2015</w:delText>
        </w:r>
      </w:del>
      <w:ins w:id="391" w:author="Mahdis Moghadasi" w:date="2022-08-02T22:14:00Z">
        <w:r w:rsidR="0057020E" w:rsidRPr="003913D3">
          <w:rPr>
            <w:sz w:val="26"/>
            <w:szCs w:val="26"/>
          </w:rPr>
          <w:t>201</w:t>
        </w:r>
        <w:r w:rsidR="0057020E">
          <w:rPr>
            <w:sz w:val="26"/>
            <w:szCs w:val="26"/>
          </w:rPr>
          <w:t>6</w:t>
        </w:r>
      </w:ins>
      <w:r w:rsidRPr="003913D3">
        <w:rPr>
          <w:sz w:val="26"/>
          <w:szCs w:val="26"/>
        </w:rPr>
        <w:t>) categorized location-based accessibility measures into four main groups: first, activity-based, which includes gravity-based (also designated attraction-accessibility or potential) and cumulative opportunities measures (also known as isochrones or contour measures)</w:t>
      </w:r>
      <w:r w:rsidR="00B447B9" w:rsidRPr="003913D3">
        <w:rPr>
          <w:sz w:val="26"/>
          <w:szCs w:val="26"/>
        </w:rPr>
        <w:t>.</w:t>
      </w:r>
      <w:r w:rsidRPr="003913D3">
        <w:rPr>
          <w:sz w:val="26"/>
          <w:szCs w:val="26"/>
        </w:rPr>
        <w:t xml:space="preserve"> </w:t>
      </w:r>
      <w:r w:rsidR="00C738B1" w:rsidRPr="003913D3">
        <w:rPr>
          <w:sz w:val="26"/>
          <w:szCs w:val="26"/>
        </w:rPr>
        <w:t>In addition</w:t>
      </w:r>
      <w:r w:rsidR="00B447B9" w:rsidRPr="003913D3">
        <w:rPr>
          <w:sz w:val="26"/>
          <w:szCs w:val="26"/>
        </w:rPr>
        <w:t>,</w:t>
      </w:r>
      <w:r w:rsidR="00C738B1" w:rsidRPr="003913D3">
        <w:rPr>
          <w:sz w:val="26"/>
          <w:szCs w:val="26"/>
        </w:rPr>
        <w:t xml:space="preserve"> this mea</w:t>
      </w:r>
      <w:r w:rsidR="00B447B9" w:rsidRPr="003913D3">
        <w:rPr>
          <w:sz w:val="26"/>
          <w:szCs w:val="26"/>
        </w:rPr>
        <w:t>sure</w:t>
      </w:r>
      <w:r w:rsidR="00C738B1" w:rsidRPr="003913D3">
        <w:rPr>
          <w:sz w:val="26"/>
          <w:szCs w:val="26"/>
        </w:rPr>
        <w:t xml:space="preserve"> has been widely used in non-motorized accessibility studies </w:t>
      </w:r>
      <w:r w:rsidR="00B6263C">
        <w:rPr>
          <w:sz w:val="26"/>
          <w:szCs w:val="26"/>
        </w:rPr>
        <w:fldChar w:fldCharType="begin">
          <w:fldData xml:space="preserve">PEVuZE5vdGU+PENpdGU+PEF1dGhvcj5JYWNvbm88L0F1dGhvcj48WWVhcj4yMDEwPC9ZZWFyPjxS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</w:fldData>
        </w:fldChar>
      </w:r>
      <w:r w:rsidR="00D56E23">
        <w:rPr>
          <w:sz w:val="26"/>
          <w:szCs w:val="26"/>
        </w:rPr>
        <w:instrText xml:space="preserve"> ADDIN EN.CITE </w:instrText>
      </w:r>
      <w:r w:rsidR="00D56E23">
        <w:rPr>
          <w:sz w:val="26"/>
          <w:szCs w:val="26"/>
        </w:rPr>
        <w:fldChar w:fldCharType="begin">
          <w:fldData xml:space="preserve">PEVuZE5vdGU+PENpdGU+PEF1dGhvcj5JYWNvbm88L0F1dGhvcj48WWVhcj4yMDEwPC9ZZWFyPjxS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B6263C">
        <w:rPr>
          <w:sz w:val="26"/>
          <w:szCs w:val="26"/>
        </w:rPr>
      </w:r>
      <w:r w:rsidR="00B6263C">
        <w:rPr>
          <w:sz w:val="26"/>
          <w:szCs w:val="26"/>
        </w:rPr>
        <w:fldChar w:fldCharType="separate"/>
      </w:r>
      <w:r w:rsidR="00D56E23">
        <w:rPr>
          <w:noProof/>
          <w:sz w:val="26"/>
          <w:szCs w:val="26"/>
        </w:rPr>
        <w:t xml:space="preserve">(Iacono, Krizek et al. 2010, Lowry, </w:t>
      </w:r>
      <w:r w:rsidR="00D56E23">
        <w:rPr>
          <w:noProof/>
          <w:sz w:val="26"/>
          <w:szCs w:val="26"/>
        </w:rPr>
        <w:lastRenderedPageBreak/>
        <w:t>Callister et al. 2012, Millward, Spinney et al. 2013, Prins, Pierik et al. 2014, Li, Huang et al. 2020)</w:t>
      </w:r>
      <w:r w:rsidR="00B6263C">
        <w:rPr>
          <w:sz w:val="26"/>
          <w:szCs w:val="26"/>
        </w:rPr>
        <w:fldChar w:fldCharType="end"/>
      </w:r>
      <w:r w:rsidRPr="003913D3">
        <w:rPr>
          <w:sz w:val="26"/>
          <w:szCs w:val="26"/>
        </w:rPr>
        <w:t>; second, topology infrastructure-based, which include topological measures of the network</w:t>
      </w:r>
      <w:r w:rsidR="00B6263C">
        <w:rPr>
          <w:sz w:val="26"/>
          <w:szCs w:val="26"/>
        </w:rPr>
        <w:t xml:space="preserve"> </w:t>
      </w:r>
      <w:r w:rsidR="00B6263C">
        <w:rPr>
          <w:sz w:val="26"/>
          <w:szCs w:val="26"/>
        </w:rPr>
        <w:fldChar w:fldCharType="begin"/>
      </w:r>
      <w:r w:rsidR="00D56E23">
        <w:rPr>
          <w:sz w:val="26"/>
          <w:szCs w:val="26"/>
        </w:rPr>
        <w:instrText xml:space="preserve"> ADDIN EN.CITE &lt;EndNote&gt;&lt;Cite&gt;&lt;Author&gt;Hull&lt;/Author&gt;&lt;Year&gt;2012&lt;/Year&gt;&lt;RecNum&gt;230&lt;/RecNum&gt;&lt;DisplayText&gt;(Hull, Silva et al. 2012, Lundberg 2012)&lt;/DisplayText&gt;&lt;record&gt;&lt;rec-number&gt;230&lt;/rec-number&gt;&lt;foreign-keys&gt;&lt;key app="EN" db-id="2e2p5vxx2zxtrfexpad5zaef0pxz5rr252a5" timestamp="1660682322"&gt;230&lt;/key&gt;&lt;/foreign-keys&gt;&lt;ref-type name="Book"&gt;6&lt;/ref-type&gt;&lt;contributors&gt;&lt;authors&gt;&lt;author&gt;Hull, Angela&lt;/author&gt;&lt;author&gt;Silva, Cecília&lt;/author&gt;&lt;author&gt;Bertolini, Luca&lt;/author&gt;&lt;/authors&gt;&lt;/contributors&gt;&lt;titles&gt;&lt;title&gt;Accessibility instruments for planning practice&lt;/title&gt;&lt;/titles&gt;&lt;dates&gt;&lt;year&gt;2012&lt;/year&gt;&lt;/dates&gt;&lt;publisher&gt;Cost Office Brussels&lt;/publisher&gt;&lt;isbn&gt;9892031873&lt;/isbn&gt;&lt;urls&gt;&lt;/urls&gt;&lt;/record&gt;&lt;/Cite&gt;&lt;Cite&gt;&lt;Author&gt;Lundberg&lt;/Author&gt;&lt;Year&gt;2012&lt;/Year&gt;&lt;RecNum&gt;76&lt;/RecNum&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sidR="00B6263C">
        <w:rPr>
          <w:sz w:val="26"/>
          <w:szCs w:val="26"/>
        </w:rPr>
        <w:fldChar w:fldCharType="separate"/>
      </w:r>
      <w:r w:rsidR="00D56E23">
        <w:rPr>
          <w:noProof/>
          <w:sz w:val="26"/>
          <w:szCs w:val="26"/>
        </w:rPr>
        <w:t>(Hull, Silva et al. 2012, Lundberg 2012)</w:t>
      </w:r>
      <w:r w:rsidR="00B6263C">
        <w:rPr>
          <w:sz w:val="26"/>
          <w:szCs w:val="26"/>
        </w:rPr>
        <w:fldChar w:fldCharType="end"/>
      </w:r>
      <w:r w:rsidRPr="003913D3">
        <w:rPr>
          <w:sz w:val="26"/>
          <w:szCs w:val="26"/>
        </w:rPr>
        <w:t>; third, distance-based, which include analyses of the closest facilities</w:t>
      </w:r>
      <w:r w:rsidR="00B6263C">
        <w:rPr>
          <w:sz w:val="26"/>
          <w:szCs w:val="26"/>
        </w:rPr>
        <w:t xml:space="preserve"> </w:t>
      </w:r>
      <w:r w:rsidR="00B6263C">
        <w:rPr>
          <w:sz w:val="26"/>
          <w:szCs w:val="26"/>
        </w:rPr>
        <w:fldChar w:fldCharType="begin">
          <w:fldData xml:space="preserve">PEVuZE5vdGU+PENpdGU+PEF1dGhvcj5BcHBhcmljaW88L0F1dGhvcj48WWVhcj4yMDA4PC9ZZWFy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</w:fldData>
        </w:fldChar>
      </w:r>
      <w:r w:rsidR="00D56E23">
        <w:rPr>
          <w:sz w:val="26"/>
          <w:szCs w:val="26"/>
        </w:rPr>
        <w:instrText xml:space="preserve"> ADDIN EN.CITE </w:instrText>
      </w:r>
      <w:r w:rsidR="00D56E23">
        <w:rPr>
          <w:sz w:val="26"/>
          <w:szCs w:val="26"/>
        </w:rPr>
        <w:fldChar w:fldCharType="begin">
          <w:fldData xml:space="preserve">PEVuZE5vdGU+PENpdGU+PEF1dGhvcj5BcHBhcmljaW88L0F1dGhvcj48WWVhcj4yMDA4PC9ZZWFy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B6263C">
        <w:rPr>
          <w:sz w:val="26"/>
          <w:szCs w:val="26"/>
        </w:rPr>
      </w:r>
      <w:r w:rsidR="00B6263C">
        <w:rPr>
          <w:sz w:val="26"/>
          <w:szCs w:val="26"/>
        </w:rPr>
        <w:fldChar w:fldCharType="separate"/>
      </w:r>
      <w:r w:rsidR="00D56E23">
        <w:rPr>
          <w:noProof/>
          <w:sz w:val="26"/>
          <w:szCs w:val="26"/>
        </w:rPr>
        <w:t>(Apparicio, Abdelmajid et al. 2008, Sadler, Gilliland et al. 2011)</w:t>
      </w:r>
      <w:r w:rsidR="00B6263C">
        <w:rPr>
          <w:sz w:val="26"/>
          <w:szCs w:val="26"/>
        </w:rPr>
        <w:fldChar w:fldCharType="end"/>
      </w:r>
      <w:r w:rsidRPr="003913D3">
        <w:rPr>
          <w:sz w:val="26"/>
          <w:szCs w:val="26"/>
        </w:rPr>
        <w:t xml:space="preserve">, and the last category being utility-based measures which are also known as benefits measures </w:t>
      </w:r>
      <w:r w:rsidR="00B6263C">
        <w:rPr>
          <w:sz w:val="26"/>
          <w:szCs w:val="26"/>
        </w:rPr>
        <w:fldChar w:fldCharType="begin">
          <w:fldData xml:space="preserve">PEVuZE5vdGU+PENpdGU+PEF1dGhvcj5HZXVyczwvQXV0aG9yPjxZZWFyPjIwMDQ8L1llYXI+PFJl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=
</w:fldData>
        </w:fldChar>
      </w:r>
      <w:r w:rsidR="00D56E23">
        <w:rPr>
          <w:sz w:val="26"/>
          <w:szCs w:val="26"/>
        </w:rPr>
        <w:instrText xml:space="preserve"> ADDIN EN.CITE </w:instrText>
      </w:r>
      <w:r w:rsidR="00D56E23">
        <w:rPr>
          <w:sz w:val="26"/>
          <w:szCs w:val="26"/>
        </w:rPr>
        <w:fldChar w:fldCharType="begin">
          <w:fldData xml:space="preserve">PEVuZE5vdGU+PENpdGU+PEF1dGhvcj5HZXVyczwvQXV0aG9yPjxZZWFyPjIwMDQ8L1llYXI+PFJl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=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B6263C">
        <w:rPr>
          <w:sz w:val="26"/>
          <w:szCs w:val="26"/>
        </w:rPr>
      </w:r>
      <w:r w:rsidR="00B6263C">
        <w:rPr>
          <w:sz w:val="26"/>
          <w:szCs w:val="26"/>
        </w:rPr>
        <w:fldChar w:fldCharType="separate"/>
      </w:r>
      <w:r w:rsidR="00D56E23">
        <w:rPr>
          <w:noProof/>
          <w:sz w:val="26"/>
          <w:szCs w:val="26"/>
        </w:rPr>
        <w:t>(Geurs and Van Wee 2004, Hunt and Abraham 2006, Vale 2009, El-Geneidy and Levinson 2011)</w:t>
      </w:r>
      <w:r w:rsidR="00B6263C">
        <w:rPr>
          <w:sz w:val="26"/>
          <w:szCs w:val="26"/>
        </w:rPr>
        <w:fldChar w:fldCharType="end"/>
      </w:r>
      <w:r w:rsidRPr="003913D3">
        <w:rPr>
          <w:sz w:val="26"/>
          <w:szCs w:val="26"/>
        </w:rPr>
        <w:t>.</w:t>
      </w:r>
      <w:r w:rsidR="001420EC">
        <w:rPr>
          <w:sz w:val="26"/>
          <w:szCs w:val="26"/>
        </w:rPr>
        <w:t xml:space="preserve"> </w:t>
      </w:r>
    </w:p>
    <w:p w14:paraId="4132B365" w14:textId="79150F34" w:rsidR="001420EC" w:rsidRDefault="001420EC" w:rsidP="001420EC">
      <w:pPr>
        <w:spacing w:line="360" w:lineRule="auto"/>
        <w:jc w:val="both"/>
        <w:rPr>
          <w:sz w:val="26"/>
          <w:szCs w:val="26"/>
        </w:rPr>
      </w:pPr>
      <w:r w:rsidRPr="00C22FBE">
        <w:rPr>
          <w:sz w:val="26"/>
          <w:szCs w:val="26"/>
        </w:rPr>
        <w:t xml:space="preserve">potential compatibility with regional travel forecasting models is an essential reason for the wide use of </w:t>
      </w:r>
      <w:r w:rsidR="007D4E05" w:rsidRPr="007D4E05">
        <w:rPr>
          <w:sz w:val="26"/>
          <w:szCs w:val="26"/>
        </w:rPr>
        <w:t xml:space="preserve">location-based measures instead of individual-based </w:t>
      </w:r>
      <w:r w:rsidRPr="00C22FBE">
        <w:rPr>
          <w:sz w:val="26"/>
          <w:szCs w:val="26"/>
        </w:rPr>
        <w:t>measures for active transport mode</w:t>
      </w:r>
      <w:r>
        <w:rPr>
          <w:sz w:val="26"/>
          <w:szCs w:val="26"/>
        </w:rPr>
        <w:t xml:space="preserve">. </w:t>
      </w:r>
      <w:r w:rsidRPr="000510C8">
        <w:rPr>
          <w:sz w:val="26"/>
          <w:szCs w:val="26"/>
        </w:rPr>
        <w:t>So</w:t>
      </w:r>
      <w:r>
        <w:rPr>
          <w:sz w:val="26"/>
          <w:szCs w:val="26"/>
        </w:rPr>
        <w:t>,</w:t>
      </w:r>
      <w:r w:rsidRPr="000510C8">
        <w:rPr>
          <w:sz w:val="26"/>
          <w:szCs w:val="26"/>
        </w:rPr>
        <w:t xml:space="preserve"> it is easy to extract travel times from one area to another area using the coded network. moreover, number of potential opportunities are available at the area level</w:t>
      </w:r>
      <w:r>
        <w:rPr>
          <w:sz w:val="26"/>
          <w:szCs w:val="26"/>
        </w:rPr>
        <w:t xml:space="preserve"> </w:t>
      </w:r>
      <w:r w:rsidR="004266B5">
        <w:rPr>
          <w:sz w:val="26"/>
          <w:szCs w:val="26"/>
        </w:rPr>
        <w:fldChar w:fldCharType="begin"/>
      </w:r>
      <w:r w:rsidR="00D56E23">
        <w:rPr>
          <w:sz w:val="26"/>
          <w:szCs w:val="26"/>
        </w:rPr>
        <w:instrText xml:space="preserve"> ADDIN EN.CITE &lt;EndNote&gt;&lt;Cite&gt;&lt;Author&gt;Iacono&lt;/Author&gt;&lt;Year&gt;2010&lt;/Year&gt;&lt;RecNum&gt;108&lt;/RecNum&gt;&lt;DisplayText&gt;(Iacono, Krizek et al. 2010, Saghapour 2017)&lt;/DisplayText&gt;&lt;record&gt;&lt;rec-number&gt;108&lt;/rec-number&gt;&lt;foreign-keys&gt;&lt;key app="EN" db-id="2e2p5vxx2zxtrfexpad5zaef0pxz5rr252a5" timestamp="1660661669"&gt;108&lt;/key&gt;&lt;/foreign-keys&gt;&lt;ref-type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Cite&gt;&lt;Author&gt;Saghapour&lt;/Author&gt;&lt;Year&gt;2017&lt;/Year&gt;&lt;RecNum&gt;107&lt;/RecNum&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sidR="004266B5">
        <w:rPr>
          <w:sz w:val="26"/>
          <w:szCs w:val="26"/>
        </w:rPr>
        <w:fldChar w:fldCharType="separate"/>
      </w:r>
      <w:r w:rsidR="00D56E23">
        <w:rPr>
          <w:noProof/>
          <w:sz w:val="26"/>
          <w:szCs w:val="26"/>
        </w:rPr>
        <w:t>(Iacono, Krizek et al. 2010, Saghapour 2017)</w:t>
      </w:r>
      <w:r w:rsidR="004266B5">
        <w:rPr>
          <w:sz w:val="26"/>
          <w:szCs w:val="26"/>
        </w:rPr>
        <w:fldChar w:fldCharType="end"/>
      </w:r>
      <w:r w:rsidRPr="00C22FBE">
        <w:rPr>
          <w:sz w:val="26"/>
          <w:szCs w:val="26"/>
        </w:rPr>
        <w:t>.</w:t>
      </w:r>
      <w:r>
        <w:rPr>
          <w:sz w:val="26"/>
          <w:szCs w:val="26"/>
        </w:rPr>
        <w:t xml:space="preserve"> </w:t>
      </w:r>
    </w:p>
    <w:p w14:paraId="5118F18C" w14:textId="774A3A13" w:rsidR="001420EC" w:rsidRDefault="001420EC" w:rsidP="001420EC">
      <w:pPr>
        <w:spacing w:line="360" w:lineRule="auto"/>
        <w:jc w:val="both"/>
        <w:rPr>
          <w:sz w:val="26"/>
          <w:szCs w:val="26"/>
        </w:rPr>
      </w:pPr>
      <w:r w:rsidRPr="007C55FE">
        <w:rPr>
          <w:sz w:val="26"/>
          <w:szCs w:val="26"/>
        </w:rPr>
        <w:t xml:space="preserve">There are some limitations of using </w:t>
      </w:r>
      <w:r w:rsidR="003A559E">
        <w:rPr>
          <w:sz w:val="26"/>
          <w:szCs w:val="26"/>
        </w:rPr>
        <w:t>these</w:t>
      </w:r>
      <w:r w:rsidRPr="007C55FE">
        <w:rPr>
          <w:sz w:val="26"/>
          <w:szCs w:val="26"/>
        </w:rPr>
        <w:t xml:space="preserve"> measure</w:t>
      </w:r>
      <w:ins w:id="392" w:author="Mahdis Moghadasi" w:date="2022-08-02T18:33:00Z">
        <w:r w:rsidR="00A3214E">
          <w:rPr>
            <w:sz w:val="26"/>
            <w:szCs w:val="26"/>
          </w:rPr>
          <w:t>s</w:t>
        </w:r>
      </w:ins>
      <w:r w:rsidRPr="007C55FE">
        <w:rPr>
          <w:sz w:val="26"/>
          <w:szCs w:val="26"/>
        </w:rPr>
        <w:t xml:space="preserve"> for active travel modes. first, active travel modes are less sensitive to travel times and levels of network congestion rather than motorized modes. as well, walking and cycling route choices tend to include qualitative, experiential, or difficult to measure factors</w:t>
      </w:r>
      <w:r>
        <w:rPr>
          <w:sz w:val="26"/>
          <w:szCs w:val="26"/>
        </w:rPr>
        <w:t xml:space="preserve"> </w:t>
      </w:r>
      <w:r w:rsidR="004266B5">
        <w:rPr>
          <w:sz w:val="26"/>
          <w:szCs w:val="26"/>
        </w:rPr>
        <w:fldChar w:fldCharType="begin">
          <w:fldData xml:space="preserve">PEVuZE5vdGU+PENpdGU+PEF1dGhvcj5IdW50PC9BdXRob3I+PFllYXI+MjAwNjwvWWVhcj48UmVj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</w:fldData>
        </w:fldChar>
      </w:r>
      <w:r w:rsidR="00D56E23">
        <w:rPr>
          <w:sz w:val="26"/>
          <w:szCs w:val="26"/>
        </w:rPr>
        <w:instrText xml:space="preserve"> ADDIN EN.CITE </w:instrText>
      </w:r>
      <w:r w:rsidR="00D56E23">
        <w:rPr>
          <w:sz w:val="26"/>
          <w:szCs w:val="26"/>
        </w:rPr>
        <w:fldChar w:fldCharType="begin">
          <w:fldData xml:space="preserve">PEVuZE5vdGU+PENpdGU+PEF1dGhvcj5IdW50PC9BdXRob3I+PFllYXI+MjAwNjwvWWVhcj48UmVj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</w:fldData>
        </w:fldChar>
      </w:r>
      <w:r w:rsidR="00D56E23">
        <w:rPr>
          <w:sz w:val="26"/>
          <w:szCs w:val="26"/>
        </w:rPr>
        <w:instrText xml:space="preserve"> ADDIN EN.CITE.DATA </w:instrText>
      </w:r>
      <w:r w:rsidR="00D56E23">
        <w:rPr>
          <w:sz w:val="26"/>
          <w:szCs w:val="26"/>
        </w:rPr>
      </w:r>
      <w:r w:rsidR="00D56E23">
        <w:rPr>
          <w:sz w:val="26"/>
          <w:szCs w:val="26"/>
        </w:rPr>
        <w:fldChar w:fldCharType="end"/>
      </w:r>
      <w:r w:rsidR="004266B5">
        <w:rPr>
          <w:sz w:val="26"/>
          <w:szCs w:val="26"/>
        </w:rPr>
      </w:r>
      <w:r w:rsidR="004266B5">
        <w:rPr>
          <w:sz w:val="26"/>
          <w:szCs w:val="26"/>
        </w:rPr>
        <w:fldChar w:fldCharType="separate"/>
      </w:r>
      <w:r w:rsidR="00D56E23">
        <w:rPr>
          <w:noProof/>
          <w:sz w:val="26"/>
          <w:szCs w:val="26"/>
        </w:rPr>
        <w:t>(Hunt and Abraham 2006, Tilahun, Levinson et al. 2007, Iacono, Krizek et al. 2010)</w:t>
      </w:r>
      <w:r w:rsidR="004266B5">
        <w:rPr>
          <w:sz w:val="26"/>
          <w:szCs w:val="26"/>
        </w:rPr>
        <w:fldChar w:fldCharType="end"/>
      </w:r>
      <w:r w:rsidRPr="00872340">
        <w:rPr>
          <w:sz w:val="26"/>
          <w:szCs w:val="26"/>
        </w:rPr>
        <w:t>. secon</w:t>
      </w:r>
      <w:r w:rsidRPr="00DE39D0">
        <w:rPr>
          <w:sz w:val="26"/>
          <w:szCs w:val="26"/>
        </w:rPr>
        <w:t xml:space="preserve">d, measuring active transport accessibility is mostly dependent on travel diary data. besides, The methods applied so far to measure cycling accessibility have not focused on the accessibility of cycling destinations in terms of service </w:t>
      </w:r>
      <w:r w:rsidRPr="00872340">
        <w:rPr>
          <w:sz w:val="26"/>
          <w:szCs w:val="26"/>
        </w:rPr>
        <w:t xml:space="preserve">areas </w:t>
      </w:r>
      <w:r w:rsidR="003C06C6">
        <w:rPr>
          <w:sz w:val="26"/>
          <w:szCs w:val="26"/>
        </w:rPr>
        <w:fldChar w:fldCharType="begin">
          <w:fldData xml:space="preserve">PEVuZE5vdGU+PENpdGU+PEF1dGhvcj5IYXJrZXk8L0F1dGhvcj48WWVhcj4xOTk4PC9ZZWFyPjxS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</w:fldData>
        </w:fldChar>
      </w:r>
      <w:r w:rsidR="00D56E23">
        <w:rPr>
          <w:sz w:val="26"/>
          <w:szCs w:val="26"/>
        </w:rPr>
        <w:instrText xml:space="preserve"> ADDIN EN.CITE </w:instrText>
      </w:r>
      <w:r w:rsidR="00D56E23">
        <w:rPr>
          <w:sz w:val="26"/>
          <w:szCs w:val="26"/>
        </w:rPr>
        <w:fldChar w:fldCharType="begin">
          <w:fldData xml:space="preserve">PEVuZE5vdGU+PENpdGU+PEF1dGhvcj5IYXJrZXk8L0F1dGhvcj48WWVhcj4xOTk4PC9ZZWFyPjxS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</w:fldData>
        </w:fldChar>
      </w:r>
      <w:r w:rsidR="00D56E23">
        <w:rPr>
          <w:sz w:val="26"/>
          <w:szCs w:val="26"/>
        </w:rPr>
        <w:instrText xml:space="preserve"> ADDIN EN.CITE.DATA </w:instrText>
      </w:r>
      <w:r w:rsidR="00D56E23">
        <w:rPr>
          <w:sz w:val="26"/>
          <w:szCs w:val="26"/>
        </w:rPr>
      </w:r>
      <w:r w:rsidR="00D56E23">
        <w:rPr>
          <w:sz w:val="26"/>
          <w:szCs w:val="26"/>
        </w:rPr>
        <w:fldChar w:fldCharType="end"/>
      </w:r>
      <w:r w:rsidR="003C06C6">
        <w:rPr>
          <w:sz w:val="26"/>
          <w:szCs w:val="26"/>
        </w:rPr>
      </w:r>
      <w:r w:rsidR="003C06C6">
        <w:rPr>
          <w:sz w:val="26"/>
          <w:szCs w:val="26"/>
        </w:rPr>
        <w:fldChar w:fldCharType="separate"/>
      </w:r>
      <w:r w:rsidR="00D56E23">
        <w:rPr>
          <w:noProof/>
          <w:sz w:val="26"/>
          <w:szCs w:val="26"/>
        </w:rPr>
        <w:t>(Landis, Vattikuti et al. 1997, Harkey, Reinfurt et al. 1998, Harkey, Reinfurt et al. 1998, Landis, Vattikuti et al. 2003)</w:t>
      </w:r>
      <w:r w:rsidR="003C06C6">
        <w:rPr>
          <w:sz w:val="26"/>
          <w:szCs w:val="26"/>
        </w:rPr>
        <w:fldChar w:fldCharType="end"/>
      </w:r>
      <w:r w:rsidRPr="00DE39D0">
        <w:rPr>
          <w:sz w:val="26"/>
          <w:szCs w:val="26"/>
        </w:rPr>
        <w:t>.</w:t>
      </w:r>
      <w:r>
        <w:rPr>
          <w:sz w:val="26"/>
          <w:szCs w:val="26"/>
        </w:rPr>
        <w:t xml:space="preserve"> </w:t>
      </w:r>
      <w:r w:rsidRPr="000C12EE">
        <w:rPr>
          <w:sz w:val="26"/>
          <w:szCs w:val="26"/>
        </w:rPr>
        <w:t xml:space="preserve">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w:t>
      </w:r>
      <w:proofErr w:type="spellStart"/>
      <w:r w:rsidRPr="000C12EE">
        <w:rPr>
          <w:sz w:val="26"/>
          <w:szCs w:val="26"/>
        </w:rPr>
        <w:t>bikeability</w:t>
      </w:r>
      <w:proofErr w:type="spellEnd"/>
      <w:r w:rsidRPr="000C12EE">
        <w:rPr>
          <w:sz w:val="26"/>
          <w:szCs w:val="26"/>
        </w:rPr>
        <w:t xml:space="preserve"> in terms of how accessible different destinations </w:t>
      </w:r>
      <w:r w:rsidRPr="000C12EE">
        <w:rPr>
          <w:sz w:val="26"/>
          <w:szCs w:val="26"/>
        </w:rPr>
        <w:lastRenderedPageBreak/>
        <w:t>are for bicycles as a transport mode. Such methods measure the potential for cycling using travel behaviour data</w:t>
      </w:r>
      <w:r>
        <w:rPr>
          <w:sz w:val="26"/>
          <w:szCs w:val="26"/>
        </w:rPr>
        <w:t xml:space="preserve"> </w:t>
      </w:r>
      <w:r w:rsidR="00D50A0A">
        <w:rPr>
          <w:sz w:val="26"/>
          <w:szCs w:val="26"/>
        </w:rPr>
        <w:fldChar w:fldCharType="begin">
          <w:fldData xml:space="preserve">PEVuZE5vdGU+PENpdGU+PEF1dGhvcj5Fc3BhZGE8L0F1dGhvcj48WWVhcj4yMDExPC9ZZWFyPjxS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</w:fldData>
        </w:fldChar>
      </w:r>
      <w:r w:rsidR="00D56E23">
        <w:rPr>
          <w:sz w:val="26"/>
          <w:szCs w:val="26"/>
        </w:rPr>
        <w:instrText xml:space="preserve"> ADDIN EN.CITE </w:instrText>
      </w:r>
      <w:r w:rsidR="00D56E23">
        <w:rPr>
          <w:sz w:val="26"/>
          <w:szCs w:val="26"/>
        </w:rPr>
        <w:fldChar w:fldCharType="begin">
          <w:fldData xml:space="preserve">PEVuZE5vdGU+PENpdGU+PEF1dGhvcj5Fc3BhZGE8L0F1dGhvcj48WWVhcj4yMDExPC9ZZWFyPjxS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D50A0A">
        <w:rPr>
          <w:sz w:val="26"/>
          <w:szCs w:val="26"/>
        </w:rPr>
      </w:r>
      <w:r w:rsidR="00D50A0A">
        <w:rPr>
          <w:sz w:val="26"/>
          <w:szCs w:val="26"/>
        </w:rPr>
        <w:fldChar w:fldCharType="separate"/>
      </w:r>
      <w:r w:rsidR="00D56E23">
        <w:rPr>
          <w:noProof/>
          <w:sz w:val="26"/>
          <w:szCs w:val="26"/>
        </w:rPr>
        <w:t>(Espada and Luk 2011, Wahlgren and Schantz 2012, Rybarczyk and Gallagher 2014, Milakis, Cervero et al. 2015)</w:t>
      </w:r>
      <w:r w:rsidR="00D50A0A">
        <w:rPr>
          <w:sz w:val="26"/>
          <w:szCs w:val="26"/>
        </w:rPr>
        <w:fldChar w:fldCharType="end"/>
      </w:r>
      <w:r w:rsidR="00D50A0A">
        <w:rPr>
          <w:sz w:val="26"/>
          <w:szCs w:val="26"/>
        </w:rPr>
        <w:t xml:space="preserve"> </w:t>
      </w:r>
      <w:r w:rsidRPr="000C12EE">
        <w:rPr>
          <w:sz w:val="26"/>
          <w:szCs w:val="26"/>
        </w:rPr>
        <w:t>.</w:t>
      </w:r>
    </w:p>
    <w:p w14:paraId="1902C9A9" w14:textId="47C77479" w:rsidR="00E53BD1" w:rsidRDefault="00E53BD1" w:rsidP="003913D3">
      <w:pPr>
        <w:spacing w:line="360" w:lineRule="auto"/>
        <w:jc w:val="both"/>
        <w:rPr>
          <w:sz w:val="26"/>
          <w:szCs w:val="26"/>
        </w:rPr>
      </w:pPr>
    </w:p>
    <w:p w14:paraId="49CC30E1" w14:textId="397C094C" w:rsidR="00CA1EAB" w:rsidRDefault="00CA1EAB" w:rsidP="003913D3">
      <w:pPr>
        <w:spacing w:line="360" w:lineRule="auto"/>
        <w:jc w:val="both"/>
        <w:rPr>
          <w:sz w:val="26"/>
          <w:szCs w:val="26"/>
        </w:rPr>
      </w:pPr>
    </w:p>
    <w:p w14:paraId="667D6F1D" w14:textId="77777777" w:rsidR="00CA1EAB" w:rsidRPr="003913D3" w:rsidRDefault="00CA1EAB" w:rsidP="003913D3">
      <w:pPr>
        <w:spacing w:line="360" w:lineRule="auto"/>
        <w:jc w:val="both"/>
        <w:rPr>
          <w:sz w:val="26"/>
          <w:szCs w:val="26"/>
        </w:rPr>
      </w:pPr>
    </w:p>
    <w:p w14:paraId="254C6624" w14:textId="77777777" w:rsidR="005664B7" w:rsidRPr="00BC380B" w:rsidRDefault="005664B7" w:rsidP="005A1776">
      <w:pPr>
        <w:rPr>
          <w:rFonts w:ascii="Arial" w:hAnsi="Arial" w:cs="Arial"/>
          <w:lang w:val="en-US"/>
        </w:rPr>
      </w:pPr>
    </w:p>
    <w:p w14:paraId="53775858" w14:textId="3C093639" w:rsidR="005A1776" w:rsidRPr="005A1776" w:rsidRDefault="001A54A6">
      <w:pPr>
        <w:pStyle w:val="Heading2"/>
        <w:ind w:left="720"/>
        <w:pPrChange w:id="393" w:author="Paez, Antonio" w:date="2022-07-27T13:52:00Z">
          <w:pPr>
            <w:pStyle w:val="Heading2"/>
            <w:numPr>
              <w:numId w:val="13"/>
            </w:numPr>
            <w:ind w:left="720" w:hanging="360"/>
          </w:pPr>
        </w:pPrChange>
      </w:pPr>
      <w:bookmarkStart w:id="394" w:name="_Toc107809274"/>
      <w:r>
        <w:t>Activity</w:t>
      </w:r>
      <w:r w:rsidR="005A1776">
        <w:t>-based me</w:t>
      </w:r>
      <w:r w:rsidR="00243D6B">
        <w:t>asures</w:t>
      </w:r>
      <w:bookmarkEnd w:id="394"/>
    </w:p>
    <w:p w14:paraId="3317E5B8" w14:textId="43205719" w:rsidR="00B96B0E" w:rsidRPr="003913D3" w:rsidRDefault="005A1776" w:rsidP="003913D3">
      <w:pPr>
        <w:spacing w:line="360" w:lineRule="auto"/>
        <w:jc w:val="both"/>
        <w:rPr>
          <w:sz w:val="26"/>
          <w:szCs w:val="26"/>
        </w:rPr>
      </w:pPr>
      <w:r w:rsidRPr="003913D3">
        <w:rPr>
          <w:sz w:val="26"/>
          <w:szCs w:val="26"/>
        </w:rPr>
        <w:t xml:space="preserve">Activity-based measures include both gravity-based </w:t>
      </w:r>
      <w:r w:rsidR="00C13D74" w:rsidRPr="003913D3">
        <w:rPr>
          <w:sz w:val="26"/>
          <w:szCs w:val="26"/>
        </w:rPr>
        <w:t xml:space="preserve">(also known as Hansen-type </w:t>
      </w:r>
      <w:r w:rsidR="00D50A0A">
        <w:rPr>
          <w:sz w:val="26"/>
          <w:szCs w:val="26"/>
        </w:rPr>
        <w:fldChar w:fldCharType="begin"/>
      </w:r>
      <w:r w:rsidR="00D56E23">
        <w:rPr>
          <w:sz w:val="26"/>
          <w:szCs w:val="26"/>
        </w:rPr>
        <w:instrText xml:space="preserve"> ADDIN EN.CITE &lt;EndNote&gt;&lt;Cite&gt;&lt;Author&gt;Hansen&lt;/Author&gt;&lt;Year&gt;1959&lt;/Year&gt;&lt;RecNum&gt;242&lt;/RecNum&gt;&lt;DisplayText&gt;(Hansen 1959)&lt;/DisplayText&gt;&lt;record&gt;&lt;rec-number&gt;242&lt;/rec-number&gt;&lt;foreign-keys&gt;&lt;key app="EN" db-id="2e2p5vxx2zxtrfexpad5zaef0pxz5rr252a5" timestamp="1660686189"&gt;242&lt;/key&gt;&lt;/foreign-keys&gt;&lt;ref-type name="Journal Article"&gt;17&lt;/ref-type&gt;&lt;contributors&gt;&lt;authors&gt;&lt;author&gt;Hansen, Walter G&lt;/author&gt;&lt;/authors&gt;&lt;/contributors&gt;&lt;titles&gt;&lt;title&gt;How accessibility shapes land use&lt;/title&gt;&lt;secondary-title&gt;Journal of the American Institute of planners&lt;/secondary-title&gt;&lt;/titles&gt;&lt;periodical&gt;&lt;full-title&gt;Journal of the American Institute of planners&lt;/full-title&gt;&lt;/periodical&gt;&lt;pages&gt;73-76&lt;/pages&gt;&lt;volume&gt;25&lt;/volume&gt;&lt;number&gt;2&lt;/number&gt;&lt;dates&gt;&lt;year&gt;1959&lt;/year&gt;&lt;/dates&gt;&lt;isbn&gt;0002-8991&lt;/isbn&gt;&lt;urls&gt;&lt;/urls&gt;&lt;/record&gt;&lt;/Cite&gt;&lt;/EndNote&gt;</w:instrText>
      </w:r>
      <w:r w:rsidR="00D50A0A">
        <w:rPr>
          <w:sz w:val="26"/>
          <w:szCs w:val="26"/>
        </w:rPr>
        <w:fldChar w:fldCharType="separate"/>
      </w:r>
      <w:r w:rsidR="00D56E23">
        <w:rPr>
          <w:noProof/>
          <w:sz w:val="26"/>
          <w:szCs w:val="26"/>
        </w:rPr>
        <w:t>(Hansen 1959)</w:t>
      </w:r>
      <w:r w:rsidR="00D50A0A">
        <w:rPr>
          <w:sz w:val="26"/>
          <w:szCs w:val="26"/>
        </w:rPr>
        <w:fldChar w:fldCharType="end"/>
      </w:r>
      <w:r w:rsidR="00C13D74" w:rsidRPr="003913D3">
        <w:rPr>
          <w:sz w:val="26"/>
          <w:szCs w:val="26"/>
        </w:rPr>
        <w:t xml:space="preserve"> </w:t>
      </w:r>
      <w:r w:rsidRPr="003913D3">
        <w:rPr>
          <w:sz w:val="26"/>
          <w:szCs w:val="26"/>
        </w:rPr>
        <w:t>and cumulative opportunit</w:t>
      </w:r>
      <w:r w:rsidR="001A54A6" w:rsidRPr="003913D3">
        <w:rPr>
          <w:sz w:val="26"/>
          <w:szCs w:val="26"/>
        </w:rPr>
        <w:t>ies</w:t>
      </w:r>
      <w:r w:rsidRPr="003913D3">
        <w:rPr>
          <w:sz w:val="26"/>
          <w:szCs w:val="26"/>
        </w:rPr>
        <w:t xml:space="preserve"> measures. </w:t>
      </w:r>
      <w:r w:rsidR="001B351B" w:rsidRPr="003913D3">
        <w:rPr>
          <w:sz w:val="26"/>
          <w:szCs w:val="26"/>
        </w:rPr>
        <w:t>Gravity-based measures designated attraction-accessibility or potential and consider the number of opportunities weighted by the cost of traveling to them - using a travel impedance function that values closer opportunities higher</w:t>
      </w:r>
      <w:r w:rsidR="00964499" w:rsidRPr="003913D3">
        <w:rPr>
          <w:sz w:val="26"/>
          <w:szCs w:val="26"/>
        </w:rPr>
        <w:t xml:space="preserve">. The same researchers underlined the importance of choosing a suitable impedance function and it can be observed that a large variety of functions are applied. Commonly used functions are power, negative exponential, logistic and Gaussian functions </w:t>
      </w:r>
      <w:r w:rsidR="00D50A0A">
        <w:rPr>
          <w:sz w:val="26"/>
          <w:szCs w:val="26"/>
        </w:rPr>
        <w:fldChar w:fldCharType="begin">
          <w:fldData xml:space="preserve">PEVuZE5vdGU+PENpdGU+PEF1dGhvcj5JYWNvbm88L0F1dGhvcj48WWVhcj4yMDEwPC9ZZWFyPjxS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=
</w:fldData>
        </w:fldChar>
      </w:r>
      <w:r w:rsidR="00D56E23">
        <w:rPr>
          <w:sz w:val="26"/>
          <w:szCs w:val="26"/>
        </w:rPr>
        <w:instrText xml:space="preserve"> ADDIN EN.CITE </w:instrText>
      </w:r>
      <w:r w:rsidR="00D56E23">
        <w:rPr>
          <w:sz w:val="26"/>
          <w:szCs w:val="26"/>
        </w:rPr>
        <w:fldChar w:fldCharType="begin">
          <w:fldData xml:space="preserve">PEVuZE5vdGU+PENpdGU+PEF1dGhvcj5JYWNvbm88L0F1dGhvcj48WWVhcj4yMDEwPC9ZZWFyPjxS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=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D50A0A">
        <w:rPr>
          <w:sz w:val="26"/>
          <w:szCs w:val="26"/>
        </w:rPr>
      </w:r>
      <w:r w:rsidR="00D50A0A">
        <w:rPr>
          <w:sz w:val="26"/>
          <w:szCs w:val="26"/>
        </w:rPr>
        <w:fldChar w:fldCharType="separate"/>
      </w:r>
      <w:r w:rsidR="00D56E23">
        <w:rPr>
          <w:noProof/>
          <w:sz w:val="26"/>
          <w:szCs w:val="26"/>
        </w:rPr>
        <w:t>(Iacono, Krizek et al. 2010, Lowry, Callister et al. 2012, Vasconcelos and Farias 2012, Vale and Pereira 2017)</w:t>
      </w:r>
      <w:r w:rsidR="00D50A0A">
        <w:rPr>
          <w:sz w:val="26"/>
          <w:szCs w:val="26"/>
        </w:rPr>
        <w:fldChar w:fldCharType="end"/>
      </w:r>
      <w:r w:rsidR="001B351B" w:rsidRPr="003913D3">
        <w:rPr>
          <w:sz w:val="26"/>
          <w:szCs w:val="26"/>
        </w:rPr>
        <w:t xml:space="preserve">. </w:t>
      </w:r>
      <w:r w:rsidR="0098534A" w:rsidRPr="003913D3">
        <w:rPr>
          <w:sz w:val="26"/>
          <w:szCs w:val="26"/>
        </w:rPr>
        <w:t xml:space="preserve">More recently Vale and Pereira (2017) conducted a study testing 20 pedestrian accessibility measures and identified the modified Gaussian and exponential function as the most robust ones for modeling walking accessibility. </w:t>
      </w:r>
      <w:r w:rsidR="001A54A6" w:rsidRPr="003913D3">
        <w:rPr>
          <w:sz w:val="26"/>
          <w:szCs w:val="26"/>
        </w:rPr>
        <w:t xml:space="preserve">Cumulative opportunities </w:t>
      </w:r>
      <w:r w:rsidR="001B351B" w:rsidRPr="003913D3">
        <w:rPr>
          <w:sz w:val="26"/>
          <w:szCs w:val="26"/>
        </w:rPr>
        <w:t xml:space="preserve">(also known as isochrones or contour measures), </w:t>
      </w:r>
      <w:r w:rsidR="001A54A6" w:rsidRPr="003913D3">
        <w:rPr>
          <w:sz w:val="26"/>
          <w:szCs w:val="26"/>
        </w:rPr>
        <w:t xml:space="preserve">measures count the number of opportunities within a defined catchment area. </w:t>
      </w:r>
      <w:r w:rsidR="0011463A" w:rsidRPr="003913D3">
        <w:rPr>
          <w:sz w:val="26"/>
          <w:szCs w:val="26"/>
        </w:rPr>
        <w:t xml:space="preserve"> </w:t>
      </w:r>
    </w:p>
    <w:p w14:paraId="1AEB781C" w14:textId="6875393D" w:rsidR="0011463A" w:rsidRPr="003913D3" w:rsidRDefault="0011463A" w:rsidP="003913D3">
      <w:pPr>
        <w:spacing w:line="360" w:lineRule="auto"/>
        <w:jc w:val="both"/>
        <w:rPr>
          <w:sz w:val="26"/>
          <w:szCs w:val="26"/>
        </w:rPr>
      </w:pPr>
      <w:r w:rsidRPr="003913D3">
        <w:rPr>
          <w:sz w:val="26"/>
          <w:szCs w:val="26"/>
        </w:rPr>
        <w:t>Gravity-based and cumulative opportunities measures are specific instances of a more general formulation</w:t>
      </w:r>
      <w:r w:rsidR="008461E3" w:rsidRPr="003913D3">
        <w:rPr>
          <w:sz w:val="26"/>
          <w:szCs w:val="26"/>
        </w:rPr>
        <w:t xml:space="preserve"> </w:t>
      </w:r>
      <w:r w:rsidR="00D50A0A">
        <w:rPr>
          <w:sz w:val="26"/>
          <w:szCs w:val="26"/>
        </w:rPr>
        <w:fldChar w:fldCharType="begin"/>
      </w:r>
      <w:r w:rsidR="00D56E23">
        <w:rPr>
          <w:sz w:val="26"/>
          <w:szCs w:val="26"/>
        </w:rPr>
        <w:instrText xml:space="preserve"> ADDIN EN.CITE &lt;EndNote&gt;&lt;Cite&gt;&lt;Author&gt;Páez&lt;/Author&gt;&lt;Year&gt;2012&lt;/Year&gt;&lt;RecNum&gt;106&lt;/RecNum&gt;&lt;DisplayText&gt;(Páez, Scott et al. 2012)&lt;/DisplayText&gt;&lt;record&gt;&lt;rec-number&gt;106&lt;/rec-number&gt;&lt;foreign-keys&gt;&lt;key app="EN" db-id="2e2p5vxx2zxtrfexpad5zaef0pxz5rr252a5" timestamp="1660661662"&gt;106&lt;/key&gt;&lt;/foreign-keys&gt;&lt;ref-type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EndNote&gt;</w:instrText>
      </w:r>
      <w:r w:rsidR="00D50A0A">
        <w:rPr>
          <w:sz w:val="26"/>
          <w:szCs w:val="26"/>
        </w:rPr>
        <w:fldChar w:fldCharType="separate"/>
      </w:r>
      <w:r w:rsidR="00D56E23">
        <w:rPr>
          <w:noProof/>
          <w:sz w:val="26"/>
          <w:szCs w:val="26"/>
        </w:rPr>
        <w:t>(Páez, Scott et al. 2012)</w:t>
      </w:r>
      <w:r w:rsidR="00D50A0A">
        <w:rPr>
          <w:sz w:val="26"/>
          <w:szCs w:val="26"/>
        </w:rPr>
        <w:fldChar w:fldCharType="end"/>
      </w:r>
      <w:r w:rsidRPr="003913D3">
        <w:rPr>
          <w:sz w:val="26"/>
          <w:szCs w:val="26"/>
        </w:rPr>
        <w:t>:</w:t>
      </w:r>
    </w:p>
    <w:p w14:paraId="6134FE8B" w14:textId="41905329" w:rsidR="005A1776" w:rsidRPr="001A54A6" w:rsidRDefault="00AC1222" w:rsidP="00F33F09">
      <w:pPr>
        <w:jc w:val="center"/>
        <w:rPr>
          <w:rFonts w:ascii="Arial" w:eastAsiaTheme="minorEastAsia" w:hAnsi="Arial"/>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ik</m:t>
              </m:r>
            </m:sub>
            <m:sup>
              <m:r>
                <w:rPr>
                  <w:rFonts w:ascii="Cambria Math" w:eastAsiaTheme="minorEastAsia" w:hAnsi="Cambria Math"/>
                  <w:lang w:val="en-US"/>
                </w:rPr>
                <m:t>p</m:t>
              </m:r>
            </m:sup>
          </m:sSubSup>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r>
                <w:rPr>
                  <w:rFonts w:ascii="Cambria Math" w:eastAsiaTheme="minorEastAsia" w:hAnsi="Cambria Math"/>
                  <w:lang w:val="en-US"/>
                </w:rPr>
                <m:t>g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jk</m:t>
                  </m:r>
                </m:sub>
              </m:sSub>
            </m:e>
          </m:nary>
          <m:r>
            <w:rPr>
              <w:rFonts w:ascii="Cambria Math" w:eastAsiaTheme="minorEastAsia" w:hAnsi="Cambria Math"/>
              <w:lang w:val="en-US"/>
            </w:rPr>
            <m:t>)f(</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ij</m:t>
              </m:r>
            </m:sub>
            <m:sup>
              <m:r>
                <w:rPr>
                  <w:rFonts w:ascii="Cambria Math" w:eastAsiaTheme="minorEastAsia" w:hAnsi="Cambria Math"/>
                  <w:lang w:val="en-US"/>
                </w:rPr>
                <m:t>p</m:t>
              </m:r>
            </m:sup>
          </m:sSubSup>
          <m:r>
            <w:rPr>
              <w:rFonts w:ascii="Cambria Math" w:eastAsiaTheme="minorEastAsia" w:hAnsi="Cambria Math"/>
              <w:lang w:val="en-US"/>
            </w:rPr>
            <m:t>)</m:t>
          </m:r>
        </m:oMath>
      </m:oMathPara>
    </w:p>
    <w:p w14:paraId="306D3F5A" w14:textId="3E76D89B" w:rsidR="002349FB" w:rsidRDefault="00C35CF0" w:rsidP="001420EC">
      <w:pPr>
        <w:spacing w:line="360" w:lineRule="auto"/>
        <w:jc w:val="both"/>
        <w:rPr>
          <w:sz w:val="26"/>
          <w:szCs w:val="26"/>
        </w:rPr>
      </w:pPr>
      <w:r w:rsidRPr="003913D3">
        <w:rPr>
          <w:sz w:val="26"/>
          <w:szCs w:val="26"/>
        </w:rPr>
        <w:lastRenderedPageBreak/>
        <w:t xml:space="preserve">This </w:t>
      </w:r>
      <w:r w:rsidR="0082073A" w:rsidRPr="003913D3">
        <w:rPr>
          <w:sz w:val="26"/>
          <w:szCs w:val="26"/>
        </w:rPr>
        <w:t xml:space="preserve">equation </w:t>
      </w:r>
      <w:r w:rsidRPr="003913D3">
        <w:rPr>
          <w:sz w:val="26"/>
          <w:szCs w:val="26"/>
        </w:rPr>
        <w:t xml:space="preserve">gives the accessibility from the origin location </w:t>
      </w:r>
      <w:proofErr w:type="spellStart"/>
      <w:r w:rsidRPr="003913D3">
        <w:rPr>
          <w:sz w:val="26"/>
          <w:szCs w:val="26"/>
        </w:rPr>
        <w:t>i</w:t>
      </w:r>
      <w:proofErr w:type="spellEnd"/>
      <w:r w:rsidRPr="003913D3">
        <w:rPr>
          <w:sz w:val="26"/>
          <w:szCs w:val="26"/>
        </w:rPr>
        <w:t xml:space="preserve">, to opportunities of type k, from the perspective of individual p. This measure of accessibility is a function of the number of opportunities W of type k at location j, and the cost of moving between </w:t>
      </w:r>
      <w:proofErr w:type="spellStart"/>
      <w:r w:rsidRPr="003913D3">
        <w:rPr>
          <w:sz w:val="26"/>
          <w:szCs w:val="26"/>
        </w:rPr>
        <w:t>i</w:t>
      </w:r>
      <w:proofErr w:type="spellEnd"/>
      <w:r w:rsidRPr="003913D3">
        <w:rPr>
          <w:sz w:val="26"/>
          <w:szCs w:val="26"/>
        </w:rPr>
        <w:t xml:space="preserve"> and j as perceived/experienced by person p. Function f() defines a kernel around location </w:t>
      </w:r>
      <w:proofErr w:type="spellStart"/>
      <w:r w:rsidRPr="003913D3">
        <w:rPr>
          <w:sz w:val="26"/>
          <w:szCs w:val="26"/>
        </w:rPr>
        <w:t>i</w:t>
      </w:r>
      <w:proofErr w:type="spellEnd"/>
      <w:r w:rsidRPr="003913D3">
        <w:rPr>
          <w:sz w:val="26"/>
          <w:szCs w:val="26"/>
        </w:rPr>
        <w:t xml:space="preserve">, usually symmetric if </w:t>
      </w:r>
      <w:proofErr w:type="spellStart"/>
      <w:r w:rsidRPr="003913D3">
        <w:rPr>
          <w:sz w:val="26"/>
          <w:szCs w:val="26"/>
        </w:rPr>
        <w:t>cij</w:t>
      </w:r>
      <w:proofErr w:type="spellEnd"/>
      <w:r w:rsidRPr="003913D3">
        <w:rPr>
          <w:sz w:val="26"/>
          <w:szCs w:val="26"/>
        </w:rPr>
        <w:t xml:space="preserve"> is given by Euclidean distance, but not necessarily, for instance if </w:t>
      </w:r>
      <w:proofErr w:type="spellStart"/>
      <w:r w:rsidRPr="003913D3">
        <w:rPr>
          <w:sz w:val="26"/>
          <w:szCs w:val="26"/>
        </w:rPr>
        <w:t>cij</w:t>
      </w:r>
      <w:proofErr w:type="spellEnd"/>
      <w:r w:rsidRPr="003913D3">
        <w:rPr>
          <w:sz w:val="26"/>
          <w:szCs w:val="26"/>
        </w:rPr>
        <w:t xml:space="preserve"> is measured over a network. </w:t>
      </w:r>
      <w:r w:rsidR="002A029B" w:rsidRPr="003913D3">
        <w:rPr>
          <w:sz w:val="26"/>
          <w:szCs w:val="26"/>
        </w:rPr>
        <w:t xml:space="preserve"> </w:t>
      </w:r>
      <w:r w:rsidR="001A54A6" w:rsidRPr="003913D3">
        <w:rPr>
          <w:sz w:val="26"/>
          <w:szCs w:val="26"/>
        </w:rPr>
        <w:t xml:space="preserve">Activity-based </w:t>
      </w:r>
      <w:r w:rsidR="0079302D" w:rsidRPr="003913D3">
        <w:rPr>
          <w:sz w:val="26"/>
          <w:szCs w:val="26"/>
        </w:rPr>
        <w:t>measures</w:t>
      </w:r>
      <w:r w:rsidR="001A54A6" w:rsidRPr="003913D3">
        <w:rPr>
          <w:sz w:val="26"/>
          <w:szCs w:val="26"/>
        </w:rPr>
        <w:t xml:space="preserve"> are </w:t>
      </w:r>
      <w:r w:rsidR="008E14A6" w:rsidRPr="003913D3">
        <w:rPr>
          <w:sz w:val="26"/>
          <w:szCs w:val="26"/>
        </w:rPr>
        <w:t xml:space="preserve">useful when opportunities are </w:t>
      </w:r>
      <w:r w:rsidR="001A54A6" w:rsidRPr="003913D3">
        <w:rPr>
          <w:sz w:val="26"/>
          <w:szCs w:val="26"/>
        </w:rPr>
        <w:t>complementary (</w:t>
      </w:r>
      <w:r w:rsidR="008E14A6" w:rsidRPr="003913D3">
        <w:rPr>
          <w:sz w:val="26"/>
          <w:szCs w:val="26"/>
        </w:rPr>
        <w:t>e.g., jobs, people, services, parks)</w:t>
      </w:r>
      <w:r w:rsidR="0079302D" w:rsidRPr="003913D3">
        <w:rPr>
          <w:sz w:val="26"/>
          <w:szCs w:val="26"/>
        </w:rPr>
        <w:t xml:space="preserve"> and </w:t>
      </w:r>
      <w:r w:rsidR="008E14A6" w:rsidRPr="003913D3">
        <w:rPr>
          <w:sz w:val="26"/>
          <w:szCs w:val="26"/>
        </w:rPr>
        <w:t xml:space="preserve">when </w:t>
      </w:r>
      <w:r w:rsidR="001E5139" w:rsidRPr="003913D3">
        <w:rPr>
          <w:sz w:val="26"/>
          <w:szCs w:val="26"/>
        </w:rPr>
        <w:t xml:space="preserve">access to </w:t>
      </w:r>
      <w:r w:rsidR="008E14A6" w:rsidRPr="003913D3">
        <w:rPr>
          <w:sz w:val="26"/>
          <w:szCs w:val="26"/>
        </w:rPr>
        <w:t>more opportunities</w:t>
      </w:r>
      <w:r w:rsidR="001E5139" w:rsidRPr="003913D3">
        <w:rPr>
          <w:sz w:val="26"/>
          <w:szCs w:val="26"/>
        </w:rPr>
        <w:t xml:space="preserve"> and being closer (with gravity</w:t>
      </w:r>
      <w:r w:rsidR="00B04774" w:rsidRPr="003913D3">
        <w:rPr>
          <w:sz w:val="26"/>
          <w:szCs w:val="26"/>
        </w:rPr>
        <w:t>-based</w:t>
      </w:r>
      <w:r w:rsidR="001E5139" w:rsidRPr="003913D3">
        <w:rPr>
          <w:sz w:val="26"/>
          <w:szCs w:val="26"/>
        </w:rPr>
        <w:t xml:space="preserve"> models)</w:t>
      </w:r>
      <w:r w:rsidR="008E14A6" w:rsidRPr="003913D3">
        <w:rPr>
          <w:sz w:val="26"/>
          <w:szCs w:val="26"/>
        </w:rPr>
        <w:t xml:space="preserve"> </w:t>
      </w:r>
      <w:r w:rsidR="001E5139" w:rsidRPr="003913D3">
        <w:rPr>
          <w:sz w:val="26"/>
          <w:szCs w:val="26"/>
        </w:rPr>
        <w:t xml:space="preserve">is </w:t>
      </w:r>
      <w:r w:rsidR="008E14A6" w:rsidRPr="003913D3">
        <w:rPr>
          <w:sz w:val="26"/>
          <w:szCs w:val="26"/>
        </w:rPr>
        <w:t>advantageous</w:t>
      </w:r>
      <w:r w:rsidR="001E5139" w:rsidRPr="003913D3">
        <w:rPr>
          <w:sz w:val="26"/>
          <w:szCs w:val="26"/>
        </w:rPr>
        <w:t>.</w:t>
      </w:r>
      <w:r w:rsidR="00243D6B" w:rsidRPr="003913D3">
        <w:rPr>
          <w:sz w:val="26"/>
          <w:szCs w:val="26"/>
        </w:rPr>
        <w:t xml:space="preserve"> </w:t>
      </w:r>
    </w:p>
    <w:p w14:paraId="65E3B2FD" w14:textId="77777777" w:rsidR="007C55FE" w:rsidRPr="003913D3" w:rsidRDefault="007C55FE" w:rsidP="003913D3">
      <w:pPr>
        <w:rPr>
          <w:rFonts w:ascii="Arial" w:hAnsi="Arial" w:cs="Arial"/>
          <w:highlight w:val="cyan"/>
          <w:lang w:val="en-US"/>
        </w:rPr>
      </w:pPr>
    </w:p>
    <w:p w14:paraId="3C947631" w14:textId="25E0BD49" w:rsidR="005664B7" w:rsidRPr="00432B43" w:rsidRDefault="005664B7">
      <w:pPr>
        <w:pStyle w:val="Heading2"/>
        <w:ind w:left="720"/>
        <w:pPrChange w:id="395" w:author="Paez, Antonio" w:date="2022-07-27T13:52:00Z">
          <w:pPr>
            <w:pStyle w:val="Heading2"/>
            <w:numPr>
              <w:numId w:val="13"/>
            </w:numPr>
            <w:ind w:left="720" w:hanging="360"/>
          </w:pPr>
        </w:pPrChange>
      </w:pPr>
      <w:bookmarkStart w:id="396" w:name="_Toc107809275"/>
      <w:r w:rsidRPr="00432B43">
        <w:t>Distance-based measures</w:t>
      </w:r>
      <w:bookmarkEnd w:id="396"/>
    </w:p>
    <w:p w14:paraId="7DBC18B1" w14:textId="30EBCDB4" w:rsidR="00190B30" w:rsidRPr="003913D3" w:rsidRDefault="005664B7" w:rsidP="003913D3">
      <w:pPr>
        <w:spacing w:line="360" w:lineRule="auto"/>
        <w:jc w:val="both"/>
        <w:rPr>
          <w:sz w:val="26"/>
          <w:szCs w:val="26"/>
        </w:rPr>
      </w:pPr>
      <w:r w:rsidRPr="003913D3">
        <w:rPr>
          <w:sz w:val="26"/>
          <w:szCs w:val="26"/>
        </w:rPr>
        <w:t xml:space="preserve">Distance-based measures consider accessibility in terms of proximity, either by travel distance, time, or a generalized cost measure between locations. A distance measure </w:t>
      </w:r>
      <w:r w:rsidR="00AE2D04" w:rsidRPr="003913D3">
        <w:rPr>
          <w:sz w:val="26"/>
          <w:szCs w:val="26"/>
        </w:rPr>
        <w:t>analyses the closest facilities,</w:t>
      </w:r>
      <w:r w:rsidR="00BA4851" w:rsidRPr="003913D3">
        <w:rPr>
          <w:sz w:val="26"/>
          <w:szCs w:val="26"/>
        </w:rPr>
        <w:t xml:space="preserve"> including 1) distance to the closest opportunity, 2) the number of opportunities within a defined distance or time, 3) the mean distance to all opportunities, and 4) the mean distance to a defined number of closest opportunities </w:t>
      </w:r>
      <w:r w:rsidR="00D50A0A">
        <w:rPr>
          <w:sz w:val="26"/>
          <w:szCs w:val="26"/>
        </w:rPr>
        <w:fldChar w:fldCharType="begin"/>
      </w:r>
      <w:r w:rsidR="00D56E23">
        <w:rPr>
          <w:sz w:val="26"/>
          <w:szCs w:val="26"/>
        </w:rPr>
        <w:instrText xml:space="preserve"> ADDIN EN.CITE &lt;EndNote&gt;&lt;Cite&gt;&lt;Author&gt;Apparicio&lt;/Author&gt;&lt;Year&gt;2008&lt;/Year&gt;&lt;RecNum&gt;48&lt;/RecNum&gt;&lt;DisplayText&gt;(Apparicio, Abdelmajid et al. 2008)&lt;/DisplayText&gt;&lt;record&gt;&lt;rec-number&gt;48&lt;/rec-number&gt;&lt;foreign-keys&gt;&lt;key app="EN" db-id="2e2p5vxx2zxtrfexpad5zaef0pxz5rr252a5" timestamp="1660661468"&gt;48&lt;/key&gt;&lt;/foreign-keys&gt;&lt;ref-type name="Journal Article"&gt;17&lt;/ref-type&gt;&lt;contributors&gt;&lt;authors&gt;&lt;author&gt;Apparicio, P.&lt;/author&gt;&lt;author&gt;Abdelmajid, M.&lt;/author&gt;&lt;author&gt;Riva, M.&lt;/author&gt;&lt;author&gt;Shearmur, R.&lt;/author&gt;&lt;/authors&gt;&lt;/contributors&gt;&lt;auth-address&gt;Spatial Analysis and Regional Economics Laboratory, Universite du Quebec, Institut national de la recherche scientifique, Urbanisation, Culture et Societe, 385 rue Sherbrooke est, Montreal (Quebec), H2X 1E3, Canada. philippe_apparicio@ucs.inrs.ca&lt;/auth-address&gt;&lt;titles&gt;&lt;title&gt;Comparing alternative approaches to measuring the geographical accessibility of urban health services: Distance types and aggregation-error issues&lt;/title&gt;&lt;secondary-title&gt;Int J Health Geogr&lt;/secondary-title&gt;&lt;/titles&gt;&lt;periodical&gt;&lt;full-title&gt;Int J Health Geogr&lt;/full-title&gt;&lt;/periodical&gt;&lt;pages&gt;7&lt;/pages&gt;&lt;volume&gt;7&lt;/volume&gt;&lt;edition&gt;20080218&lt;/edition&gt;&lt;keywords&gt;&lt;keyword&gt;Health Services Accessibility/*statistics &amp;amp; numerical data&lt;/keyword&gt;&lt;keyword&gt;Humans&lt;/keyword&gt;&lt;keyword&gt;Quebec&lt;/keyword&gt;&lt;keyword&gt;Statistics, Nonparametric&lt;/keyword&gt;&lt;keyword&gt;Time Factors&lt;/keyword&gt;&lt;keyword&gt;Urban Health Services/*statistics &amp;amp; numerical data&lt;/keyword&gt;&lt;/keywords&gt;&lt;dates&gt;&lt;year&gt;2008&lt;/year&gt;&lt;pub-dates&gt;&lt;date&gt;Feb 18&lt;/date&gt;&lt;/pub-dates&gt;&lt;/dates&gt;&lt;isbn&gt;1476-072X (Electronic)&amp;#xD;1476-072X (Linking)&lt;/isbn&gt;&lt;accession-num&gt;18282284&lt;/accession-num&gt;&lt;urls&gt;&lt;related-urls&gt;&lt;url&gt;https://www.ncbi.nlm.nih.gov/pubmed/18282284&lt;/url&gt;&lt;/related-urls&gt;&lt;/urls&gt;&lt;custom2&gt;PMC2265683&lt;/custom2&gt;&lt;electronic-resource-num&gt;10.1186/1476-072X-7-7&lt;/electronic-resource-num&gt;&lt;/record&gt;&lt;/Cite&gt;&lt;/EndNote&gt;</w:instrText>
      </w:r>
      <w:r w:rsidR="00D50A0A">
        <w:rPr>
          <w:sz w:val="26"/>
          <w:szCs w:val="26"/>
        </w:rPr>
        <w:fldChar w:fldCharType="separate"/>
      </w:r>
      <w:r w:rsidR="00D56E23">
        <w:rPr>
          <w:noProof/>
          <w:sz w:val="26"/>
          <w:szCs w:val="26"/>
        </w:rPr>
        <w:t>(Apparicio, Abdelmajid et al. 2008)</w:t>
      </w:r>
      <w:r w:rsidR="00D50A0A">
        <w:rPr>
          <w:sz w:val="26"/>
          <w:szCs w:val="26"/>
        </w:rPr>
        <w:fldChar w:fldCharType="end"/>
      </w:r>
      <w:r w:rsidR="00190B30" w:rsidRPr="003913D3">
        <w:rPr>
          <w:sz w:val="26"/>
          <w:szCs w:val="26"/>
        </w:rPr>
        <w:t xml:space="preserve">. </w:t>
      </w:r>
      <w:r w:rsidR="00AB191F" w:rsidRPr="003913D3">
        <w:rPr>
          <w:sz w:val="26"/>
          <w:szCs w:val="26"/>
        </w:rPr>
        <w:t>Th</w:t>
      </w:r>
      <w:r w:rsidR="00235C41" w:rsidRPr="003913D3">
        <w:rPr>
          <w:sz w:val="26"/>
          <w:szCs w:val="26"/>
        </w:rPr>
        <w:t>e</w:t>
      </w:r>
      <w:r w:rsidR="00AB191F" w:rsidRPr="003913D3">
        <w:rPr>
          <w:sz w:val="26"/>
          <w:szCs w:val="26"/>
        </w:rPr>
        <w:t>s</w:t>
      </w:r>
      <w:r w:rsidR="00235C41" w:rsidRPr="003913D3">
        <w:rPr>
          <w:sz w:val="26"/>
          <w:szCs w:val="26"/>
        </w:rPr>
        <w:t>e</w:t>
      </w:r>
      <w:r w:rsidRPr="003913D3">
        <w:rPr>
          <w:sz w:val="26"/>
          <w:szCs w:val="26"/>
        </w:rPr>
        <w:t xml:space="preserve"> measures are applicable when destinations are regarded as substitutes for one another (i.e., hospitals, transit stops, convenience stores etc.), under the assumption that individuals want to access the nearest facility.</w:t>
      </w:r>
    </w:p>
    <w:p w14:paraId="36F222E0" w14:textId="43B66BF7" w:rsidR="004628AB" w:rsidRPr="003913D3" w:rsidRDefault="00190B30" w:rsidP="003913D3">
      <w:pPr>
        <w:spacing w:line="360" w:lineRule="auto"/>
        <w:jc w:val="both"/>
        <w:rPr>
          <w:sz w:val="26"/>
          <w:szCs w:val="26"/>
        </w:rPr>
      </w:pPr>
      <w:r w:rsidRPr="003913D3">
        <w:rPr>
          <w:sz w:val="26"/>
          <w:szCs w:val="26"/>
        </w:rPr>
        <w:t>D</w:t>
      </w:r>
      <w:r w:rsidR="00501D81" w:rsidRPr="003913D3">
        <w:rPr>
          <w:sz w:val="26"/>
          <w:szCs w:val="26"/>
        </w:rPr>
        <w:t>istance is considered as the travel impedance</w:t>
      </w:r>
      <w:r w:rsidR="00A923D9" w:rsidRPr="003913D3">
        <w:rPr>
          <w:sz w:val="26"/>
          <w:szCs w:val="26"/>
        </w:rPr>
        <w:t xml:space="preserve"> and </w:t>
      </w:r>
      <w:r w:rsidR="00501D81" w:rsidRPr="003913D3">
        <w:rPr>
          <w:sz w:val="26"/>
          <w:szCs w:val="26"/>
        </w:rPr>
        <w:t>four types of distances are usually used in distance-based accessibility measures:</w:t>
      </w:r>
      <w:r w:rsidR="00235C41" w:rsidRPr="003913D3">
        <w:rPr>
          <w:sz w:val="26"/>
          <w:szCs w:val="26"/>
        </w:rPr>
        <w:t xml:space="preserve"> 1) </w:t>
      </w:r>
      <w:r w:rsidR="00501D81" w:rsidRPr="003913D3">
        <w:rPr>
          <w:sz w:val="26"/>
          <w:szCs w:val="26"/>
        </w:rPr>
        <w:t>Euclidean distance</w:t>
      </w:r>
      <w:r w:rsidR="001F3A60" w:rsidRPr="003913D3">
        <w:rPr>
          <w:sz w:val="26"/>
          <w:szCs w:val="26"/>
        </w:rPr>
        <w:t>, that has been mainly used for walkability measures, particularly in health studies</w:t>
      </w:r>
      <w:r w:rsidR="00815DFB" w:rsidRPr="003913D3">
        <w:rPr>
          <w:sz w:val="26"/>
          <w:szCs w:val="26"/>
        </w:rPr>
        <w:t xml:space="preserve"> </w:t>
      </w:r>
      <w:r w:rsidR="00D50A0A">
        <w:rPr>
          <w:sz w:val="26"/>
          <w:szCs w:val="26"/>
        </w:rPr>
        <w:fldChar w:fldCharType="begin"/>
      </w:r>
      <w:r w:rsidR="00D56E23">
        <w:rPr>
          <w:sz w:val="26"/>
          <w:szCs w:val="26"/>
        </w:rPr>
        <w:instrText xml:space="preserve"> ADDIN EN.CITE &lt;EndNote&gt;&lt;Cite&gt;&lt;Author&gt;Apparicio&lt;/Author&gt;&lt;Year&gt;2008&lt;/Year&gt;&lt;RecNum&gt;48&lt;/RecNum&gt;&lt;DisplayText&gt;(Apparicio, Abdelmajid et al. 2008)&lt;/DisplayText&gt;&lt;record&gt;&lt;rec-number&gt;48&lt;/rec-number&gt;&lt;foreign-keys&gt;&lt;key app="EN" db-id="2e2p5vxx2zxtrfexpad5zaef0pxz5rr252a5" timestamp="1660661468"&gt;48&lt;/key&gt;&lt;/foreign-keys&gt;&lt;ref-type name="Journal Article"&gt;17&lt;/ref-type&gt;&lt;contributors&gt;&lt;authors&gt;&lt;author&gt;Apparicio, P.&lt;/author&gt;&lt;author&gt;Abdelmajid, M.&lt;/author&gt;&lt;author&gt;Riva, M.&lt;/author&gt;&lt;author&gt;Shearmur, R.&lt;/author&gt;&lt;/authors&gt;&lt;/contributors&gt;&lt;auth-address&gt;Spatial Analysis and Regional Economics Laboratory, Universite du Quebec, Institut national de la recherche scientifique, Urbanisation, Culture et Societe, 385 rue Sherbrooke est, Montreal (Quebec), H2X 1E3, Canada. philippe_apparicio@ucs.inrs.ca&lt;/auth-address&gt;&lt;titles&gt;&lt;title&gt;Comparing alternative approaches to measuring the geographical accessibility of urban health services: Distance types and aggregation-error issues&lt;/title&gt;&lt;secondary-title&gt;Int J Health Geogr&lt;/secondary-title&gt;&lt;/titles&gt;&lt;periodical&gt;&lt;full-title&gt;Int J Health Geogr&lt;/full-title&gt;&lt;/periodical&gt;&lt;pages&gt;7&lt;/pages&gt;&lt;volume&gt;7&lt;/volume&gt;&lt;edition&gt;20080218&lt;/edition&gt;&lt;keywords&gt;&lt;keyword&gt;Health Services Accessibility/*statistics &amp;amp; numerical data&lt;/keyword&gt;&lt;keyword&gt;Humans&lt;/keyword&gt;&lt;keyword&gt;Quebec&lt;/keyword&gt;&lt;keyword&gt;Statistics, Nonparametric&lt;/keyword&gt;&lt;keyword&gt;Time Factors&lt;/keyword&gt;&lt;keyword&gt;Urban Health Services/*statistics &amp;amp; numerical data&lt;/keyword&gt;&lt;/keywords&gt;&lt;dates&gt;&lt;year&gt;2008&lt;/year&gt;&lt;pub-dates&gt;&lt;date&gt;Feb 18&lt;/date&gt;&lt;/pub-dates&gt;&lt;/dates&gt;&lt;isbn&gt;1476-072X (Electronic)&amp;#xD;1476-072X (Linking)&lt;/isbn&gt;&lt;accession-num&gt;18282284&lt;/accession-num&gt;&lt;urls&gt;&lt;related-urls&gt;&lt;url&gt;https://www.ncbi.nlm.nih.gov/pubmed/18282284&lt;/url&gt;&lt;/related-urls&gt;&lt;/urls&gt;&lt;custom2&gt;PMC2265683&lt;/custom2&gt;&lt;electronic-resource-num&gt;10.1186/1476-072X-7-7&lt;/electronic-resource-num&gt;&lt;/record&gt;&lt;/Cite&gt;&lt;/EndNote&gt;</w:instrText>
      </w:r>
      <w:r w:rsidR="00D50A0A">
        <w:rPr>
          <w:sz w:val="26"/>
          <w:szCs w:val="26"/>
        </w:rPr>
        <w:fldChar w:fldCharType="separate"/>
      </w:r>
      <w:r w:rsidR="00D56E23">
        <w:rPr>
          <w:noProof/>
          <w:sz w:val="26"/>
          <w:szCs w:val="26"/>
        </w:rPr>
        <w:t>(Apparicio, Abdelmajid et al. 2008)</w:t>
      </w:r>
      <w:r w:rsidR="00D50A0A">
        <w:rPr>
          <w:sz w:val="26"/>
          <w:szCs w:val="26"/>
        </w:rPr>
        <w:fldChar w:fldCharType="end"/>
      </w:r>
      <w:r w:rsidR="001F3A60" w:rsidRPr="003913D3">
        <w:rPr>
          <w:sz w:val="26"/>
          <w:szCs w:val="26"/>
        </w:rPr>
        <w:t>.</w:t>
      </w:r>
      <w:r w:rsidR="00815DFB" w:rsidRPr="003913D3">
        <w:rPr>
          <w:sz w:val="26"/>
          <w:szCs w:val="26"/>
        </w:rPr>
        <w:t xml:space="preserve"> </w:t>
      </w:r>
      <w:r w:rsidR="00A81277" w:rsidRPr="003913D3">
        <w:rPr>
          <w:sz w:val="26"/>
          <w:szCs w:val="26"/>
        </w:rPr>
        <w:t>2)</w:t>
      </w:r>
      <w:r w:rsidR="001F3A60" w:rsidRPr="003913D3">
        <w:rPr>
          <w:sz w:val="26"/>
          <w:szCs w:val="26"/>
        </w:rPr>
        <w:t xml:space="preserve"> </w:t>
      </w:r>
      <w:r w:rsidR="00501D81" w:rsidRPr="003913D3">
        <w:rPr>
          <w:sz w:val="26"/>
          <w:szCs w:val="26"/>
        </w:rPr>
        <w:t>Manhattan distance</w:t>
      </w:r>
      <w:r w:rsidR="00235C41" w:rsidRPr="003913D3">
        <w:rPr>
          <w:sz w:val="26"/>
          <w:szCs w:val="26"/>
        </w:rPr>
        <w:t>,</w:t>
      </w:r>
      <w:r w:rsidR="0085547A" w:rsidRPr="003913D3">
        <w:rPr>
          <w:sz w:val="26"/>
          <w:szCs w:val="26"/>
        </w:rPr>
        <w:t xml:space="preserve"> 3) </w:t>
      </w:r>
      <w:r w:rsidR="00501D81" w:rsidRPr="003913D3">
        <w:rPr>
          <w:sz w:val="26"/>
          <w:szCs w:val="26"/>
        </w:rPr>
        <w:t xml:space="preserve">shortest network distance </w:t>
      </w:r>
      <w:r w:rsidR="004054C9">
        <w:rPr>
          <w:sz w:val="26"/>
          <w:szCs w:val="26"/>
        </w:rPr>
        <w:fldChar w:fldCharType="begin"/>
      </w:r>
      <w:r w:rsidR="00D56E23">
        <w:rPr>
          <w:sz w:val="26"/>
          <w:szCs w:val="26"/>
        </w:rPr>
        <w:instrText xml:space="preserve"> ADDIN EN.CITE &lt;EndNote&gt;&lt;Cite&gt;&lt;Author&gt;Hochmair&lt;/Author&gt;&lt;Year&gt;2015&lt;/Year&gt;&lt;RecNum&gt;245&lt;/RecNum&gt;&lt;DisplayText&gt;(Lundberg 2012, Hochmair 2015)&lt;/DisplayText&gt;&lt;record&gt;&lt;rec-number&gt;245&lt;/rec-number&gt;&lt;foreign-keys&gt;&lt;key app="EN" db-id="2e2p5vxx2zxtrfexpad5zaef0pxz5rr252a5" timestamp="1660686554"&gt;245&lt;/key&gt;&lt;/foreign-keys&gt;&lt;ref-type name="Journal Article"&gt;17&lt;/ref-type&gt;&lt;contributors&gt;&lt;authors&gt;&lt;author&gt;Hochmair, Hartwig H&lt;/author&gt;&lt;/authors&gt;&lt;/contributors&gt;&lt;titles&gt;&lt;title&gt;Assessment of bicycle service areas around transit stations&lt;/title&gt;&lt;secondary-title&gt;International journal of sustainable transportation&lt;/secondary-title&gt;&lt;/titles&gt;&lt;periodical&gt;&lt;full-title&gt;International Journal of Sustainable Transportation&lt;/full-title&gt;&lt;/periodical&gt;&lt;pages&gt;15-29&lt;/pages&gt;&lt;volume&gt;9&lt;/volume&gt;&lt;number&gt;1&lt;/number&gt;&lt;dates&gt;&lt;year&gt;2015&lt;/year&gt;&lt;/dates&gt;&lt;isbn&gt;1556-8318&lt;/isbn&gt;&lt;urls&gt;&lt;/urls&gt;&lt;/record&gt;&lt;/Cite&gt;&lt;Cite&gt;&lt;Author&gt;Lundberg&lt;/Author&gt;&lt;Year&gt;2012&lt;/Year&gt;&lt;RecNum&gt;76&lt;/RecNum&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sidR="004054C9">
        <w:rPr>
          <w:sz w:val="26"/>
          <w:szCs w:val="26"/>
        </w:rPr>
        <w:fldChar w:fldCharType="separate"/>
      </w:r>
      <w:r w:rsidR="00D56E23">
        <w:rPr>
          <w:noProof/>
          <w:sz w:val="26"/>
          <w:szCs w:val="26"/>
        </w:rPr>
        <w:t>(Lundberg 2012, Hochmair 2015)</w:t>
      </w:r>
      <w:r w:rsidR="004054C9">
        <w:rPr>
          <w:sz w:val="26"/>
          <w:szCs w:val="26"/>
        </w:rPr>
        <w:fldChar w:fldCharType="end"/>
      </w:r>
      <w:r w:rsidR="0085547A" w:rsidRPr="003913D3">
        <w:rPr>
          <w:sz w:val="26"/>
          <w:szCs w:val="26"/>
        </w:rPr>
        <w:t xml:space="preserve"> 4) </w:t>
      </w:r>
      <w:r w:rsidR="00501D81" w:rsidRPr="003913D3">
        <w:rPr>
          <w:sz w:val="26"/>
          <w:szCs w:val="26"/>
        </w:rPr>
        <w:t xml:space="preserve">shortest network time </w:t>
      </w:r>
      <w:r w:rsidR="004054C9">
        <w:rPr>
          <w:sz w:val="26"/>
          <w:szCs w:val="26"/>
        </w:rPr>
        <w:fldChar w:fldCharType="begin"/>
      </w:r>
      <w:r w:rsidR="00D56E23">
        <w:rPr>
          <w:sz w:val="26"/>
          <w:szCs w:val="26"/>
        </w:rPr>
        <w:instrText xml:space="preserve"> ADDIN EN.CITE &lt;EndNote&gt;&lt;Cite&gt;&lt;Author&gt;Páez&lt;/Author&gt;&lt;Year&gt;2012&lt;/Year&gt;&lt;RecNum&gt;106&lt;/RecNum&gt;&lt;DisplayText&gt;(Pearce 2006, Páez, Scott et al. 2012)&lt;/DisplayText&gt;&lt;record&gt;&lt;rec-number&gt;106&lt;/rec-number&gt;&lt;foreign-keys&gt;&lt;key app="EN" db-id="2e2p5vxx2zxtrfexpad5zaef0pxz5rr252a5" timestamp="1660661662"&gt;106&lt;/key&gt;&lt;/foreign-keys&gt;&lt;ref-type name="Journal Article"&gt;17&lt;/ref-type&gt;&lt;contributors&gt;&lt;authors&gt;&lt;author&gt;Páez, Antonio&lt;/author&gt;&lt;author&gt;Scott, Darren M.&lt;/author&gt;&lt;author&gt;Morency, Catherine&lt;/author&gt;&lt;/authors&gt;&lt;/contributors&gt;&lt;titles&gt;&lt;title&gt;Measuring accessibility: positive and normative implementations of various accessibility indicators&lt;/title&gt;&lt;secondary-title&gt;Journal of Transport Geography&lt;/secondary-title&gt;&lt;/titles&gt;&lt;periodical&gt;&lt;full-title&gt;Journal of Transport Geography&lt;/full-title&gt;&lt;/periodical&gt;&lt;pages&gt;141-153&lt;/pages&gt;&lt;volume&gt;25&lt;/volume&gt;&lt;section&gt;141&lt;/section&gt;&lt;dates&gt;&lt;year&gt;2012&lt;/year&gt;&lt;/dates&gt;&lt;isbn&gt;09666923&lt;/isbn&gt;&lt;urls&gt;&lt;/urls&gt;&lt;electronic-resource-num&gt;10.1016/j.jtrangeo.2012.03.016&lt;/electronic-resource-num&gt;&lt;/record&gt;&lt;/Cite&gt;&lt;Cite&gt;&lt;Author&gt;Pearce&lt;/Author&gt;&lt;Year&gt;2006&lt;/Year&gt;&lt;RecNum&gt;120&lt;/RecNum&gt;&lt;record&gt;&lt;rec-number&gt;120&lt;/rec-number&gt;&lt;foreign-keys&gt;&lt;key app="EN" db-id="2e2p5vxx2zxtrfexpad5zaef0pxz5rr252a5" timestamp="1660661716"&gt;120&lt;/key&gt;&lt;/foreign-keys&gt;&lt;ref-type name="Journal Article"&gt;17&lt;/ref-type&gt;&lt;contributors&gt;&lt;authors&gt;&lt;author&gt;Pearce, Jamie, Karen Witten, and Phil Bartie&lt;/author&gt;&lt;/authors&gt;&lt;/contributors&gt;&lt;titles&gt;&lt;title&gt;Neighbourhoods and health: a GIS approach to measuring community resource accessibility&lt;/title&gt;&lt;secondary-title&gt;Epidemiology &amp;amp; Community Health&lt;/secondary-title&gt;&lt;/titles&gt;&lt;periodical&gt;&lt;full-title&gt;Epidemiology &amp;amp; Community Health&lt;/full-title&gt;&lt;/periodical&gt;&lt;dates&gt;&lt;year&gt;2006&lt;/year&gt;&lt;/dates&gt;&lt;urls&gt;&lt;/urls&gt;&lt;/record&gt;&lt;/Cite&gt;&lt;/EndNote&gt;</w:instrText>
      </w:r>
      <w:r w:rsidR="004054C9">
        <w:rPr>
          <w:sz w:val="26"/>
          <w:szCs w:val="26"/>
        </w:rPr>
        <w:fldChar w:fldCharType="separate"/>
      </w:r>
      <w:r w:rsidR="00D56E23">
        <w:rPr>
          <w:noProof/>
          <w:sz w:val="26"/>
          <w:szCs w:val="26"/>
        </w:rPr>
        <w:t>(Pearce 2006, Páez, Scott et al. 2012)</w:t>
      </w:r>
      <w:r w:rsidR="004054C9">
        <w:rPr>
          <w:sz w:val="26"/>
          <w:szCs w:val="26"/>
        </w:rPr>
        <w:fldChar w:fldCharType="end"/>
      </w:r>
      <w:r w:rsidR="00501D81" w:rsidRPr="003913D3">
        <w:rPr>
          <w:sz w:val="26"/>
          <w:szCs w:val="26"/>
        </w:rPr>
        <w:t>.</w:t>
      </w:r>
      <w:r w:rsidR="00655A86" w:rsidRPr="003913D3">
        <w:rPr>
          <w:sz w:val="26"/>
          <w:szCs w:val="26"/>
        </w:rPr>
        <w:t xml:space="preserve"> </w:t>
      </w:r>
      <w:r w:rsidR="007111D3" w:rsidRPr="003913D3">
        <w:rPr>
          <w:sz w:val="26"/>
          <w:szCs w:val="26"/>
        </w:rPr>
        <w:t xml:space="preserve">As well, there are two different ways for measuring distance, first calculates the distance to the closest facility of each type - The first method calculates the distance from each zone centroid to the closest or the first n closest facilities (e.g. medical centers).and second, </w:t>
      </w:r>
      <w:r w:rsidR="003D1470" w:rsidRPr="003913D3">
        <w:rPr>
          <w:sz w:val="26"/>
          <w:szCs w:val="26"/>
        </w:rPr>
        <w:t>calculates the distance to all facilities close by. This approach is</w:t>
      </w:r>
      <w:r w:rsidR="003D1470" w:rsidRPr="003D1470">
        <w:rPr>
          <w:sz w:val="24"/>
          <w:szCs w:val="24"/>
        </w:rPr>
        <w:t xml:space="preserve"> </w:t>
      </w:r>
      <w:r w:rsidR="003D1470" w:rsidRPr="003913D3">
        <w:rPr>
          <w:sz w:val="26"/>
          <w:szCs w:val="26"/>
        </w:rPr>
        <w:t xml:space="preserve">based on floating catchment areas that </w:t>
      </w:r>
      <w:r w:rsidR="003D1470" w:rsidRPr="003913D3">
        <w:rPr>
          <w:sz w:val="26"/>
          <w:szCs w:val="26"/>
        </w:rPr>
        <w:lastRenderedPageBreak/>
        <w:t>finds the closest facility regardless of distance and measures the distance from each zone centre to the closest or the first n closest different facilities (e.g. medical centres, shopping centres, etc.).</w:t>
      </w:r>
      <w:r w:rsidR="0072619C" w:rsidRPr="003913D3">
        <w:rPr>
          <w:sz w:val="26"/>
          <w:szCs w:val="26"/>
        </w:rPr>
        <w:t xml:space="preserve"> </w:t>
      </w:r>
    </w:p>
    <w:p w14:paraId="2762600C" w14:textId="653E0F28" w:rsidR="00501D81" w:rsidRPr="003913D3" w:rsidRDefault="004628AB" w:rsidP="003913D3">
      <w:pPr>
        <w:spacing w:line="360" w:lineRule="auto"/>
        <w:jc w:val="both"/>
        <w:rPr>
          <w:sz w:val="26"/>
          <w:szCs w:val="26"/>
        </w:rPr>
      </w:pPr>
      <w:r w:rsidRPr="003913D3">
        <w:rPr>
          <w:sz w:val="26"/>
          <w:szCs w:val="26"/>
        </w:rPr>
        <w:t>Distance to nearest location is</w:t>
      </w:r>
      <w:r w:rsidR="008D6C0F" w:rsidRPr="003913D3">
        <w:rPr>
          <w:sz w:val="26"/>
          <w:szCs w:val="26"/>
        </w:rPr>
        <w:t xml:space="preserve"> </w:t>
      </w:r>
      <w:r w:rsidR="000E254C" w:rsidRPr="003913D3">
        <w:rPr>
          <w:sz w:val="26"/>
          <w:szCs w:val="26"/>
        </w:rPr>
        <w:t xml:space="preserve">calculated based on </w:t>
      </w:r>
      <w:r w:rsidR="008D6C0F" w:rsidRPr="003913D3">
        <w:rPr>
          <w:sz w:val="26"/>
          <w:szCs w:val="26"/>
        </w:rPr>
        <w:t>(1)</w:t>
      </w:r>
      <w:r w:rsidRPr="003913D3">
        <w:rPr>
          <w:sz w:val="26"/>
          <w:szCs w:val="26"/>
        </w:rPr>
        <w:t>:</w:t>
      </w:r>
    </w:p>
    <w:p w14:paraId="5A9BE680" w14:textId="5AC516FA" w:rsidR="007063E2" w:rsidRDefault="00AC1222" w:rsidP="003D1470">
      <w:pPr>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ip</m:t>
              </m:r>
            </m:sup>
          </m:sSup>
          <m:r>
            <w:rPr>
              <w:rFonts w:ascii="Cambria Math" w:hAnsi="Cambria Math"/>
              <w:sz w:val="24"/>
              <w:szCs w:val="24"/>
            </w:rPr>
            <m:t xml:space="preserve">= </m:t>
          </m:r>
          <m:sPre>
            <m:sPrePr>
              <m:ctrlPr>
                <w:rPr>
                  <w:rFonts w:ascii="Cambria Math" w:hAnsi="Cambria Math"/>
                  <w:i/>
                  <w:sz w:val="24"/>
                  <w:szCs w:val="24"/>
                </w:rPr>
              </m:ctrlPr>
            </m:sPrePr>
            <m:sub>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ij</m:t>
                  </m:r>
                </m:sub>
              </m:sSub>
              <m:r>
                <w:rPr>
                  <w:rFonts w:ascii="Cambria Math" w:hAnsi="Cambria Math"/>
                  <w:sz w:val="24"/>
                  <w:szCs w:val="24"/>
                </w:rPr>
                <m:t>)</m:t>
              </m:r>
            </m:e>
          </m:sPre>
        </m:oMath>
      </m:oMathPara>
    </w:p>
    <w:p w14:paraId="3822BF5A" w14:textId="0CD3976E" w:rsidR="004628AB" w:rsidRPr="003913D3" w:rsidRDefault="00E80C5C" w:rsidP="003913D3">
      <w:pPr>
        <w:spacing w:line="360" w:lineRule="auto"/>
        <w:jc w:val="both"/>
        <w:rPr>
          <w:sz w:val="26"/>
          <w:szCs w:val="26"/>
        </w:rPr>
      </w:pPr>
      <w:r w:rsidRPr="003913D3">
        <w:rPr>
          <w:sz w:val="26"/>
          <w:szCs w:val="26"/>
        </w:rPr>
        <w:t xml:space="preserve">In this equation, </w:t>
      </w:r>
      <m:oMath>
        <m:sSup>
          <m:sSupPr>
            <m:ctrlPr>
              <w:rPr>
                <w:rFonts w:ascii="Cambria Math" w:hAnsi="Cambria Math"/>
                <w:sz w:val="26"/>
                <w:szCs w:val="26"/>
              </w:rPr>
            </m:ctrlPr>
          </m:sSupPr>
          <m:e>
            <m:r>
              <w:rPr>
                <w:rFonts w:ascii="Cambria Math" w:hAnsi="Cambria Math"/>
                <w:sz w:val="26"/>
                <w:szCs w:val="26"/>
              </w:rPr>
              <m:t>A</m:t>
            </m:r>
          </m:e>
          <m:sup>
            <m:r>
              <w:rPr>
                <w:rFonts w:ascii="Cambria Math" w:hAnsi="Cambria Math"/>
                <w:sz w:val="26"/>
                <w:szCs w:val="26"/>
              </w:rPr>
              <m:t>ip</m:t>
            </m:r>
          </m:sup>
        </m:sSup>
      </m:oMath>
      <w:r w:rsidRPr="003913D3">
        <w:rPr>
          <w:sz w:val="26"/>
          <w:szCs w:val="26"/>
        </w:rPr>
        <w:t xml:space="preserve"> </w:t>
      </w:r>
      <w:r w:rsidR="00937162" w:rsidRPr="003913D3">
        <w:rPr>
          <w:sz w:val="26"/>
          <w:szCs w:val="26"/>
        </w:rPr>
        <w:t xml:space="preserve">is accessibility of zone </w:t>
      </w:r>
      <w:proofErr w:type="spellStart"/>
      <w:r w:rsidR="00937162" w:rsidRPr="003913D3">
        <w:rPr>
          <w:sz w:val="26"/>
          <w:szCs w:val="26"/>
        </w:rPr>
        <w:t>i</w:t>
      </w:r>
      <w:proofErr w:type="spellEnd"/>
      <w:r w:rsidR="00937162" w:rsidRPr="003913D3">
        <w:rPr>
          <w:sz w:val="26"/>
          <w:szCs w:val="26"/>
        </w:rPr>
        <w:t xml:space="preserve"> to location of type p, </w:t>
      </w:r>
      <m:oMath>
        <m:sSup>
          <m:sSupPr>
            <m:ctrlPr>
              <w:rPr>
                <w:rFonts w:ascii="Cambria Math" w:hAnsi="Cambria Math"/>
                <w:sz w:val="26"/>
                <w:szCs w:val="26"/>
              </w:rPr>
            </m:ctrlPr>
          </m:sSupPr>
          <m:e>
            <m:r>
              <w:rPr>
                <w:rFonts w:ascii="Cambria Math" w:hAnsi="Cambria Math"/>
                <w:sz w:val="26"/>
                <w:szCs w:val="26"/>
              </w:rPr>
              <m:t>L</m:t>
            </m:r>
          </m:e>
          <m:sup>
            <m:r>
              <w:rPr>
                <w:rFonts w:ascii="Cambria Math" w:hAnsi="Cambria Math"/>
                <w:sz w:val="26"/>
                <w:szCs w:val="26"/>
              </w:rPr>
              <m:t>p</m:t>
            </m:r>
          </m:sup>
        </m:sSup>
      </m:oMath>
      <w:r w:rsidR="00937162" w:rsidRPr="003913D3">
        <w:rPr>
          <w:sz w:val="26"/>
          <w:szCs w:val="26"/>
        </w:rPr>
        <w:t xml:space="preserve"> is </w:t>
      </w:r>
      <w:r w:rsidR="007E175D" w:rsidRPr="003913D3">
        <w:rPr>
          <w:sz w:val="26"/>
          <w:szCs w:val="26"/>
        </w:rPr>
        <w:t xml:space="preserve">set of locations of type p, and </w:t>
      </w:r>
      <m:oMath>
        <m:sSub>
          <m:sSubPr>
            <m:ctrlPr>
              <w:rPr>
                <w:rFonts w:ascii="Cambria Math" w:hAnsi="Cambria Math"/>
                <w:sz w:val="26"/>
                <w:szCs w:val="26"/>
              </w:rPr>
            </m:ctrlPr>
          </m:sSubPr>
          <m:e>
            <m:r>
              <m:rPr>
                <m:sty m:val="p"/>
              </m:rPr>
              <w:rPr>
                <w:rFonts w:ascii="Cambria Math" w:hAnsi="Cambria Math"/>
                <w:sz w:val="26"/>
                <w:szCs w:val="26"/>
              </w:rPr>
              <m:t xml:space="preserve"> (</m:t>
            </m:r>
            <m:r>
              <w:rPr>
                <w:rFonts w:ascii="Cambria Math" w:hAnsi="Cambria Math"/>
                <w:sz w:val="26"/>
                <w:szCs w:val="26"/>
              </w:rPr>
              <m:t>d</m:t>
            </m:r>
          </m:e>
          <m:sub>
            <m:r>
              <w:rPr>
                <w:rFonts w:ascii="Cambria Math" w:hAnsi="Cambria Math"/>
                <w:sz w:val="26"/>
                <w:szCs w:val="26"/>
              </w:rPr>
              <m:t>ij</m:t>
            </m:r>
          </m:sub>
        </m:sSub>
        <m:r>
          <m:rPr>
            <m:sty m:val="p"/>
          </m:rPr>
          <w:rPr>
            <w:rFonts w:ascii="Cambria Math" w:hAnsi="Cambria Math"/>
            <w:sz w:val="26"/>
            <w:szCs w:val="26"/>
          </w:rPr>
          <m:t>)</m:t>
        </m:r>
      </m:oMath>
      <w:r w:rsidR="007E175D" w:rsidRPr="003913D3">
        <w:rPr>
          <w:sz w:val="26"/>
          <w:szCs w:val="26"/>
        </w:rPr>
        <w:t xml:space="preserve"> </w:t>
      </w:r>
      <w:r w:rsidR="00BE1331" w:rsidRPr="003913D3">
        <w:rPr>
          <w:sz w:val="26"/>
          <w:szCs w:val="26"/>
        </w:rPr>
        <w:t xml:space="preserve">is distance (or travel time for a given mode) from </w:t>
      </w:r>
      <w:proofErr w:type="spellStart"/>
      <w:r w:rsidR="00BE1331" w:rsidRPr="003913D3">
        <w:rPr>
          <w:sz w:val="26"/>
          <w:szCs w:val="26"/>
        </w:rPr>
        <w:t>i</w:t>
      </w:r>
      <w:proofErr w:type="spellEnd"/>
      <w:r w:rsidR="00BE1331" w:rsidRPr="003913D3">
        <w:rPr>
          <w:sz w:val="26"/>
          <w:szCs w:val="26"/>
        </w:rPr>
        <w:t xml:space="preserve"> to location j in set </w:t>
      </w:r>
      <w:r w:rsidR="00BE1331" w:rsidRPr="003913D3">
        <w:rPr>
          <w:rFonts w:ascii="Cambria Math" w:hAnsi="Cambria Math" w:cs="Cambria Math"/>
          <w:sz w:val="26"/>
          <w:szCs w:val="26"/>
        </w:rPr>
        <w:t>𝐿𝑝</w:t>
      </w:r>
      <w:r w:rsidR="00BE1331" w:rsidRPr="003913D3">
        <w:rPr>
          <w:sz w:val="26"/>
          <w:szCs w:val="26"/>
        </w:rPr>
        <w:t>.</w:t>
      </w:r>
      <w:r w:rsidR="00E74C60" w:rsidRPr="003913D3">
        <w:rPr>
          <w:sz w:val="26"/>
          <w:szCs w:val="26"/>
        </w:rPr>
        <w:t xml:space="preserve"> This measure is consistent with an extremely simple location model in which the nearest location is always chosen with probability 1.0. </w:t>
      </w:r>
      <w:r w:rsidR="000E254C" w:rsidRPr="003913D3">
        <w:rPr>
          <w:sz w:val="26"/>
          <w:szCs w:val="26"/>
        </w:rPr>
        <w:t>(2)</w:t>
      </w:r>
    </w:p>
    <w:p w14:paraId="2C6504F8" w14:textId="0C1769AF" w:rsidR="000E254C" w:rsidRDefault="00AC1222" w:rsidP="003D1470">
      <w:pPr>
        <w:jc w:val="both"/>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j</m:t>
              </m:r>
            </m:sub>
            <m:sup>
              <m:r>
                <w:rPr>
                  <w:rFonts w:ascii="Cambria Math" w:eastAsiaTheme="minorEastAsia" w:hAnsi="Cambria Math"/>
                  <w:sz w:val="24"/>
                  <w:szCs w:val="24"/>
                </w:rPr>
                <m:t>ip</m:t>
              </m:r>
            </m:sup>
          </m:sSubSup>
          <m:r>
            <w:rPr>
              <w:rFonts w:ascii="Cambria Math" w:eastAsiaTheme="minorEastAsia" w:hAnsi="Cambria Math"/>
              <w:sz w:val="24"/>
              <w:szCs w:val="24"/>
            </w:rPr>
            <m:t xml:space="preserve">=1 if  </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ij</m:t>
              </m:r>
            </m:sub>
          </m:sSub>
          <m:r>
            <w:rPr>
              <w:rFonts w:ascii="Cambria Math" w:eastAsiaTheme="minorEastAsia" w:hAnsi="Cambria Math"/>
              <w:sz w:val="24"/>
              <w:szCs w:val="24"/>
            </w:rPr>
            <m:t xml:space="preserve">= </m:t>
          </m:r>
          <m:sPre>
            <m:sPrePr>
              <m:ctrlPr>
                <w:rPr>
                  <w:rFonts w:ascii="Cambria Math" w:hAnsi="Cambria Math"/>
                  <w:i/>
                  <w:sz w:val="24"/>
                  <w:szCs w:val="24"/>
                </w:rPr>
              </m:ctrlPr>
            </m:sPrePr>
            <m:sub>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p</m:t>
                  </m:r>
                </m:sup>
              </m:sSup>
              <m:r>
                <w:rPr>
                  <w:rFonts w:ascii="Cambria Math" w:hAnsi="Cambria Math"/>
                  <w:sz w:val="24"/>
                  <w:szCs w:val="24"/>
                </w:rPr>
                <m:t xml:space="preserve"> </m:t>
              </m:r>
            </m:sub>
            <m:sup>
              <m:r>
                <w:rPr>
                  <w:rFonts w:ascii="Cambria Math" w:hAnsi="Cambria Math"/>
                  <w:sz w:val="24"/>
                  <w:szCs w:val="24"/>
                </w:rPr>
                <m:t>MIN</m:t>
              </m:r>
            </m:sup>
            <m:e>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sub>
              </m:sSub>
              <m:r>
                <w:rPr>
                  <w:rFonts w:ascii="Cambria Math" w:hAnsi="Cambria Math"/>
                  <w:sz w:val="24"/>
                  <w:szCs w:val="24"/>
                </w:rPr>
                <m:t>)</m:t>
              </m:r>
            </m:e>
          </m:sPre>
          <m:r>
            <w:rPr>
              <w:rFonts w:ascii="Cambria Math" w:hAnsi="Cambria Math"/>
              <w:sz w:val="24"/>
              <w:szCs w:val="24"/>
            </w:rPr>
            <m:t xml:space="preserve"> ;=0 otherwise</m:t>
          </m:r>
        </m:oMath>
      </m:oMathPara>
    </w:p>
    <w:p w14:paraId="238BE312" w14:textId="2991F217" w:rsidR="003913D3" w:rsidRPr="0019303D" w:rsidRDefault="000F17F4" w:rsidP="0019303D">
      <w:pPr>
        <w:spacing w:line="360" w:lineRule="auto"/>
        <w:jc w:val="both"/>
        <w:rPr>
          <w:sz w:val="26"/>
          <w:szCs w:val="26"/>
        </w:rPr>
      </w:pPr>
      <w:r w:rsidRPr="003913D3">
        <w:rPr>
          <w:sz w:val="26"/>
          <w:szCs w:val="26"/>
        </w:rPr>
        <w:t>In equati</w:t>
      </w:r>
      <w:r w:rsidR="00EF651D" w:rsidRPr="003913D3">
        <w:rPr>
          <w:sz w:val="26"/>
          <w:szCs w:val="26"/>
        </w:rPr>
        <w:t xml:space="preserve">on 2, </w:t>
      </w:r>
      <m:oMath>
        <m:sSubSup>
          <m:sSubSupPr>
            <m:ctrlPr>
              <w:rPr>
                <w:rFonts w:ascii="Cambria Math" w:hAnsi="Cambria Math"/>
                <w:sz w:val="26"/>
                <w:szCs w:val="26"/>
              </w:rPr>
            </m:ctrlPr>
          </m:sSubSupPr>
          <m:e>
            <m:r>
              <w:rPr>
                <w:rFonts w:ascii="Cambria Math" w:hAnsi="Cambria Math"/>
                <w:sz w:val="26"/>
                <w:szCs w:val="26"/>
              </w:rPr>
              <m:t>P</m:t>
            </m:r>
          </m:e>
          <m:sub>
            <m:r>
              <w:rPr>
                <w:rFonts w:ascii="Cambria Math" w:hAnsi="Cambria Math"/>
                <w:sz w:val="26"/>
                <w:szCs w:val="26"/>
              </w:rPr>
              <m:t>j</m:t>
            </m:r>
          </m:sub>
          <m:sup>
            <m:r>
              <w:rPr>
                <w:rFonts w:ascii="Cambria Math" w:hAnsi="Cambria Math"/>
                <w:sz w:val="26"/>
                <w:szCs w:val="26"/>
              </w:rPr>
              <m:t>ip</m:t>
            </m:r>
          </m:sup>
        </m:sSubSup>
      </m:oMath>
      <w:r w:rsidR="00EF651D" w:rsidRPr="003913D3">
        <w:rPr>
          <w:sz w:val="26"/>
          <w:szCs w:val="26"/>
        </w:rPr>
        <w:t xml:space="preserve"> is the probability of choosing location j for purpose p given that one </w:t>
      </w:r>
      <w:proofErr w:type="gramStart"/>
      <w:r w:rsidR="00EF651D" w:rsidRPr="003913D3">
        <w:rPr>
          <w:sz w:val="26"/>
          <w:szCs w:val="26"/>
        </w:rPr>
        <w:t>is located in</w:t>
      </w:r>
      <w:proofErr w:type="gramEnd"/>
      <w:r w:rsidR="00EF651D" w:rsidRPr="003913D3">
        <w:rPr>
          <w:sz w:val="26"/>
          <w:szCs w:val="26"/>
        </w:rPr>
        <w:t xml:space="preserve"> zone </w:t>
      </w:r>
      <w:proofErr w:type="spellStart"/>
      <w:r w:rsidR="00EF651D" w:rsidRPr="003913D3">
        <w:rPr>
          <w:sz w:val="26"/>
          <w:szCs w:val="26"/>
        </w:rPr>
        <w:t>i</w:t>
      </w:r>
      <w:proofErr w:type="spellEnd"/>
      <w:r w:rsidR="00EF651D" w:rsidRPr="003913D3">
        <w:rPr>
          <w:sz w:val="26"/>
          <w:szCs w:val="26"/>
        </w:rPr>
        <w:t xml:space="preserve">. </w:t>
      </w:r>
      <w:r w:rsidR="00F576B4" w:rsidRPr="003913D3">
        <w:rPr>
          <w:sz w:val="26"/>
          <w:szCs w:val="26"/>
        </w:rPr>
        <w:t>This measure has two limitation</w:t>
      </w:r>
      <w:r w:rsidR="00155772" w:rsidRPr="003913D3">
        <w:rPr>
          <w:sz w:val="26"/>
          <w:szCs w:val="26"/>
        </w:rPr>
        <w:t>s</w:t>
      </w:r>
      <w:r w:rsidR="00F576B4" w:rsidRPr="003913D3">
        <w:rPr>
          <w:sz w:val="26"/>
          <w:szCs w:val="26"/>
        </w:rPr>
        <w:t xml:space="preserve">, first, </w:t>
      </w:r>
      <w:proofErr w:type="gramStart"/>
      <w:r w:rsidR="008E2ED0" w:rsidRPr="003913D3">
        <w:rPr>
          <w:sz w:val="26"/>
          <w:szCs w:val="26"/>
        </w:rPr>
        <w:t>doesn’t</w:t>
      </w:r>
      <w:proofErr w:type="gramEnd"/>
      <w:r w:rsidR="008E2ED0" w:rsidRPr="003913D3">
        <w:rPr>
          <w:sz w:val="26"/>
          <w:szCs w:val="26"/>
        </w:rPr>
        <w:t xml:space="preserve"> consider </w:t>
      </w:r>
      <w:r w:rsidR="00041BC7" w:rsidRPr="003913D3">
        <w:rPr>
          <w:sz w:val="26"/>
          <w:szCs w:val="26"/>
        </w:rPr>
        <w:t xml:space="preserve">the </w:t>
      </w:r>
      <w:r w:rsidR="008E2ED0" w:rsidRPr="003913D3">
        <w:rPr>
          <w:sz w:val="26"/>
          <w:szCs w:val="26"/>
        </w:rPr>
        <w:t>size/attractiveness of locations</w:t>
      </w:r>
      <w:r w:rsidR="002401AE" w:rsidRPr="003913D3">
        <w:rPr>
          <w:sz w:val="26"/>
          <w:szCs w:val="26"/>
        </w:rPr>
        <w:t xml:space="preserve"> and </w:t>
      </w:r>
      <w:r w:rsidR="00244B04" w:rsidRPr="003913D3">
        <w:rPr>
          <w:sz w:val="26"/>
          <w:szCs w:val="26"/>
        </w:rPr>
        <w:t xml:space="preserve">second, doesn’t investigate </w:t>
      </w:r>
      <w:r w:rsidR="00041BC7" w:rsidRPr="003913D3">
        <w:rPr>
          <w:sz w:val="26"/>
          <w:szCs w:val="26"/>
        </w:rPr>
        <w:t xml:space="preserve">the </w:t>
      </w:r>
      <w:r w:rsidR="00155772" w:rsidRPr="003913D3">
        <w:rPr>
          <w:sz w:val="26"/>
          <w:szCs w:val="26"/>
        </w:rPr>
        <w:t>cumulative effect of multiple accessible locations.</w:t>
      </w:r>
      <w:r w:rsidR="002C2B4F" w:rsidRPr="003913D3">
        <w:rPr>
          <w:sz w:val="26"/>
          <w:szCs w:val="26"/>
        </w:rPr>
        <w:t xml:space="preserve"> So, </w:t>
      </w:r>
      <w:r w:rsidR="005D0D58" w:rsidRPr="003913D3">
        <w:rPr>
          <w:sz w:val="26"/>
          <w:szCs w:val="26"/>
        </w:rPr>
        <w:t>it</w:t>
      </w:r>
      <w:r w:rsidR="002C2B4F" w:rsidRPr="003913D3">
        <w:rPr>
          <w:sz w:val="26"/>
          <w:szCs w:val="26"/>
        </w:rPr>
        <w:t xml:space="preserve"> is not recommended to calculate accessibility</w:t>
      </w:r>
      <w:r w:rsidR="00192ED8" w:rsidRPr="003913D3">
        <w:rPr>
          <w:sz w:val="26"/>
          <w:szCs w:val="26"/>
        </w:rPr>
        <w:t xml:space="preserve"> using this method</w:t>
      </w:r>
      <w:r w:rsidR="002C2B4F" w:rsidRPr="003913D3">
        <w:rPr>
          <w:sz w:val="26"/>
          <w:szCs w:val="26"/>
        </w:rPr>
        <w:t xml:space="preserve"> as a</w:t>
      </w:r>
      <w:r w:rsidR="005D0D58" w:rsidRPr="003913D3">
        <w:rPr>
          <w:sz w:val="26"/>
          <w:szCs w:val="26"/>
        </w:rPr>
        <w:t>n</w:t>
      </w:r>
      <w:r w:rsidR="002C2B4F" w:rsidRPr="003913D3">
        <w:rPr>
          <w:sz w:val="26"/>
          <w:szCs w:val="26"/>
        </w:rPr>
        <w:t xml:space="preserve"> </w:t>
      </w:r>
      <w:r w:rsidR="00A219C1" w:rsidRPr="003913D3">
        <w:rPr>
          <w:sz w:val="26"/>
          <w:szCs w:val="26"/>
        </w:rPr>
        <w:t>independent measure</w:t>
      </w:r>
      <w:r w:rsidR="003913D3">
        <w:rPr>
          <w:sz w:val="26"/>
          <w:szCs w:val="26"/>
        </w:rPr>
        <w:t>.</w:t>
      </w:r>
    </w:p>
    <w:p w14:paraId="47469C54" w14:textId="77777777" w:rsidR="003913D3" w:rsidRDefault="003913D3" w:rsidP="006A048E">
      <w:pPr>
        <w:rPr>
          <w:rFonts w:ascii="Arial" w:hAnsi="Arial" w:cs="Arial"/>
          <w:lang w:val="en-US"/>
        </w:rPr>
      </w:pPr>
    </w:p>
    <w:p w14:paraId="00256503" w14:textId="77777777" w:rsidR="006A048E" w:rsidRPr="00C70F66" w:rsidRDefault="006A048E" w:rsidP="00243D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56" w:lineRule="auto"/>
        <w:rPr>
          <w:rFonts w:ascii="Arial" w:hAnsi="Arial" w:cs="Arial"/>
          <w:lang w:val="en-US"/>
        </w:rPr>
      </w:pPr>
    </w:p>
    <w:p w14:paraId="11F026FD" w14:textId="3364FC8A" w:rsidR="00243D6B" w:rsidRPr="00243D6B" w:rsidRDefault="005A1776">
      <w:pPr>
        <w:pStyle w:val="Heading2"/>
        <w:ind w:left="720"/>
        <w:pPrChange w:id="397" w:author="Paez, Antonio" w:date="2022-07-27T13:52:00Z">
          <w:pPr>
            <w:pStyle w:val="Heading2"/>
            <w:numPr>
              <w:numId w:val="13"/>
            </w:numPr>
            <w:ind w:left="720" w:hanging="360"/>
          </w:pPr>
        </w:pPrChange>
      </w:pPr>
      <w:bookmarkStart w:id="398" w:name="_Toc107809276"/>
      <w:r>
        <w:t>Topological or infrastructure-based me</w:t>
      </w:r>
      <w:r w:rsidR="00243D6B">
        <w:t>asures</w:t>
      </w:r>
      <w:bookmarkEnd w:id="398"/>
    </w:p>
    <w:p w14:paraId="75B0FECC" w14:textId="7381B5FE" w:rsidR="00243D6B" w:rsidRPr="003913D3" w:rsidRDefault="00243D6B" w:rsidP="003913D3">
      <w:pPr>
        <w:spacing w:line="360" w:lineRule="auto"/>
        <w:jc w:val="both"/>
        <w:rPr>
          <w:sz w:val="26"/>
          <w:szCs w:val="26"/>
        </w:rPr>
      </w:pPr>
      <w:r w:rsidRPr="003913D3">
        <w:rPr>
          <w:sz w:val="26"/>
          <w:szCs w:val="26"/>
        </w:rPr>
        <w:t>Topolog</w:t>
      </w:r>
      <w:r w:rsidR="00B04774" w:rsidRPr="003913D3">
        <w:rPr>
          <w:sz w:val="26"/>
          <w:szCs w:val="26"/>
        </w:rPr>
        <w:t>ical</w:t>
      </w:r>
      <w:r w:rsidRPr="003913D3">
        <w:rPr>
          <w:sz w:val="26"/>
          <w:szCs w:val="26"/>
        </w:rPr>
        <w:t>-based me</w:t>
      </w:r>
      <w:r w:rsidR="00810417" w:rsidRPr="003913D3">
        <w:rPr>
          <w:sz w:val="26"/>
          <w:szCs w:val="26"/>
        </w:rPr>
        <w:t>asures</w:t>
      </w:r>
      <w:r w:rsidRPr="003913D3">
        <w:rPr>
          <w:sz w:val="26"/>
          <w:szCs w:val="26"/>
        </w:rPr>
        <w:t xml:space="preserve"> </w:t>
      </w:r>
      <w:r w:rsidR="00BC380B" w:rsidRPr="003913D3">
        <w:rPr>
          <w:sz w:val="26"/>
          <w:szCs w:val="26"/>
        </w:rPr>
        <w:t>consider</w:t>
      </w:r>
      <w:r w:rsidRPr="003913D3">
        <w:rPr>
          <w:sz w:val="26"/>
          <w:szCs w:val="26"/>
        </w:rPr>
        <w:t xml:space="preserve"> accessibility in terms of the street network</w:t>
      </w:r>
      <w:r w:rsidR="00BC380B" w:rsidRPr="003913D3">
        <w:rPr>
          <w:sz w:val="26"/>
          <w:szCs w:val="26"/>
        </w:rPr>
        <w:t xml:space="preserve">, rather than access </w:t>
      </w:r>
      <w:r w:rsidR="00B31190" w:rsidRPr="003913D3">
        <w:rPr>
          <w:sz w:val="26"/>
          <w:szCs w:val="26"/>
        </w:rPr>
        <w:t>from</w:t>
      </w:r>
      <w:r w:rsidR="009E660D" w:rsidRPr="003913D3">
        <w:rPr>
          <w:sz w:val="26"/>
          <w:szCs w:val="26"/>
        </w:rPr>
        <w:t xml:space="preserve"> </w:t>
      </w:r>
      <w:r w:rsidR="00BC380B" w:rsidRPr="003913D3">
        <w:rPr>
          <w:sz w:val="26"/>
          <w:szCs w:val="26"/>
        </w:rPr>
        <w:t xml:space="preserve">origins </w:t>
      </w:r>
      <w:r w:rsidR="00B31190" w:rsidRPr="003913D3">
        <w:rPr>
          <w:sz w:val="26"/>
          <w:szCs w:val="26"/>
        </w:rPr>
        <w:t>to</w:t>
      </w:r>
      <w:r w:rsidR="00BC380B" w:rsidRPr="003913D3">
        <w:rPr>
          <w:sz w:val="26"/>
          <w:szCs w:val="26"/>
        </w:rPr>
        <w:t xml:space="preserve"> destinations</w:t>
      </w:r>
      <w:r w:rsidRPr="003913D3">
        <w:rPr>
          <w:sz w:val="26"/>
          <w:szCs w:val="26"/>
        </w:rPr>
        <w:t>. Topolog</w:t>
      </w:r>
      <w:r w:rsidR="00B04774" w:rsidRPr="003913D3">
        <w:rPr>
          <w:sz w:val="26"/>
          <w:szCs w:val="26"/>
        </w:rPr>
        <w:t xml:space="preserve">y </w:t>
      </w:r>
      <w:r w:rsidRPr="003913D3">
        <w:rPr>
          <w:sz w:val="26"/>
          <w:szCs w:val="26"/>
        </w:rPr>
        <w:t xml:space="preserve">measures may </w:t>
      </w:r>
      <w:r w:rsidR="00BC380B" w:rsidRPr="003913D3">
        <w:rPr>
          <w:sz w:val="26"/>
          <w:szCs w:val="26"/>
        </w:rPr>
        <w:t>evaluate</w:t>
      </w:r>
      <w:r w:rsidRPr="003913D3">
        <w:rPr>
          <w:sz w:val="26"/>
          <w:szCs w:val="26"/>
        </w:rPr>
        <w:t xml:space="preserve"> network connectivity, the quality of infrastructure within a cat</w:t>
      </w:r>
      <w:r w:rsidR="00BC380B" w:rsidRPr="003913D3">
        <w:rPr>
          <w:sz w:val="26"/>
          <w:szCs w:val="26"/>
        </w:rPr>
        <w:t>chment area</w:t>
      </w:r>
      <w:r w:rsidRPr="003913D3">
        <w:rPr>
          <w:sz w:val="26"/>
          <w:szCs w:val="26"/>
        </w:rPr>
        <w:t xml:space="preserve">, or </w:t>
      </w:r>
      <w:r w:rsidR="00BC380B" w:rsidRPr="003913D3">
        <w:rPr>
          <w:sz w:val="26"/>
          <w:szCs w:val="26"/>
        </w:rPr>
        <w:t>some combination of connectivity and infrastructure</w:t>
      </w:r>
      <w:r w:rsidR="00B04774" w:rsidRPr="003913D3">
        <w:rPr>
          <w:sz w:val="26"/>
          <w:szCs w:val="26"/>
        </w:rPr>
        <w:t xml:space="preserve"> quality</w:t>
      </w:r>
      <w:r w:rsidR="00280F0E">
        <w:rPr>
          <w:sz w:val="26"/>
          <w:szCs w:val="26"/>
        </w:rPr>
        <w:t>.</w:t>
      </w:r>
      <w:r w:rsidR="009141FB" w:rsidRPr="003913D3">
        <w:rPr>
          <w:sz w:val="26"/>
          <w:szCs w:val="26"/>
        </w:rPr>
        <w:t xml:space="preserve"> </w:t>
      </w:r>
      <w:r w:rsidR="000330BA" w:rsidRPr="003913D3">
        <w:rPr>
          <w:sz w:val="26"/>
          <w:szCs w:val="26"/>
        </w:rPr>
        <w:t>Indeed</w:t>
      </w:r>
      <w:r w:rsidR="009141FB" w:rsidRPr="003913D3">
        <w:rPr>
          <w:sz w:val="26"/>
          <w:szCs w:val="26"/>
        </w:rPr>
        <w:t>,</w:t>
      </w:r>
      <w:r w:rsidR="000330BA" w:rsidRPr="003913D3">
        <w:rPr>
          <w:sz w:val="26"/>
          <w:szCs w:val="26"/>
        </w:rPr>
        <w:t xml:space="preserve"> this measure </w:t>
      </w:r>
      <w:r w:rsidR="00600038" w:rsidRPr="003913D3">
        <w:rPr>
          <w:sz w:val="26"/>
          <w:szCs w:val="26"/>
        </w:rPr>
        <w:t xml:space="preserve">emphasizes </w:t>
      </w:r>
      <w:r w:rsidR="000330BA" w:rsidRPr="003913D3">
        <w:rPr>
          <w:sz w:val="26"/>
          <w:szCs w:val="26"/>
        </w:rPr>
        <w:t>on infrastructure evaluation</w:t>
      </w:r>
      <w:r w:rsidR="00BC380B" w:rsidRPr="003913D3">
        <w:rPr>
          <w:sz w:val="26"/>
          <w:szCs w:val="26"/>
        </w:rPr>
        <w:t>. Such approaches</w:t>
      </w:r>
      <w:r w:rsidRPr="003913D3">
        <w:rPr>
          <w:sz w:val="26"/>
          <w:szCs w:val="26"/>
        </w:rPr>
        <w:t xml:space="preserve"> </w:t>
      </w:r>
      <w:r w:rsidR="00BC380B" w:rsidRPr="003913D3">
        <w:rPr>
          <w:sz w:val="26"/>
          <w:szCs w:val="26"/>
        </w:rPr>
        <w:t>are</w:t>
      </w:r>
      <w:r w:rsidRPr="003913D3">
        <w:rPr>
          <w:sz w:val="26"/>
          <w:szCs w:val="26"/>
        </w:rPr>
        <w:t xml:space="preserve"> applicable in the context of planning – for example, in identifying priorities for development, or identifying potential impacts of redevelopment. </w:t>
      </w:r>
    </w:p>
    <w:p w14:paraId="3970835D" w14:textId="21356779" w:rsidR="00C12752" w:rsidRPr="003913D3" w:rsidRDefault="00C12752" w:rsidP="003913D3">
      <w:pPr>
        <w:spacing w:line="360" w:lineRule="auto"/>
        <w:jc w:val="both"/>
        <w:rPr>
          <w:sz w:val="26"/>
          <w:szCs w:val="26"/>
        </w:rPr>
      </w:pPr>
      <w:r w:rsidRPr="003913D3">
        <w:rPr>
          <w:sz w:val="26"/>
          <w:szCs w:val="26"/>
        </w:rPr>
        <w:lastRenderedPageBreak/>
        <w:t xml:space="preserve">There are three types of </w:t>
      </w:r>
      <w:r w:rsidR="00DF7F3A" w:rsidRPr="003913D3">
        <w:rPr>
          <w:sz w:val="26"/>
          <w:szCs w:val="26"/>
        </w:rPr>
        <w:t xml:space="preserve">topological </w:t>
      </w:r>
      <w:r w:rsidRPr="003913D3">
        <w:rPr>
          <w:sz w:val="26"/>
          <w:szCs w:val="26"/>
        </w:rPr>
        <w:t>measure: the first, this group evaluate the level of service (LOS) within a floating catchment area (FCA)</w:t>
      </w:r>
      <w:r w:rsidR="00FA6E42">
        <w:rPr>
          <w:sz w:val="26"/>
          <w:szCs w:val="26"/>
        </w:rPr>
        <w:fldChar w:fldCharType="begin"/>
      </w:r>
      <w:r w:rsidR="00D56E23">
        <w:rPr>
          <w:sz w:val="26"/>
          <w:szCs w:val="26"/>
        </w:rPr>
        <w:instrText xml:space="preserve"> ADDIN EN.CITE &lt;EndNote&gt;&lt;Cite&gt;&lt;Author&gt;Sisson&lt;/Author&gt;&lt;Year&gt;2006&lt;/Year&gt;&lt;RecNum&gt;1&lt;/RecNum&gt;&lt;DisplayText&gt;(Sisson 2006)&lt;/DisplayText&gt;&lt;record&gt;&lt;rec-number&gt;1&lt;/rec-number&gt;&lt;foreign-keys&gt;&lt;key app="EN" db-id="2e2p5vxx2zxtrfexpad5zaef0pxz5rr252a5" timestamp="1660661303"&gt;1&lt;/key&gt;&lt;/foreign-keys&gt;&lt;ref-type name="Journal Article"&gt;17&lt;/ref-type&gt;&lt;contributors&gt;&lt;authors&gt;&lt;author&gt;Sisson, Susan B., Sarah M. Lee, Elizabeth K. Burns, and Catrine Tudor-Locke&lt;/author&gt;&lt;/authors&gt;&lt;/contributors&gt;&lt;titles&gt;&lt;title&gt;Suitability of commuting by bicycle to Arizona elementary schools&lt;/title&gt;&lt;secondary-title&gt;American Journal of Health Promotion&lt;/secondary-title&gt;&lt;/titles&gt;&lt;periodical&gt;&lt;full-title&gt;American Journal of Health Promotion&lt;/full-title&gt;&lt;/periodical&gt;&lt;dates&gt;&lt;year&gt;2006&lt;/year&gt;&lt;/dates&gt;&lt;urls&gt;&lt;/urls&gt;&lt;/record&gt;&lt;/Cite&gt;&lt;/EndNote&gt;</w:instrText>
      </w:r>
      <w:r w:rsidR="00FA6E42">
        <w:rPr>
          <w:sz w:val="26"/>
          <w:szCs w:val="26"/>
        </w:rPr>
        <w:fldChar w:fldCharType="separate"/>
      </w:r>
      <w:r w:rsidR="00D56E23">
        <w:rPr>
          <w:noProof/>
          <w:sz w:val="26"/>
          <w:szCs w:val="26"/>
        </w:rPr>
        <w:t>(Sisson 2006)</w:t>
      </w:r>
      <w:r w:rsidR="00FA6E42">
        <w:rPr>
          <w:sz w:val="26"/>
          <w:szCs w:val="26"/>
        </w:rPr>
        <w:fldChar w:fldCharType="end"/>
      </w:r>
      <w:r w:rsidR="00347D8D" w:rsidRPr="003913D3">
        <w:rPr>
          <w:sz w:val="26"/>
          <w:szCs w:val="26"/>
        </w:rPr>
        <w:t>.</w:t>
      </w:r>
      <w:r w:rsidRPr="003913D3">
        <w:rPr>
          <w:sz w:val="26"/>
          <w:szCs w:val="26"/>
        </w:rPr>
        <w:t xml:space="preserve"> The second type is similar the first one. however, </w:t>
      </w:r>
      <w:r w:rsidR="00895C3A" w:rsidRPr="003913D3">
        <w:rPr>
          <w:sz w:val="26"/>
          <w:szCs w:val="26"/>
        </w:rPr>
        <w:t xml:space="preserve">this one </w:t>
      </w:r>
      <w:r w:rsidR="0094784C" w:rsidRPr="003913D3">
        <w:rPr>
          <w:sz w:val="26"/>
          <w:szCs w:val="26"/>
        </w:rPr>
        <w:t xml:space="preserve">used </w:t>
      </w:r>
      <w:r w:rsidR="00895C3A" w:rsidRPr="003913D3">
        <w:rPr>
          <w:sz w:val="26"/>
          <w:szCs w:val="26"/>
        </w:rPr>
        <w:t>a pre-defined spatial unit</w:t>
      </w:r>
      <w:r w:rsidR="0094784C" w:rsidRPr="003913D3">
        <w:rPr>
          <w:sz w:val="26"/>
          <w:szCs w:val="26"/>
        </w:rPr>
        <w:t xml:space="preserve"> to</w:t>
      </w:r>
      <w:r w:rsidR="00895C3A" w:rsidRPr="003913D3">
        <w:rPr>
          <w:sz w:val="26"/>
          <w:szCs w:val="26"/>
        </w:rPr>
        <w:t xml:space="preserve"> </w:t>
      </w:r>
      <w:r w:rsidR="0094784C" w:rsidRPr="003913D3">
        <w:rPr>
          <w:sz w:val="26"/>
          <w:szCs w:val="26"/>
        </w:rPr>
        <w:t>evaluate LOS</w:t>
      </w:r>
      <w:r w:rsidR="00A21345" w:rsidRPr="003913D3">
        <w:rPr>
          <w:sz w:val="26"/>
          <w:szCs w:val="26"/>
        </w:rPr>
        <w:t>, and this is based on the segment instead of the point</w:t>
      </w:r>
      <w:r w:rsidR="00347D8D" w:rsidRPr="003913D3">
        <w:rPr>
          <w:sz w:val="26"/>
          <w:szCs w:val="26"/>
        </w:rPr>
        <w:t xml:space="preserve"> </w:t>
      </w:r>
      <w:r w:rsidR="00FA6E42">
        <w:rPr>
          <w:sz w:val="26"/>
          <w:szCs w:val="26"/>
        </w:rPr>
        <w:fldChar w:fldCharType="begin">
          <w:fldData xml:space="preserve">PEVuZE5vdGU+PENpdGU+PEF1dGhvcj5FbWVyeTwvQXV0aG9yPjxZZWFyPjIwMTE8L1llYXI+PFJl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</w:fldData>
        </w:fldChar>
      </w:r>
      <w:r w:rsidR="00D56E23">
        <w:rPr>
          <w:sz w:val="26"/>
          <w:szCs w:val="26"/>
        </w:rPr>
        <w:instrText xml:space="preserve"> ADDIN EN.CITE </w:instrText>
      </w:r>
      <w:r w:rsidR="00D56E23">
        <w:rPr>
          <w:sz w:val="26"/>
          <w:szCs w:val="26"/>
        </w:rPr>
        <w:fldChar w:fldCharType="begin">
          <w:fldData xml:space="preserve">PEVuZE5vdGU+PENpdGU+PEF1dGhvcj5FbWVyeTwvQXV0aG9yPjxZZWFyPjIwMTE8L1llYXI+PFJl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FA6E42">
        <w:rPr>
          <w:sz w:val="26"/>
          <w:szCs w:val="26"/>
        </w:rPr>
      </w:r>
      <w:r w:rsidR="00FA6E42">
        <w:rPr>
          <w:sz w:val="26"/>
          <w:szCs w:val="26"/>
        </w:rPr>
        <w:fldChar w:fldCharType="separate"/>
      </w:r>
      <w:r w:rsidR="00D56E23">
        <w:rPr>
          <w:noProof/>
          <w:sz w:val="26"/>
          <w:szCs w:val="26"/>
        </w:rPr>
        <w:t>(Emery and Crump 2011, Horacek, White et al. 2012, Lowry, Callister et al. 2012)</w:t>
      </w:r>
      <w:r w:rsidR="00FA6E42">
        <w:rPr>
          <w:sz w:val="26"/>
          <w:szCs w:val="26"/>
        </w:rPr>
        <w:fldChar w:fldCharType="end"/>
      </w:r>
      <w:r w:rsidR="00347D8D" w:rsidRPr="003913D3">
        <w:rPr>
          <w:sz w:val="26"/>
          <w:szCs w:val="26"/>
        </w:rPr>
        <w:t>.</w:t>
      </w:r>
      <w:r w:rsidR="009C29CC" w:rsidRPr="003913D3">
        <w:rPr>
          <w:sz w:val="26"/>
          <w:szCs w:val="26"/>
        </w:rPr>
        <w:t xml:space="preserve"> The third one is very different, since traffic is not considered as a relevant parameter</w:t>
      </w:r>
      <w:r w:rsidR="00FA6E42">
        <w:rPr>
          <w:sz w:val="26"/>
          <w:szCs w:val="26"/>
        </w:rPr>
        <w:t xml:space="preserve"> </w:t>
      </w:r>
      <w:r w:rsidR="00FA6E42">
        <w:rPr>
          <w:sz w:val="26"/>
          <w:szCs w:val="26"/>
        </w:rPr>
        <w:fldChar w:fldCharType="begin">
          <w:fldData xml:space="preserve">PEVuZE5vdGU+PENpdGU+PEF1dGhvcj5Ib2VkbDwvQXV0aG9yPjxZZWFyPjIwMTA8L1llYXI+PFJl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==
</w:fldData>
        </w:fldChar>
      </w:r>
      <w:r w:rsidR="00D56E23">
        <w:rPr>
          <w:sz w:val="26"/>
          <w:szCs w:val="26"/>
        </w:rPr>
        <w:instrText xml:space="preserve"> ADDIN EN.CITE </w:instrText>
      </w:r>
      <w:r w:rsidR="00D56E23">
        <w:rPr>
          <w:sz w:val="26"/>
          <w:szCs w:val="26"/>
        </w:rPr>
        <w:fldChar w:fldCharType="begin">
          <w:fldData xml:space="preserve">PEVuZE5vdGU+PENpdGU+PEF1dGhvcj5Ib2VkbDwvQXV0aG9yPjxZZWFyPjIwMTA8L1llYXI+PFJl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==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FA6E42">
        <w:rPr>
          <w:sz w:val="26"/>
          <w:szCs w:val="26"/>
        </w:rPr>
      </w:r>
      <w:r w:rsidR="00FA6E42">
        <w:rPr>
          <w:sz w:val="26"/>
          <w:szCs w:val="26"/>
        </w:rPr>
        <w:fldChar w:fldCharType="separate"/>
      </w:r>
      <w:r w:rsidR="00D56E23">
        <w:rPr>
          <w:noProof/>
          <w:sz w:val="26"/>
          <w:szCs w:val="26"/>
        </w:rPr>
        <w:t>(Hoedl, Titze et al. 2010, Zielstra and Hochmair 2011, Jabbari, Fonseca et al. 2021)</w:t>
      </w:r>
      <w:r w:rsidR="00FA6E42">
        <w:rPr>
          <w:sz w:val="26"/>
          <w:szCs w:val="26"/>
        </w:rPr>
        <w:fldChar w:fldCharType="end"/>
      </w:r>
      <w:r w:rsidR="009C29CC" w:rsidRPr="003913D3">
        <w:rPr>
          <w:sz w:val="26"/>
          <w:szCs w:val="26"/>
        </w:rPr>
        <w:t>.</w:t>
      </w:r>
      <w:r w:rsidR="00C3066C" w:rsidRPr="003913D3">
        <w:rPr>
          <w:sz w:val="26"/>
          <w:szCs w:val="26"/>
        </w:rPr>
        <w:t xml:space="preserve"> </w:t>
      </w:r>
      <w:r w:rsidR="009C29CC" w:rsidRPr="003913D3">
        <w:rPr>
          <w:sz w:val="26"/>
          <w:szCs w:val="26"/>
        </w:rPr>
        <w:t>These m</w:t>
      </w:r>
      <w:r w:rsidRPr="003913D3">
        <w:rPr>
          <w:sz w:val="26"/>
          <w:szCs w:val="26"/>
        </w:rPr>
        <w:t xml:space="preserve">easures are based on </w:t>
      </w:r>
      <w:r w:rsidR="00C3066C" w:rsidRPr="003913D3">
        <w:rPr>
          <w:sz w:val="26"/>
          <w:szCs w:val="26"/>
        </w:rPr>
        <w:t xml:space="preserve">and the evaluation of network segments, </w:t>
      </w:r>
      <w:r w:rsidRPr="003913D3">
        <w:rPr>
          <w:sz w:val="26"/>
          <w:szCs w:val="26"/>
        </w:rPr>
        <w:t>infrastructure characteristics</w:t>
      </w:r>
      <w:r w:rsidR="00C3066C" w:rsidRPr="003913D3">
        <w:rPr>
          <w:sz w:val="26"/>
          <w:szCs w:val="26"/>
        </w:rPr>
        <w:t>,</w:t>
      </w:r>
      <w:r w:rsidRPr="003913D3">
        <w:rPr>
          <w:sz w:val="26"/>
          <w:szCs w:val="26"/>
        </w:rPr>
        <w:t xml:space="preserve"> and include </w:t>
      </w:r>
      <w:r w:rsidR="00C3066C" w:rsidRPr="003913D3">
        <w:rPr>
          <w:sz w:val="26"/>
          <w:szCs w:val="26"/>
        </w:rPr>
        <w:t>variables</w:t>
      </w:r>
      <w:r w:rsidRPr="003913D3">
        <w:rPr>
          <w:sz w:val="26"/>
          <w:szCs w:val="26"/>
        </w:rPr>
        <w:t xml:space="preserve"> such as sidewalk or bike path availability, quality, and </w:t>
      </w:r>
      <w:proofErr w:type="gramStart"/>
      <w:r w:rsidRPr="003913D3">
        <w:rPr>
          <w:sz w:val="26"/>
          <w:szCs w:val="26"/>
        </w:rPr>
        <w:t>length</w:t>
      </w:r>
      <w:proofErr w:type="gramEnd"/>
      <w:r w:rsidRPr="003913D3">
        <w:rPr>
          <w:sz w:val="26"/>
          <w:szCs w:val="26"/>
        </w:rPr>
        <w:t xml:space="preserve"> among others.</w:t>
      </w:r>
    </w:p>
    <w:p w14:paraId="47E19BBA" w14:textId="77777777" w:rsidR="001D1A48" w:rsidRDefault="001D1A48" w:rsidP="006A048E">
      <w:pPr>
        <w:rPr>
          <w:rFonts w:ascii="Arial" w:hAnsi="Arial" w:cs="Arial"/>
          <w:highlight w:val="cyan"/>
          <w:lang w:val="en-US"/>
        </w:rPr>
      </w:pPr>
    </w:p>
    <w:p w14:paraId="3F268E52" w14:textId="09945C80" w:rsidR="00D276CA" w:rsidRPr="00CF63C4" w:rsidRDefault="001F4F49">
      <w:pPr>
        <w:pStyle w:val="Heading2"/>
        <w:ind w:left="720"/>
        <w:pPrChange w:id="399" w:author="Paez, Antonio" w:date="2022-07-27T13:52:00Z">
          <w:pPr>
            <w:pStyle w:val="Heading2"/>
            <w:numPr>
              <w:numId w:val="13"/>
            </w:numPr>
            <w:ind w:left="720" w:hanging="360"/>
          </w:pPr>
        </w:pPrChange>
      </w:pPr>
      <w:bookmarkStart w:id="400" w:name="_Toc107809277"/>
      <w:r>
        <w:t>Utility</w:t>
      </w:r>
      <w:r w:rsidR="00DC0985">
        <w:t>-</w:t>
      </w:r>
      <w:r>
        <w:t xml:space="preserve">based </w:t>
      </w:r>
      <w:r w:rsidR="00DC0985">
        <w:t>measures</w:t>
      </w:r>
      <w:bookmarkEnd w:id="400"/>
    </w:p>
    <w:p w14:paraId="1C0D7FC5" w14:textId="08E61239" w:rsidR="00611365" w:rsidRDefault="0076636E" w:rsidP="00C164C7">
      <w:pPr>
        <w:spacing w:line="360" w:lineRule="auto"/>
        <w:jc w:val="both"/>
        <w:rPr>
          <w:sz w:val="26"/>
          <w:szCs w:val="26"/>
        </w:rPr>
      </w:pPr>
      <w:r w:rsidRPr="00143445">
        <w:rPr>
          <w:sz w:val="26"/>
          <w:szCs w:val="26"/>
        </w:rPr>
        <w:t>utility-based measures evaluate accessibility based on individual preferences</w:t>
      </w:r>
      <w:r w:rsidR="00B500E5" w:rsidRPr="00143445">
        <w:rPr>
          <w:sz w:val="26"/>
          <w:szCs w:val="26"/>
        </w:rPr>
        <w:t xml:space="preserve"> and the log-sum of discrete choice models applied to destination choice analysis </w:t>
      </w:r>
      <w:r w:rsidR="00D44FE7">
        <w:rPr>
          <w:sz w:val="26"/>
          <w:szCs w:val="26"/>
        </w:rPr>
        <w:fldChar w:fldCharType="begin"/>
      </w:r>
      <w:r w:rsidR="00D56E23">
        <w:rPr>
          <w:sz w:val="26"/>
          <w:szCs w:val="26"/>
        </w:rPr>
        <w:instrText xml:space="preserve"> ADDIN EN.CITE &lt;EndNote&gt;&lt;Cite&gt;&lt;Author&gt;Ben-Akiva&lt;/Author&gt;&lt;Year&gt;2021&lt;/Year&gt;&lt;RecNum&gt;251&lt;/RecNum&gt;&lt;DisplayText&gt;(Ben-Akiva and Lerman 2021)&lt;/DisplayText&gt;&lt;record&gt;&lt;rec-number&gt;251&lt;/rec-number&gt;&lt;foreign-keys&gt;&lt;key app="EN" db-id="2e2p5vxx2zxtrfexpad5zaef0pxz5rr252a5" timestamp="1660687077"&gt;251&lt;/key&gt;&lt;/foreign-keys&gt;&lt;ref-type name="Book Section"&gt;5&lt;/ref-type&gt;&lt;contributors&gt;&lt;authors&gt;&lt;author&gt;Ben-Akiva, Moshe&lt;/author&gt;&lt;author&gt;Lerman, Steven R&lt;/author&gt;&lt;/authors&gt;&lt;/contributors&gt;&lt;titles&gt;&lt;title&gt;Disaggregate travel and mobility-choice models and measures of accessibility&lt;/title&gt;&lt;secondary-title&gt;Behavioural travel modelling&lt;/secondary-title&gt;&lt;/titles&gt;&lt;pages&gt;654-679&lt;/pages&gt;&lt;dates&gt;&lt;year&gt;2021&lt;/year&gt;&lt;/dates&gt;&lt;publisher&gt;Routledge&lt;/publisher&gt;&lt;isbn&gt;1003156053&lt;/isbn&gt;&lt;urls&gt;&lt;/urls&gt;&lt;/record&gt;&lt;/Cite&gt;&lt;/EndNote&gt;</w:instrText>
      </w:r>
      <w:r w:rsidR="00D44FE7">
        <w:rPr>
          <w:sz w:val="26"/>
          <w:szCs w:val="26"/>
        </w:rPr>
        <w:fldChar w:fldCharType="separate"/>
      </w:r>
      <w:r w:rsidR="00D56E23">
        <w:rPr>
          <w:noProof/>
          <w:sz w:val="26"/>
          <w:szCs w:val="26"/>
        </w:rPr>
        <w:t>(Ben-Akiva and Lerman 2021)</w:t>
      </w:r>
      <w:r w:rsidR="00D44FE7">
        <w:rPr>
          <w:sz w:val="26"/>
          <w:szCs w:val="26"/>
        </w:rPr>
        <w:fldChar w:fldCharType="end"/>
      </w:r>
      <w:r w:rsidR="00880984" w:rsidRPr="00143445">
        <w:rPr>
          <w:sz w:val="26"/>
          <w:szCs w:val="26"/>
        </w:rPr>
        <w:t>.</w:t>
      </w:r>
      <w:r w:rsidR="002B52A8" w:rsidRPr="00143445">
        <w:rPr>
          <w:sz w:val="26"/>
          <w:szCs w:val="26"/>
        </w:rPr>
        <w:t xml:space="preserve"> </w:t>
      </w:r>
      <w:r w:rsidR="00880984" w:rsidRPr="00143445">
        <w:rPr>
          <w:sz w:val="26"/>
          <w:szCs w:val="26"/>
        </w:rPr>
        <w:t>T</w:t>
      </w:r>
      <w:r w:rsidR="002B52A8" w:rsidRPr="00143445">
        <w:rPr>
          <w:sz w:val="26"/>
          <w:szCs w:val="26"/>
        </w:rPr>
        <w:t>his</w:t>
      </w:r>
      <w:r w:rsidR="00880984" w:rsidRPr="00143445">
        <w:rPr>
          <w:sz w:val="26"/>
          <w:szCs w:val="26"/>
        </w:rPr>
        <w:t xml:space="preserve"> </w:t>
      </w:r>
      <w:r w:rsidR="002B52A8" w:rsidRPr="00143445">
        <w:rPr>
          <w:sz w:val="26"/>
          <w:szCs w:val="26"/>
        </w:rPr>
        <w:t>measure</w:t>
      </w:r>
      <w:r w:rsidR="00880984" w:rsidRPr="00143445">
        <w:rPr>
          <w:sz w:val="26"/>
          <w:szCs w:val="26"/>
        </w:rPr>
        <w:t>,</w:t>
      </w:r>
      <w:r w:rsidR="002B52A8" w:rsidRPr="00143445">
        <w:rPr>
          <w:sz w:val="26"/>
          <w:szCs w:val="26"/>
        </w:rPr>
        <w:t xml:space="preserve"> </w:t>
      </w:r>
      <w:r w:rsidR="00564B26" w:rsidRPr="00143445">
        <w:rPr>
          <w:sz w:val="26"/>
          <w:szCs w:val="26"/>
        </w:rPr>
        <w:t>which</w:t>
      </w:r>
      <w:r w:rsidR="002B52A8" w:rsidRPr="00143445">
        <w:rPr>
          <w:sz w:val="26"/>
          <w:szCs w:val="26"/>
        </w:rPr>
        <w:t xml:space="preserve"> </w:t>
      </w:r>
      <w:r w:rsidR="002F0B36" w:rsidRPr="00143445">
        <w:rPr>
          <w:sz w:val="26"/>
          <w:szCs w:val="26"/>
        </w:rPr>
        <w:t>is known as benefits measures,</w:t>
      </w:r>
      <w:r w:rsidR="002B52A8" w:rsidRPr="00143445">
        <w:rPr>
          <w:sz w:val="26"/>
          <w:szCs w:val="26"/>
        </w:rPr>
        <w:t xml:space="preserve"> can better represent individual accessibility than location-based measures</w:t>
      </w:r>
      <w:r w:rsidR="00D276CA" w:rsidRPr="00143445">
        <w:rPr>
          <w:sz w:val="26"/>
          <w:szCs w:val="26"/>
        </w:rPr>
        <w:t>.</w:t>
      </w:r>
      <w:r w:rsidR="009B32EE" w:rsidRPr="00143445">
        <w:rPr>
          <w:sz w:val="26"/>
          <w:szCs w:val="26"/>
        </w:rPr>
        <w:t xml:space="preserve"> </w:t>
      </w:r>
      <w:r w:rsidR="00611365" w:rsidRPr="00143445">
        <w:rPr>
          <w:sz w:val="26"/>
          <w:szCs w:val="26"/>
        </w:rPr>
        <w:t>Utility</w:t>
      </w:r>
      <w:r w:rsidR="00CF63C4" w:rsidRPr="00143445">
        <w:rPr>
          <w:sz w:val="26"/>
          <w:szCs w:val="26"/>
        </w:rPr>
        <w:t xml:space="preserve">-based measure </w:t>
      </w:r>
      <w:r w:rsidR="00A3756B" w:rsidRPr="00143445">
        <w:rPr>
          <w:sz w:val="26"/>
          <w:szCs w:val="26"/>
        </w:rPr>
        <w:t>can be calculated using two methods:</w:t>
      </w:r>
    </w:p>
    <w:p w14:paraId="343BEA70" w14:textId="0B0C7861" w:rsidR="002E78E6" w:rsidRPr="002E78E6" w:rsidRDefault="002E78E6" w:rsidP="00290096">
      <w:pPr>
        <w:pStyle w:val="ListParagraph"/>
        <w:numPr>
          <w:ilvl w:val="0"/>
          <w:numId w:val="35"/>
        </w:numPr>
        <w:spacing w:line="360" w:lineRule="auto"/>
        <w:jc w:val="both"/>
        <w:rPr>
          <w:sz w:val="26"/>
          <w:szCs w:val="26"/>
        </w:rPr>
      </w:pPr>
      <w:r w:rsidRPr="002E78E6">
        <w:rPr>
          <w:sz w:val="26"/>
          <w:szCs w:val="26"/>
        </w:rPr>
        <w:t xml:space="preserve">Assume that a decision-maker perceives the utility of a destination as: </w:t>
      </w:r>
      <w:r w:rsidRPr="002E78E6">
        <w:rPr>
          <w:rFonts w:ascii="Cambria Math" w:hAnsi="Cambria Math" w:cs="Cambria Math"/>
          <w:sz w:val="26"/>
          <w:szCs w:val="26"/>
        </w:rPr>
        <w:t>𝑈𝑗</w:t>
      </w:r>
      <w:r w:rsidRPr="002E78E6">
        <w:rPr>
          <w:sz w:val="26"/>
          <w:szCs w:val="26"/>
        </w:rPr>
        <w:t xml:space="preserve"> = </w:t>
      </w:r>
      <w:r w:rsidRPr="002E78E6">
        <w:rPr>
          <w:rFonts w:ascii="Cambria Math" w:hAnsi="Cambria Math" w:cs="Cambria Math"/>
          <w:sz w:val="26"/>
          <w:szCs w:val="26"/>
        </w:rPr>
        <w:t>𝑉𝑗</w:t>
      </w:r>
      <w:r w:rsidRPr="002E78E6">
        <w:rPr>
          <w:sz w:val="26"/>
          <w:szCs w:val="26"/>
        </w:rPr>
        <w:t xml:space="preserve"> + </w:t>
      </w:r>
      <w:r w:rsidRPr="002E78E6">
        <w:rPr>
          <w:rFonts w:ascii="Cambria Math" w:hAnsi="Cambria Math" w:cs="Cambria Math"/>
          <w:sz w:val="26"/>
          <w:szCs w:val="26"/>
        </w:rPr>
        <w:t>𝜀𝑗</w:t>
      </w:r>
      <w:r w:rsidRPr="002E78E6">
        <w:rPr>
          <w:sz w:val="26"/>
          <w:szCs w:val="26"/>
        </w:rPr>
        <w:t xml:space="preserve">   where </w:t>
      </w:r>
      <w:r w:rsidRPr="002E78E6">
        <w:rPr>
          <w:rFonts w:ascii="Cambria Math" w:hAnsi="Cambria Math" w:cs="Cambria Math"/>
          <w:sz w:val="26"/>
          <w:szCs w:val="26"/>
        </w:rPr>
        <w:t>𝜀𝑗</w:t>
      </w:r>
      <w:r w:rsidRPr="002E78E6">
        <w:rPr>
          <w:sz w:val="26"/>
          <w:szCs w:val="26"/>
        </w:rPr>
        <w:t xml:space="preserve"> is the individual’s idiosyncratic deviation in terms of how s/he perceives the utility of alternative j relative to the population average utility, </w:t>
      </w:r>
      <w:r w:rsidRPr="002E78E6">
        <w:rPr>
          <w:rFonts w:ascii="Cambria Math" w:hAnsi="Cambria Math" w:cs="Cambria Math"/>
          <w:sz w:val="26"/>
          <w:szCs w:val="26"/>
        </w:rPr>
        <w:t>𝑉𝑗</w:t>
      </w:r>
      <w:r w:rsidRPr="002E78E6">
        <w:rPr>
          <w:sz w:val="26"/>
          <w:szCs w:val="26"/>
        </w:rPr>
        <w:t xml:space="preserve">. The person chooses the alternative that generates the maximum perceived utility, </w:t>
      </w:r>
      <w:r w:rsidRPr="002E78E6">
        <w:rPr>
          <w:rFonts w:ascii="Cambria Math" w:hAnsi="Cambria Math" w:cs="Cambria Math"/>
          <w:sz w:val="26"/>
          <w:szCs w:val="26"/>
        </w:rPr>
        <w:t>𝑈𝑗</w:t>
      </w:r>
      <w:r w:rsidRPr="002E78E6">
        <w:rPr>
          <w:sz w:val="26"/>
          <w:szCs w:val="26"/>
        </w:rPr>
        <w:t xml:space="preserve">. Under very common assumptions, the probability that j is the maximum utility alternative and so is chosen is given by the multinomial logit (MNL) model </w:t>
      </w:r>
      <w:r w:rsidR="00D44FE7">
        <w:rPr>
          <w:sz w:val="26"/>
          <w:szCs w:val="26"/>
        </w:rPr>
        <w:fldChar w:fldCharType="begin"/>
      </w:r>
      <w:r w:rsidR="00D56E23">
        <w:rPr>
          <w:sz w:val="26"/>
          <w:szCs w:val="26"/>
        </w:rPr>
        <w:instrText xml:space="preserve"> ADDIN EN.CITE &lt;EndNote&gt;&lt;Cite&gt;&lt;Author&gt;Train&lt;/Author&gt;&lt;Year&gt;2009&lt;/Year&gt;&lt;RecNum&gt;252&lt;/RecNum&gt;&lt;DisplayText&gt;(Train 2009)&lt;/DisplayText&gt;&lt;record&gt;&lt;rec-number&gt;252&lt;/rec-number&gt;&lt;foreign-keys&gt;&lt;key app="EN" db-id="2e2p5vxx2zxtrfexpad5zaef0pxz5rr252a5" timestamp="1660687195"&gt;252&lt;/key&gt;&lt;/foreign-keys&gt;&lt;ref-type name="Journal Article"&gt;17&lt;/ref-type&gt;&lt;contributors&gt;&lt;authors&gt;&lt;author&gt;Train, K. E.&lt;/author&gt;&lt;/authors&gt;&lt;/contributors&gt;&lt;auth-address&gt;Univ Calif Berkeley, Ctr Regulatory Policy, Berkeley, CA 94720 USA&amp;#xD;NERA Inc, San Francisco, CA USA&lt;/auth-address&gt;&lt;titles&gt;&lt;title&gt;Discrete Choice Methods with Simulation Second Edition Introduction&lt;/title&gt;&lt;secondary-title&gt;Discrete Choice Methods with Simulation, 2nd Edition&lt;/secondary-title&gt;&lt;/titles&gt;&lt;periodical&gt;&lt;full-title&gt;Discrete Choice Methods with Simulation, 2nd Edition&lt;/full-title&gt;&lt;/periodical&gt;&lt;pages&gt;1-+&lt;/pages&gt;&lt;dates&gt;&lt;year&gt;2009&lt;/year&gt;&lt;/dates&gt;&lt;accession-num&gt;WOS:000313116300001&lt;/accession-num&gt;&lt;urls&gt;&lt;related-urls&gt;&lt;url&gt;&amp;lt;Go to ISI&amp;gt;://WOS:000313116300001&lt;/url&gt;&lt;/related-urls&gt;&lt;/urls&gt;&lt;electronic-resource-num&gt;Book_Doi 10.1017/Cbo9780511805271&lt;/electronic-resource-num&gt;&lt;language&gt;English&lt;/language&gt;&lt;/record&gt;&lt;/Cite&gt;&lt;/EndNote&gt;</w:instrText>
      </w:r>
      <w:r w:rsidR="00D44FE7">
        <w:rPr>
          <w:sz w:val="26"/>
          <w:szCs w:val="26"/>
        </w:rPr>
        <w:fldChar w:fldCharType="separate"/>
      </w:r>
      <w:r w:rsidR="00D56E23">
        <w:rPr>
          <w:noProof/>
          <w:sz w:val="26"/>
          <w:szCs w:val="26"/>
        </w:rPr>
        <w:t>(Train 2009)</w:t>
      </w:r>
      <w:r w:rsidR="00D44FE7">
        <w:rPr>
          <w:sz w:val="26"/>
          <w:szCs w:val="26"/>
        </w:rPr>
        <w:fldChar w:fldCharType="end"/>
      </w:r>
      <w:r w:rsidRPr="002E78E6">
        <w:rPr>
          <w:sz w:val="26"/>
          <w:szCs w:val="26"/>
        </w:rPr>
        <w:t>:</w:t>
      </w:r>
    </w:p>
    <w:p w14:paraId="14FD7D98" w14:textId="687007CA" w:rsidR="002E78E6" w:rsidRPr="002E78E6" w:rsidRDefault="002E78E6" w:rsidP="002E78E6">
      <w:pPr>
        <w:pStyle w:val="ListParagraph"/>
        <w:spacing w:line="360" w:lineRule="auto"/>
        <w:jc w:val="both"/>
        <w:rPr>
          <w:sz w:val="26"/>
          <w:szCs w:val="26"/>
          <w:rtl/>
        </w:rPr>
      </w:pPr>
    </w:p>
    <w:p w14:paraId="7F04DD91" w14:textId="55704F2D" w:rsidR="00A93E86" w:rsidRPr="00BF6D32" w:rsidRDefault="00AC1222" w:rsidP="00D9596E">
      <w:pPr>
        <w:spacing w:line="360" w:lineRule="auto"/>
        <w:jc w:val="both"/>
        <w:rPr>
          <w:sz w:val="24"/>
          <w:szCs w:val="24"/>
          <w:highlight w:val="lightGray"/>
          <w:lang w:bidi="fa-IR"/>
        </w:rPr>
      </w:pPr>
      <m:oMathPara>
        <m:oMath>
          <m:sSubSup>
            <m:sSubSupPr>
              <m:ctrlPr>
                <w:rPr>
                  <w:rFonts w:ascii="Cambria Math" w:hAnsi="Cambria Math"/>
                  <w:i/>
                  <w:sz w:val="24"/>
                  <w:szCs w:val="24"/>
                  <w:highlight w:val="lightGray"/>
                  <w:lang w:bidi="fa-IR"/>
                </w:rPr>
              </m:ctrlPr>
            </m:sSubSupPr>
            <m:e>
              <m:r>
                <w:rPr>
                  <w:rFonts w:ascii="Cambria Math" w:hAnsi="Cambria Math"/>
                  <w:sz w:val="24"/>
                  <w:szCs w:val="24"/>
                  <w:highlight w:val="lightGray"/>
                  <w:lang w:bidi="fa-IR"/>
                </w:rPr>
                <m:t>P</m:t>
              </m:r>
            </m:e>
            <m:sub>
              <m:r>
                <w:rPr>
                  <w:rFonts w:ascii="Cambria Math" w:hAnsi="Cambria Math"/>
                  <w:sz w:val="24"/>
                  <w:szCs w:val="24"/>
                  <w:highlight w:val="lightGray"/>
                  <w:lang w:bidi="fa-IR"/>
                </w:rPr>
                <m:t>j</m:t>
              </m:r>
            </m:sub>
            <m:sup>
              <m:r>
                <w:rPr>
                  <w:rFonts w:ascii="Cambria Math" w:hAnsi="Cambria Math"/>
                  <w:sz w:val="24"/>
                  <w:szCs w:val="24"/>
                  <w:highlight w:val="lightGray"/>
                  <w:lang w:bidi="fa-IR"/>
                </w:rPr>
                <m:t>ip</m:t>
              </m:r>
            </m:sup>
          </m:sSubSup>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V</m:t>
                          </m:r>
                        </m:e>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sub>
                      </m:sSub>
                    </m:sup>
                  </m:sSup>
                </m:e>
              </m:nary>
            </m:den>
          </m:f>
          <m:r>
            <w:rPr>
              <w:rFonts w:ascii="Cambria Math" w:hAnsi="Cambria Math"/>
              <w:sz w:val="24"/>
              <w:szCs w:val="24"/>
              <w:highlight w:val="lightGray"/>
              <w:lang w:bidi="fa-IR"/>
            </w:rPr>
            <m:t xml:space="preserve">= </m:t>
          </m:r>
          <m:f>
            <m:fPr>
              <m:ctrlPr>
                <w:rPr>
                  <w:rFonts w:ascii="Cambria Math" w:hAnsi="Cambria Math"/>
                  <w:i/>
                  <w:sz w:val="24"/>
                  <w:szCs w:val="24"/>
                  <w:highlight w:val="lightGray"/>
                  <w:lang w:bidi="fa-IR"/>
                </w:rPr>
              </m:ctrlPr>
            </m:fPr>
            <m:num>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num>
            <m:den>
              <m:nary>
                <m:naryPr>
                  <m:chr m:val="∑"/>
                  <m:limLoc m:val="undOvr"/>
                  <m:supHide m:val="1"/>
                  <m:ctrlPr>
                    <w:rPr>
                      <w:rFonts w:ascii="Cambria Math" w:hAnsi="Cambria Math"/>
                      <w:i/>
                      <w:sz w:val="24"/>
                      <w:szCs w:val="24"/>
                      <w:highlight w:val="lightGray"/>
                      <w:lang w:bidi="fa-IR"/>
                    </w:rPr>
                  </m:ctrlPr>
                </m:naryPr>
                <m:sub>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j</m:t>
                      </m:r>
                    </m:e>
                    <m:sup>
                      <m:r>
                        <w:rPr>
                          <w:rFonts w:ascii="Cambria Math" w:hAnsi="Cambria Math"/>
                          <w:sz w:val="24"/>
                          <w:szCs w:val="24"/>
                          <w:highlight w:val="lightGray"/>
                          <w:lang w:bidi="fa-IR"/>
                        </w:rPr>
                        <m:t>'</m:t>
                      </m:r>
                    </m:sup>
                  </m:sSup>
                  <m:r>
                    <w:rPr>
                      <w:rFonts w:ascii="Cambria Math" w:hAnsi="Cambria Math"/>
                      <w:sz w:val="24"/>
                      <w:szCs w:val="24"/>
                      <w:highlight w:val="lightGray"/>
                      <w:lang w:bidi="fa-IR"/>
                    </w:rPr>
                    <m:t>∊</m:t>
                  </m:r>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L</m:t>
                      </m:r>
                    </m:e>
                    <m:sup>
                      <m:r>
                        <w:rPr>
                          <w:rFonts w:ascii="Cambria Math" w:hAnsi="Cambria Math"/>
                          <w:sz w:val="24"/>
                          <w:szCs w:val="24"/>
                          <w:highlight w:val="lightGray"/>
                          <w:lang w:bidi="fa-IR"/>
                        </w:rPr>
                        <m:t>ip</m:t>
                      </m:r>
                    </m:sup>
                  </m:sSup>
                </m:sub>
                <m:sup/>
                <m:e>
                  <m:sSup>
                    <m:sSupPr>
                      <m:ctrlPr>
                        <w:rPr>
                          <w:rFonts w:ascii="Cambria Math" w:hAnsi="Cambria Math"/>
                          <w:i/>
                          <w:sz w:val="24"/>
                          <w:szCs w:val="24"/>
                          <w:highlight w:val="lightGray"/>
                          <w:lang w:bidi="fa-IR"/>
                        </w:rPr>
                      </m:ctrlPr>
                    </m:sSupPr>
                    <m:e>
                      <m:r>
                        <w:rPr>
                          <w:rFonts w:ascii="Cambria Math" w:hAnsi="Cambria Math"/>
                          <w:sz w:val="24"/>
                          <w:szCs w:val="24"/>
                          <w:highlight w:val="lightGray"/>
                          <w:lang w:bidi="fa-IR"/>
                        </w:rPr>
                        <m:t>e</m:t>
                      </m:r>
                    </m:e>
                    <m:sup>
                      <m:r>
                        <w:rPr>
                          <w:rFonts w:ascii="Cambria Math" w:hAnsi="Cambria Math"/>
                          <w:sz w:val="24"/>
                          <w:szCs w:val="24"/>
                          <w:highlight w:val="lightGray"/>
                          <w:lang w:bidi="fa-IR"/>
                        </w:rPr>
                        <m:t>β</m:t>
                      </m:r>
                      <m:sSub>
                        <m:sSubPr>
                          <m:ctrlPr>
                            <w:rPr>
                              <w:rFonts w:ascii="Cambria Math" w:hAnsi="Cambria Math"/>
                              <w:i/>
                              <w:sz w:val="24"/>
                              <w:szCs w:val="24"/>
                              <w:highlight w:val="lightGray"/>
                              <w:lang w:bidi="fa-IR"/>
                            </w:rPr>
                          </m:ctrlPr>
                        </m:sSubPr>
                        <m:e>
                          <m:r>
                            <w:rPr>
                              <w:rFonts w:ascii="Cambria Math" w:hAnsi="Cambria Math"/>
                              <w:sz w:val="24"/>
                              <w:szCs w:val="24"/>
                              <w:highlight w:val="lightGray"/>
                              <w:lang w:bidi="fa-IR"/>
                            </w:rPr>
                            <m:t>Z</m:t>
                          </m:r>
                        </m:e>
                        <m:sub>
                          <m:r>
                            <w:rPr>
                              <w:rFonts w:ascii="Cambria Math" w:hAnsi="Cambria Math"/>
                              <w:sz w:val="24"/>
                              <w:szCs w:val="24"/>
                              <w:highlight w:val="lightGray"/>
                              <w:lang w:bidi="fa-IR"/>
                            </w:rPr>
                            <m:t>j</m:t>
                          </m:r>
                        </m:sub>
                      </m:sSub>
                    </m:sup>
                  </m:sSup>
                </m:e>
              </m:nary>
            </m:den>
          </m:f>
        </m:oMath>
      </m:oMathPara>
    </w:p>
    <w:p w14:paraId="65D2F85D" w14:textId="3A7EB09D" w:rsidR="00BF6D32" w:rsidRPr="00253730" w:rsidRDefault="00C354C8" w:rsidP="00253730">
      <w:pPr>
        <w:ind w:left="810"/>
        <w:jc w:val="both"/>
        <w:rPr>
          <w:sz w:val="26"/>
          <w:szCs w:val="26"/>
        </w:rPr>
      </w:pPr>
      <w:r w:rsidRPr="00253730">
        <w:rPr>
          <w:sz w:val="26"/>
          <w:szCs w:val="26"/>
        </w:rPr>
        <w:t xml:space="preserve"> In this </w:t>
      </w:r>
      <w:proofErr w:type="spellStart"/>
      <w:r w:rsidRPr="00253730">
        <w:rPr>
          <w:sz w:val="26"/>
          <w:szCs w:val="26"/>
        </w:rPr>
        <w:t>equision</w:t>
      </w:r>
      <w:proofErr w:type="spellEnd"/>
      <w:r w:rsidRPr="00253730">
        <w:rPr>
          <w:sz w:val="26"/>
          <w:szCs w:val="26"/>
        </w:rPr>
        <w:t xml:space="preserve">, </w:t>
      </w:r>
      <w:r w:rsidR="00626E4A" w:rsidRPr="00253730">
        <w:rPr>
          <w:rFonts w:ascii="Cambria Math" w:hAnsi="Cambria Math" w:cs="Cambria Math"/>
          <w:sz w:val="26"/>
          <w:szCs w:val="26"/>
        </w:rPr>
        <w:t>𝑉𝑗</w:t>
      </w:r>
      <w:r w:rsidR="00626E4A" w:rsidRPr="00253730">
        <w:rPr>
          <w:sz w:val="26"/>
          <w:szCs w:val="26"/>
        </w:rPr>
        <w:t xml:space="preserve"> = β</w:t>
      </w:r>
      <w:proofErr w:type="spellStart"/>
      <w:r w:rsidR="00626E4A" w:rsidRPr="00253730">
        <w:rPr>
          <w:sz w:val="26"/>
          <w:szCs w:val="26"/>
        </w:rPr>
        <w:t>Z</w:t>
      </w:r>
      <w:r w:rsidR="00F7410B" w:rsidRPr="00253730">
        <w:rPr>
          <w:sz w:val="26"/>
          <w:szCs w:val="26"/>
        </w:rPr>
        <w:t>j</w:t>
      </w:r>
      <w:proofErr w:type="spellEnd"/>
      <w:r w:rsidR="00F7410B" w:rsidRPr="00253730">
        <w:rPr>
          <w:sz w:val="26"/>
          <w:szCs w:val="26"/>
        </w:rPr>
        <w:t>: The systematic utility of alternative j</w:t>
      </w:r>
    </w:p>
    <w:p w14:paraId="2880505F" w14:textId="294A5838" w:rsidR="00F7410B" w:rsidRPr="00253730" w:rsidRDefault="00F7410B" w:rsidP="00253730">
      <w:pPr>
        <w:ind w:left="900"/>
        <w:jc w:val="both"/>
        <w:rPr>
          <w:sz w:val="26"/>
          <w:szCs w:val="26"/>
        </w:rPr>
      </w:pPr>
      <w:proofErr w:type="spellStart"/>
      <w:r w:rsidRPr="00253730">
        <w:rPr>
          <w:sz w:val="26"/>
          <w:szCs w:val="26"/>
        </w:rPr>
        <w:lastRenderedPageBreak/>
        <w:t>Zj</w:t>
      </w:r>
      <w:proofErr w:type="spellEnd"/>
      <w:r w:rsidR="004B6D6C" w:rsidRPr="00253730">
        <w:rPr>
          <w:sz w:val="26"/>
          <w:szCs w:val="26"/>
        </w:rPr>
        <w:t>: Vector of explanatory variables</w:t>
      </w:r>
    </w:p>
    <w:p w14:paraId="71F74851" w14:textId="39F2F136" w:rsidR="004B6D6C" w:rsidRPr="00253730" w:rsidRDefault="004B6D6C" w:rsidP="00253730">
      <w:pPr>
        <w:ind w:left="900"/>
        <w:jc w:val="both"/>
        <w:rPr>
          <w:sz w:val="26"/>
          <w:szCs w:val="26"/>
        </w:rPr>
      </w:pPr>
      <w:r w:rsidRPr="00253730">
        <w:rPr>
          <w:sz w:val="26"/>
          <w:szCs w:val="26"/>
        </w:rPr>
        <w:t xml:space="preserve">Β: </w:t>
      </w:r>
      <w:r w:rsidR="00253730" w:rsidRPr="00253730">
        <w:rPr>
          <w:sz w:val="26"/>
          <w:szCs w:val="26"/>
        </w:rPr>
        <w:t>(Row) vector of parameters</w:t>
      </w:r>
    </w:p>
    <w:p w14:paraId="1CC131CD" w14:textId="77777777" w:rsidR="004B6D6C" w:rsidRPr="004B6D6C" w:rsidRDefault="004B6D6C" w:rsidP="00376698">
      <w:pPr>
        <w:jc w:val="both"/>
        <w:rPr>
          <w:sz w:val="24"/>
          <w:szCs w:val="24"/>
          <w:highlight w:val="lightGray"/>
        </w:rPr>
      </w:pPr>
    </w:p>
    <w:p w14:paraId="7AA34CBF" w14:textId="1C5CB591" w:rsidR="00106E16" w:rsidRDefault="00BF6D32" w:rsidP="00EF2A5D">
      <w:pPr>
        <w:pStyle w:val="ListParagraph"/>
        <w:numPr>
          <w:ilvl w:val="0"/>
          <w:numId w:val="35"/>
        </w:numPr>
        <w:jc w:val="both"/>
        <w:rPr>
          <w:sz w:val="26"/>
          <w:szCs w:val="26"/>
        </w:rPr>
      </w:pPr>
      <w:r w:rsidRPr="00C1557C">
        <w:rPr>
          <w:sz w:val="26"/>
          <w:szCs w:val="26"/>
        </w:rPr>
        <w:t xml:space="preserve">The actual perceived maximum utility is unobservable, but, for the case of the MNL model, it can be shown </w:t>
      </w:r>
      <w:r w:rsidRPr="00290096">
        <w:rPr>
          <w:sz w:val="26"/>
          <w:szCs w:val="26"/>
          <w:highlight w:val="yellow"/>
        </w:rPr>
        <w:t>(Ben-</w:t>
      </w:r>
      <w:proofErr w:type="spellStart"/>
      <w:r w:rsidRPr="00290096">
        <w:rPr>
          <w:sz w:val="26"/>
          <w:szCs w:val="26"/>
          <w:highlight w:val="yellow"/>
        </w:rPr>
        <w:t>Akiva</w:t>
      </w:r>
      <w:proofErr w:type="spellEnd"/>
      <w:r w:rsidRPr="00290096">
        <w:rPr>
          <w:sz w:val="26"/>
          <w:szCs w:val="26"/>
          <w:highlight w:val="yellow"/>
        </w:rPr>
        <w:t xml:space="preserve"> &amp; </w:t>
      </w:r>
      <w:proofErr w:type="spellStart"/>
      <w:r w:rsidRPr="00290096">
        <w:rPr>
          <w:sz w:val="26"/>
          <w:szCs w:val="26"/>
          <w:highlight w:val="yellow"/>
        </w:rPr>
        <w:t>Lerman</w:t>
      </w:r>
      <w:proofErr w:type="spellEnd"/>
      <w:r w:rsidRPr="00290096">
        <w:rPr>
          <w:sz w:val="26"/>
          <w:szCs w:val="26"/>
          <w:highlight w:val="yellow"/>
        </w:rPr>
        <w:t>, 1985)</w:t>
      </w:r>
      <w:r w:rsidRPr="00C1557C">
        <w:rPr>
          <w:sz w:val="26"/>
          <w:szCs w:val="26"/>
        </w:rPr>
        <w:t xml:space="preserve"> that the expected maximum utility (</w:t>
      </w:r>
      <w:r w:rsidRPr="00C1557C">
        <w:rPr>
          <w:rFonts w:ascii="Cambria Math" w:hAnsi="Cambria Math" w:cs="Cambria Math"/>
          <w:sz w:val="26"/>
          <w:szCs w:val="26"/>
        </w:rPr>
        <w:t>𝐼</w:t>
      </w:r>
      <w:r w:rsidRPr="00106E16">
        <w:rPr>
          <w:rFonts w:ascii="Cambria Math" w:hAnsi="Cambria Math" w:cs="Cambria Math"/>
          <w:sz w:val="26"/>
          <w:szCs w:val="26"/>
          <w:vertAlign w:val="superscript"/>
        </w:rPr>
        <w:t>𝑖𝑝</w:t>
      </w:r>
      <w:r w:rsidRPr="00C1557C">
        <w:rPr>
          <w:sz w:val="26"/>
          <w:szCs w:val="26"/>
        </w:rPr>
        <w:t>) associated with this choice is given by:</w:t>
      </w:r>
    </w:p>
    <w:p w14:paraId="2BAE33F3" w14:textId="77777777" w:rsidR="00EF2A5D" w:rsidRPr="00EF2A5D" w:rsidRDefault="00EF2A5D" w:rsidP="00520EE7">
      <w:pPr>
        <w:pStyle w:val="ListParagraph"/>
        <w:jc w:val="both"/>
        <w:rPr>
          <w:sz w:val="26"/>
          <w:szCs w:val="26"/>
        </w:rPr>
      </w:pPr>
    </w:p>
    <w:p w14:paraId="22481B96" w14:textId="617BF920" w:rsidR="00106E16" w:rsidRDefault="00AC1222" w:rsidP="00106E16">
      <w:pPr>
        <w:pStyle w:val="ListParagraph"/>
        <w:jc w:val="both"/>
        <w:rPr>
          <w:sz w:val="26"/>
          <w:szCs w:val="26"/>
        </w:rPr>
      </w:pPr>
      <m:oMathPara>
        <m:oMath>
          <m:sSup>
            <m:sSupPr>
              <m:ctrlPr>
                <w:rPr>
                  <w:rFonts w:ascii="Cambria Math" w:hAnsi="Cambria Math"/>
                  <w:i/>
                  <w:sz w:val="26"/>
                  <w:szCs w:val="26"/>
                </w:rPr>
              </m:ctrlPr>
            </m:sSupPr>
            <m:e>
              <m:r>
                <w:rPr>
                  <w:rFonts w:ascii="Cambria Math" w:hAnsi="Cambria Math"/>
                  <w:sz w:val="26"/>
                  <w:szCs w:val="26"/>
                </w:rPr>
                <m:t>I</m:t>
              </m:r>
            </m:e>
            <m:sup>
              <m:r>
                <w:rPr>
                  <w:rFonts w:ascii="Cambria Math" w:hAnsi="Cambria Math"/>
                  <w:sz w:val="26"/>
                  <w:szCs w:val="26"/>
                </w:rPr>
                <m:t>ip</m:t>
              </m:r>
            </m:sup>
          </m:sSup>
          <m:r>
            <w:rPr>
              <w:rFonts w:ascii="Cambria Math" w:hAnsi="Cambria Math"/>
              <w:sz w:val="26"/>
              <w:szCs w:val="26"/>
            </w:rPr>
            <m:t>=E</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MAX</m:t>
                  </m:r>
                </m:e>
                <m:sub>
                  <m:r>
                    <w:rPr>
                      <w:rFonts w:ascii="Cambria Math" w:hAnsi="Cambria Math"/>
                      <w:sz w:val="26"/>
                      <w:szCs w:val="26"/>
                    </w:rPr>
                    <m:t>j</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j</m:t>
                      </m:r>
                    </m:sub>
                  </m:sSub>
                </m:e>
              </m:d>
            </m:e>
          </m:d>
          <m:r>
            <w:rPr>
              <w:rFonts w:ascii="Cambria Math" w:hAnsi="Cambria Math"/>
              <w:sz w:val="26"/>
              <w:szCs w:val="26"/>
            </w:rPr>
            <m:t xml:space="preserve">= </m:t>
          </m:r>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m:oMathPara>
    </w:p>
    <w:p w14:paraId="315A8232" w14:textId="77777777" w:rsidR="00106E16" w:rsidRDefault="00106E16" w:rsidP="00106E16">
      <w:pPr>
        <w:pStyle w:val="ListParagraph"/>
        <w:jc w:val="both"/>
        <w:rPr>
          <w:sz w:val="26"/>
          <w:szCs w:val="26"/>
        </w:rPr>
      </w:pPr>
    </w:p>
    <w:p w14:paraId="6B1C581D" w14:textId="77777777" w:rsidR="00E533A6" w:rsidRDefault="00BF6D32" w:rsidP="00FB274F">
      <w:pPr>
        <w:pStyle w:val="ListParagraph"/>
        <w:spacing w:line="360" w:lineRule="auto"/>
        <w:jc w:val="both"/>
        <w:rPr>
          <w:sz w:val="26"/>
          <w:szCs w:val="26"/>
        </w:rPr>
      </w:pPr>
      <w:r w:rsidRPr="00C1557C">
        <w:rPr>
          <w:sz w:val="26"/>
          <w:szCs w:val="26"/>
        </w:rPr>
        <w:t>That is, it is the natural logarithm of the denominator of the logit choice model (sometimes referred to as the “</w:t>
      </w:r>
      <w:proofErr w:type="spellStart"/>
      <w:r w:rsidRPr="00C1557C">
        <w:rPr>
          <w:sz w:val="26"/>
          <w:szCs w:val="26"/>
        </w:rPr>
        <w:t>logsum</w:t>
      </w:r>
      <w:proofErr w:type="spellEnd"/>
      <w:r w:rsidRPr="00C1557C">
        <w:rPr>
          <w:sz w:val="26"/>
          <w:szCs w:val="26"/>
        </w:rPr>
        <w:t xml:space="preserve">” term). Further, it can also be shown that this expected maximum utility is the consumer’s surplus for this choice. </w:t>
      </w:r>
      <w:proofErr w:type="gramStart"/>
      <w:r w:rsidRPr="00C1557C">
        <w:rPr>
          <w:sz w:val="26"/>
          <w:szCs w:val="26"/>
        </w:rPr>
        <w:t>Thus</w:t>
      </w:r>
      <w:proofErr w:type="gramEnd"/>
      <w:r w:rsidRPr="00C1557C">
        <w:rPr>
          <w:sz w:val="26"/>
          <w:szCs w:val="26"/>
        </w:rPr>
        <w:t xml:space="preserve"> it is a standard measure of economic benefit. Given this, Ben-</w:t>
      </w:r>
      <w:proofErr w:type="spellStart"/>
      <w:r w:rsidRPr="00C1557C">
        <w:rPr>
          <w:sz w:val="26"/>
          <w:szCs w:val="26"/>
        </w:rPr>
        <w:t>Akiva</w:t>
      </w:r>
      <w:proofErr w:type="spellEnd"/>
      <w:r w:rsidRPr="00C1557C">
        <w:rPr>
          <w:sz w:val="26"/>
          <w:szCs w:val="26"/>
        </w:rPr>
        <w:t xml:space="preserve"> and </w:t>
      </w:r>
      <w:proofErr w:type="spellStart"/>
      <w:r w:rsidRPr="00C1557C">
        <w:rPr>
          <w:sz w:val="26"/>
          <w:szCs w:val="26"/>
        </w:rPr>
        <w:t>Lerman</w:t>
      </w:r>
      <w:proofErr w:type="spellEnd"/>
      <w:r w:rsidRPr="00C1557C">
        <w:rPr>
          <w:sz w:val="26"/>
          <w:szCs w:val="26"/>
        </w:rPr>
        <w:t xml:space="preserve">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w:t>
      </w:r>
      <w:r w:rsidRPr="00E533A6">
        <w:rPr>
          <w:sz w:val="26"/>
          <w:szCs w:val="26"/>
        </w:rPr>
        <w:t xml:space="preserve">That is: </w:t>
      </w:r>
      <w:r w:rsidR="00DA3491" w:rsidRPr="00E533A6">
        <w:rPr>
          <w:sz w:val="26"/>
          <w:szCs w:val="26"/>
        </w:rPr>
        <w:t xml:space="preserve"> </w:t>
      </w:r>
    </w:p>
    <w:p w14:paraId="30C51F96" w14:textId="77777777" w:rsidR="00E533A6" w:rsidRDefault="00E533A6" w:rsidP="00E533A6">
      <w:pPr>
        <w:pStyle w:val="ListParagraph"/>
        <w:jc w:val="both"/>
        <w:rPr>
          <w:sz w:val="26"/>
          <w:szCs w:val="26"/>
        </w:rPr>
      </w:pPr>
    </w:p>
    <w:p w14:paraId="2EA84CCB" w14:textId="69B8C219" w:rsidR="00BF6D32" w:rsidRPr="00E533A6" w:rsidRDefault="00BF6D32" w:rsidP="00E533A6">
      <w:pPr>
        <w:pStyle w:val="ListParagraph"/>
        <w:jc w:val="center"/>
        <w:rPr>
          <w:sz w:val="26"/>
          <w:szCs w:val="26"/>
        </w:rPr>
      </w:pPr>
      <w:r w:rsidRPr="00E533A6">
        <w:rPr>
          <w:rFonts w:ascii="Cambria Math" w:hAnsi="Cambria Math" w:cs="Cambria Math"/>
          <w:sz w:val="26"/>
          <w:szCs w:val="26"/>
        </w:rPr>
        <w:t>𝐴</w:t>
      </w:r>
      <w:r w:rsidRPr="00E533A6">
        <w:rPr>
          <w:rFonts w:ascii="Cambria Math" w:hAnsi="Cambria Math" w:cs="Cambria Math"/>
          <w:sz w:val="26"/>
          <w:szCs w:val="26"/>
          <w:vertAlign w:val="superscript"/>
        </w:rPr>
        <w:t>𝑖𝑝</w:t>
      </w:r>
      <w:r w:rsidRPr="00E533A6">
        <w:rPr>
          <w:sz w:val="26"/>
          <w:szCs w:val="26"/>
        </w:rPr>
        <w:t xml:space="preserve"> = </w:t>
      </w:r>
      <m:oMath>
        <m:func>
          <m:funcPr>
            <m:ctrlPr>
              <w:rPr>
                <w:rFonts w:ascii="Cambria Math" w:hAnsi="Cambria Math"/>
                <w:i/>
                <w:sz w:val="26"/>
                <w:szCs w:val="26"/>
              </w:rPr>
            </m:ctrlPr>
          </m:funcPr>
          <m:fName>
            <m:r>
              <m:rPr>
                <m:sty m:val="p"/>
              </m:rPr>
              <w:rPr>
                <w:rFonts w:ascii="Cambria Math" w:hAnsi="Cambria Math"/>
                <w:sz w:val="26"/>
                <w:szCs w:val="26"/>
              </w:rPr>
              <m:t>ln</m:t>
            </m:r>
          </m:fName>
          <m:e>
            <m:d>
              <m:dPr>
                <m:ctrlPr>
                  <w:rPr>
                    <w:rFonts w:ascii="Cambria Math" w:hAnsi="Cambria Math"/>
                    <w:i/>
                    <w:sz w:val="26"/>
                    <w:szCs w:val="26"/>
                  </w:rPr>
                </m:ctrlPr>
              </m:dPr>
              <m:e>
                <m:nary>
                  <m:naryPr>
                    <m:chr m:val="∑"/>
                    <m:limLoc m:val="undOvr"/>
                    <m:supHide m:val="1"/>
                    <m:ctrlPr>
                      <w:rPr>
                        <w:rFonts w:ascii="Cambria Math" w:hAnsi="Cambria Math"/>
                        <w:i/>
                        <w:sz w:val="26"/>
                        <w:szCs w:val="26"/>
                      </w:rPr>
                    </m:ctrlPr>
                  </m:naryPr>
                  <m:sub>
                    <m:r>
                      <w:rPr>
                        <w:rFonts w:ascii="Cambria Math" w:hAnsi="Cambria Math"/>
                        <w:sz w:val="26"/>
                        <w:szCs w:val="26"/>
                      </w:rPr>
                      <m:t xml:space="preserve">j ∈ </m:t>
                    </m:r>
                    <m:sSup>
                      <m:sSupPr>
                        <m:ctrlPr>
                          <w:rPr>
                            <w:rFonts w:ascii="Cambria Math" w:hAnsi="Cambria Math"/>
                            <w:i/>
                            <w:sz w:val="26"/>
                            <w:szCs w:val="26"/>
                          </w:rPr>
                        </m:ctrlPr>
                      </m:sSupPr>
                      <m:e>
                        <m:r>
                          <w:rPr>
                            <w:rFonts w:ascii="Cambria Math" w:hAnsi="Cambria Math"/>
                            <w:sz w:val="26"/>
                            <w:szCs w:val="26"/>
                          </w:rPr>
                          <m:t>L</m:t>
                        </m:r>
                      </m:e>
                      <m:sup>
                        <m:r>
                          <w:rPr>
                            <w:rFonts w:ascii="Cambria Math" w:hAnsi="Cambria Math"/>
                            <w:sz w:val="26"/>
                            <w:szCs w:val="26"/>
                          </w:rPr>
                          <m:t>ip</m:t>
                        </m:r>
                      </m:sup>
                    </m:sSup>
                  </m:sub>
                  <m:sup/>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β</m:t>
                        </m:r>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j</m:t>
                            </m:r>
                          </m:sub>
                        </m:sSub>
                      </m:sup>
                    </m:sSup>
                  </m:e>
                </m:nary>
              </m:e>
            </m:d>
          </m:e>
        </m:func>
      </m:oMath>
    </w:p>
    <w:p w14:paraId="180F7DC4" w14:textId="77777777" w:rsidR="008B71B9" w:rsidRDefault="008B71B9" w:rsidP="008B71B9">
      <w:pPr>
        <w:spacing w:line="360" w:lineRule="auto"/>
        <w:jc w:val="both"/>
        <w:rPr>
          <w:sz w:val="26"/>
          <w:szCs w:val="26"/>
        </w:rPr>
      </w:pPr>
    </w:p>
    <w:p w14:paraId="25589708" w14:textId="6B826F35" w:rsidR="008B71B9" w:rsidRPr="00504561" w:rsidRDefault="003C1D29" w:rsidP="008B71B9">
      <w:pPr>
        <w:spacing w:line="360" w:lineRule="auto"/>
        <w:jc w:val="both"/>
        <w:rPr>
          <w:sz w:val="26"/>
          <w:szCs w:val="26"/>
        </w:rPr>
      </w:pPr>
      <w:r w:rsidRPr="003C1D29">
        <w:rPr>
          <w:sz w:val="26"/>
          <w:szCs w:val="26"/>
        </w:rPr>
        <w:t>In the following, Tables 1 and 2 have categorized recent studies based on the accessibility by walking and cycling.</w:t>
      </w:r>
      <w:r w:rsidR="008557BE">
        <w:rPr>
          <w:sz w:val="26"/>
          <w:szCs w:val="26"/>
        </w:rPr>
        <w:t xml:space="preserve"> </w:t>
      </w:r>
      <w:r w:rsidRPr="00290096">
        <w:rPr>
          <w:sz w:val="26"/>
          <w:szCs w:val="26"/>
          <w:highlight w:val="yellow"/>
        </w:rPr>
        <w:t xml:space="preserve">However, </w:t>
      </w:r>
      <w:r w:rsidR="008B71B9" w:rsidRPr="00290096">
        <w:rPr>
          <w:sz w:val="26"/>
          <w:szCs w:val="26"/>
          <w:highlight w:val="yellow"/>
        </w:rPr>
        <w:t>Vale et al. (2016) found relatively few studies examining cycling-specific accessibility in comparison to walking. For a comprehensive review of all 84 papers on walking and cycling accessibility (published by September 2013) refer to Vale et al. (2016).</w:t>
      </w:r>
    </w:p>
    <w:p w14:paraId="0D465384" w14:textId="77777777" w:rsidR="00DE5FD5" w:rsidRDefault="00DE5FD5" w:rsidP="0056376D">
      <w:pPr>
        <w:rPr>
          <w:sz w:val="24"/>
          <w:szCs w:val="24"/>
        </w:rPr>
      </w:pPr>
      <w:r>
        <w:rPr>
          <w:sz w:val="24"/>
          <w:szCs w:val="24"/>
        </w:rPr>
        <w:br w:type="page"/>
      </w:r>
    </w:p>
    <w:p w14:paraId="2A4AE715" w14:textId="5DFEA247" w:rsidR="008B71B9" w:rsidRDefault="008B71B9" w:rsidP="0056376D">
      <w:pPr>
        <w:rPr>
          <w:sz w:val="24"/>
          <w:szCs w:val="24"/>
        </w:rPr>
        <w:sectPr w:rsidR="008B71B9" w:rsidSect="00DE5FD5">
          <w:pgSz w:w="12240" w:h="15840"/>
          <w:pgMar w:top="1440" w:right="1440" w:bottom="1440" w:left="1440" w:header="708" w:footer="708" w:gutter="0"/>
          <w:cols w:space="708"/>
          <w:docGrid w:linePitch="360"/>
        </w:sectPr>
      </w:pPr>
    </w:p>
    <w:p w14:paraId="3F8B57A4" w14:textId="09C9C3ED"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lastRenderedPageBreak/>
        <w:t>Table 1.</w:t>
      </w:r>
      <w:r w:rsidRPr="00B438AB">
        <w:rPr>
          <w:rFonts w:ascii="Arial" w:hAnsi="Arial" w:cs="Arial"/>
          <w:sz w:val="20"/>
          <w:szCs w:val="20"/>
          <w:lang w:val="en-US"/>
        </w:rPr>
        <w:t xml:space="preserve"> Studies employing cycling-specific accessibility measures.</w:t>
      </w:r>
    </w:p>
    <w:tbl>
      <w:tblPr>
        <w:tblStyle w:val="GridTable1Light"/>
        <w:tblW w:w="0" w:type="auto"/>
        <w:tblLook w:val="04A0" w:firstRow="1" w:lastRow="0" w:firstColumn="1" w:lastColumn="0" w:noHBand="0" w:noVBand="1"/>
      </w:tblPr>
      <w:tblGrid>
        <w:gridCol w:w="1239"/>
        <w:gridCol w:w="1636"/>
        <w:gridCol w:w="3690"/>
        <w:gridCol w:w="2340"/>
        <w:gridCol w:w="2502"/>
        <w:gridCol w:w="1684"/>
        <w:gridCol w:w="1299"/>
      </w:tblGrid>
      <w:tr w:rsidR="00142AEB" w:rsidRPr="001F4E09" w14:paraId="30A8B69D" w14:textId="77777777" w:rsidTr="00142AE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39" w:type="dxa"/>
            <w:shd w:val="clear" w:color="auto" w:fill="E7E6E6" w:themeFill="background2"/>
            <w:vAlign w:val="center"/>
          </w:tcPr>
          <w:p w14:paraId="5FADF53C" w14:textId="77777777" w:rsidR="007B57DD" w:rsidRPr="00E22AAD" w:rsidRDefault="007B57DD" w:rsidP="001623DF">
            <w:pPr>
              <w:jc w:val="center"/>
              <w:rPr>
                <w:rFonts w:ascii="Arial" w:hAnsi="Arial" w:cs="Arial"/>
                <w:sz w:val="20"/>
                <w:szCs w:val="20"/>
              </w:rPr>
            </w:pPr>
            <w:r>
              <w:rPr>
                <w:rFonts w:ascii="Arial" w:hAnsi="Arial" w:cs="Arial"/>
                <w:sz w:val="20"/>
                <w:szCs w:val="20"/>
              </w:rPr>
              <w:t>Type of metric</w:t>
            </w:r>
          </w:p>
        </w:tc>
        <w:tc>
          <w:tcPr>
            <w:tcW w:w="1636" w:type="dxa"/>
            <w:shd w:val="clear" w:color="auto" w:fill="E7E6E6" w:themeFill="background2"/>
            <w:noWrap/>
            <w:vAlign w:val="center"/>
            <w:hideMark/>
          </w:tcPr>
          <w:p w14:paraId="2FA5E3A7"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Study</w:t>
            </w:r>
          </w:p>
        </w:tc>
        <w:tc>
          <w:tcPr>
            <w:tcW w:w="3690" w:type="dxa"/>
            <w:shd w:val="clear" w:color="auto" w:fill="E7E6E6" w:themeFill="background2"/>
            <w:noWrap/>
            <w:vAlign w:val="center"/>
            <w:hideMark/>
          </w:tcPr>
          <w:p w14:paraId="0A1B43E1"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Measure</w:t>
            </w:r>
          </w:p>
        </w:tc>
        <w:tc>
          <w:tcPr>
            <w:tcW w:w="2340" w:type="dxa"/>
            <w:shd w:val="clear" w:color="auto" w:fill="E7E6E6" w:themeFill="background2"/>
            <w:vAlign w:val="center"/>
          </w:tcPr>
          <w:p w14:paraId="5307C9C8"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502" w:type="dxa"/>
            <w:shd w:val="clear" w:color="auto" w:fill="E7E6E6" w:themeFill="background2"/>
            <w:vAlign w:val="center"/>
            <w:hideMark/>
          </w:tcPr>
          <w:p w14:paraId="6CD4DC97" w14:textId="63F210C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Origins / Destinations</w:t>
            </w:r>
          </w:p>
        </w:tc>
        <w:tc>
          <w:tcPr>
            <w:tcW w:w="1684" w:type="dxa"/>
            <w:shd w:val="clear" w:color="auto" w:fill="E7E6E6" w:themeFill="background2"/>
            <w:vAlign w:val="center"/>
            <w:hideMark/>
          </w:tcPr>
          <w:p w14:paraId="3D1F6C04"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Geographic scale</w:t>
            </w:r>
          </w:p>
        </w:tc>
        <w:tc>
          <w:tcPr>
            <w:tcW w:w="1299" w:type="dxa"/>
            <w:shd w:val="clear" w:color="auto" w:fill="E7E6E6" w:themeFill="background2"/>
            <w:vAlign w:val="center"/>
          </w:tcPr>
          <w:p w14:paraId="797FA34D" w14:textId="77777777" w:rsidR="007B57DD" w:rsidRPr="00E22AAD"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Travel time / distance calculation</w:t>
            </w:r>
          </w:p>
        </w:tc>
      </w:tr>
      <w:tr w:rsidR="004925DA" w:rsidRPr="001F4E09" w14:paraId="02C1607A"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53725F67" w14:textId="77777777" w:rsidR="004925DA" w:rsidRPr="00E22AAD" w:rsidRDefault="004925DA" w:rsidP="001623DF">
            <w:pPr>
              <w:jc w:val="center"/>
              <w:rPr>
                <w:rFonts w:ascii="Arial" w:hAnsi="Arial" w:cs="Arial"/>
                <w:sz w:val="20"/>
                <w:szCs w:val="20"/>
              </w:rPr>
            </w:pPr>
            <w:r>
              <w:rPr>
                <w:rFonts w:ascii="Arial" w:hAnsi="Arial" w:cs="Arial"/>
                <w:sz w:val="20"/>
                <w:szCs w:val="20"/>
              </w:rPr>
              <w:t>Activity-based</w:t>
            </w:r>
          </w:p>
        </w:tc>
        <w:tc>
          <w:tcPr>
            <w:tcW w:w="1636" w:type="dxa"/>
            <w:vAlign w:val="center"/>
            <w:hideMark/>
          </w:tcPr>
          <w:p w14:paraId="65C2DF5D" w14:textId="12BBF295" w:rsidR="00290096"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AuthorYear="1"&gt;&lt;Author&gt;Murphy&lt;/Author&gt;&lt;Year&gt;2019&lt;/Year&gt;&lt;RecNum&gt;96&lt;/RecNum&gt;&lt;DisplayText&gt;Murphy and Owen (2019)&lt;/DisplayText&gt;&lt;record&gt;&lt;rec-number&gt;96&lt;/rec-number&gt;&lt;foreign-keys&gt;&lt;key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Pr>
                <w:rFonts w:ascii="Arial" w:hAnsi="Arial" w:cs="Arial"/>
                <w:sz w:val="20"/>
                <w:szCs w:val="20"/>
              </w:rPr>
              <w:fldChar w:fldCharType="separate"/>
            </w:r>
            <w:r w:rsidR="004B593D">
              <w:rPr>
                <w:rFonts w:ascii="Arial" w:hAnsi="Arial" w:cs="Arial"/>
                <w:noProof/>
                <w:sz w:val="20"/>
                <w:szCs w:val="20"/>
              </w:rPr>
              <w:t>Murphy and Owen (2019)</w:t>
            </w:r>
            <w:r>
              <w:rPr>
                <w:rFonts w:ascii="Arial" w:hAnsi="Arial" w:cs="Arial"/>
                <w:sz w:val="20"/>
                <w:szCs w:val="20"/>
              </w:rPr>
              <w:fldChar w:fldCharType="end"/>
            </w:r>
          </w:p>
        </w:tc>
        <w:tc>
          <w:tcPr>
            <w:tcW w:w="3690" w:type="dxa"/>
            <w:vAlign w:val="center"/>
            <w:hideMark/>
          </w:tcPr>
          <w:p w14:paraId="7FFFD0AB"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job opportunities</w:t>
            </w:r>
          </w:p>
          <w:p w14:paraId="13F520D1"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‘Access gap’: comparing LTS 1-4 </w:t>
            </w:r>
          </w:p>
          <w:p w14:paraId="3DF8AC98"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Weighted accessibility by number of workers</w:t>
            </w:r>
          </w:p>
        </w:tc>
        <w:tc>
          <w:tcPr>
            <w:tcW w:w="2340" w:type="dxa"/>
            <w:vAlign w:val="center"/>
          </w:tcPr>
          <w:p w14:paraId="080225AE"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20 mins</w:t>
            </w:r>
          </w:p>
          <w:p w14:paraId="556C2B3F"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(Tested 5 to 60 mins)</w:t>
            </w:r>
          </w:p>
        </w:tc>
        <w:tc>
          <w:tcPr>
            <w:tcW w:w="2502" w:type="dxa"/>
            <w:vAlign w:val="center"/>
            <w:hideMark/>
          </w:tcPr>
          <w:p w14:paraId="31C40214"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block centroids</w:t>
            </w:r>
          </w:p>
        </w:tc>
        <w:tc>
          <w:tcPr>
            <w:tcW w:w="1684" w:type="dxa"/>
            <w:vAlign w:val="center"/>
            <w:hideMark/>
          </w:tcPr>
          <w:p w14:paraId="47908C36"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Neighbourhoods -&gt; city level</w:t>
            </w:r>
          </w:p>
        </w:tc>
        <w:tc>
          <w:tcPr>
            <w:tcW w:w="1299" w:type="dxa"/>
            <w:vAlign w:val="center"/>
          </w:tcPr>
          <w:p w14:paraId="0F5FD062"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p w14:paraId="69C9EE21"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15 km/h</w:t>
            </w:r>
          </w:p>
        </w:tc>
      </w:tr>
      <w:tr w:rsidR="004925DA" w:rsidRPr="001F4E09" w14:paraId="10B97721"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4F9EDECB" w14:textId="77777777" w:rsidR="004925DA" w:rsidRPr="00E22AAD" w:rsidRDefault="004925DA" w:rsidP="001623DF">
            <w:pPr>
              <w:jc w:val="center"/>
              <w:rPr>
                <w:rFonts w:ascii="Arial" w:hAnsi="Arial" w:cs="Arial"/>
                <w:sz w:val="20"/>
                <w:szCs w:val="20"/>
              </w:rPr>
            </w:pPr>
          </w:p>
        </w:tc>
        <w:tc>
          <w:tcPr>
            <w:tcW w:w="1636" w:type="dxa"/>
            <w:vAlign w:val="center"/>
          </w:tcPr>
          <w:p w14:paraId="1CD5ED9D" w14:textId="773F1A94" w:rsidR="004925DA"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AuthorYear="1"&gt;&lt;Author&gt;Faghih Imani&lt;/Author&gt;&lt;Year&gt;2019&lt;/Year&gt;&lt;RecNum&gt;50&lt;/RecNum&gt;&lt;DisplayText&gt;Faghih Imani, Miller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Faghih Imani, Miller et al. (2019)</w:t>
            </w:r>
            <w:r>
              <w:rPr>
                <w:rFonts w:ascii="Arial" w:hAnsi="Arial" w:cs="Arial"/>
                <w:sz w:val="20"/>
                <w:szCs w:val="20"/>
              </w:rPr>
              <w:fldChar w:fldCharType="end"/>
            </w:r>
            <w:r>
              <w:rPr>
                <w:rFonts w:ascii="Arial" w:hAnsi="Arial" w:cs="Arial"/>
                <w:sz w:val="20"/>
                <w:szCs w:val="20"/>
              </w:rPr>
              <w:t xml:space="preserve"> </w:t>
            </w:r>
          </w:p>
        </w:tc>
        <w:tc>
          <w:tcPr>
            <w:tcW w:w="3690" w:type="dxa"/>
            <w:vAlign w:val="center"/>
          </w:tcPr>
          <w:p w14:paraId="56095EAD"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Cumulative opportunities: jobs &amp; population access</w:t>
            </w:r>
          </w:p>
          <w:p w14:paraId="4081E6FE"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Calculated isochrones for LTS 1</w:t>
            </w:r>
            <w:r>
              <w:rPr>
                <w:rFonts w:ascii="Arial" w:hAnsi="Arial" w:cs="Arial"/>
                <w:sz w:val="20"/>
                <w:szCs w:val="20"/>
              </w:rPr>
              <w:t>-</w:t>
            </w:r>
            <w:r w:rsidRPr="00E22AAD">
              <w:rPr>
                <w:rFonts w:ascii="Arial" w:hAnsi="Arial" w:cs="Arial"/>
                <w:sz w:val="20"/>
                <w:szCs w:val="20"/>
              </w:rPr>
              <w:t>4</w:t>
            </w:r>
          </w:p>
        </w:tc>
        <w:tc>
          <w:tcPr>
            <w:tcW w:w="2340" w:type="dxa"/>
            <w:vAlign w:val="center"/>
          </w:tcPr>
          <w:p w14:paraId="52877770"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30 mins</w:t>
            </w:r>
          </w:p>
        </w:tc>
        <w:tc>
          <w:tcPr>
            <w:tcW w:w="2502" w:type="dxa"/>
            <w:vAlign w:val="center"/>
          </w:tcPr>
          <w:p w14:paraId="31FDE35F"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 centroids</w:t>
            </w:r>
          </w:p>
        </w:tc>
        <w:tc>
          <w:tcPr>
            <w:tcW w:w="1684" w:type="dxa"/>
            <w:vAlign w:val="center"/>
          </w:tcPr>
          <w:p w14:paraId="74088BA0"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Dissemination areas</w:t>
            </w:r>
          </w:p>
        </w:tc>
        <w:tc>
          <w:tcPr>
            <w:tcW w:w="1299" w:type="dxa"/>
            <w:vAlign w:val="center"/>
          </w:tcPr>
          <w:p w14:paraId="06E16A58"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travel time</w:t>
            </w:r>
          </w:p>
        </w:tc>
      </w:tr>
      <w:tr w:rsidR="004925DA" w:rsidRPr="001F4E09" w14:paraId="678A040F"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361BF991" w14:textId="77777777" w:rsidR="004925DA" w:rsidRPr="00E22AAD" w:rsidRDefault="004925DA" w:rsidP="001623DF">
            <w:pPr>
              <w:jc w:val="center"/>
              <w:rPr>
                <w:rFonts w:ascii="Arial" w:hAnsi="Arial" w:cs="Arial"/>
                <w:sz w:val="20"/>
                <w:szCs w:val="20"/>
              </w:rPr>
            </w:pPr>
          </w:p>
        </w:tc>
        <w:tc>
          <w:tcPr>
            <w:tcW w:w="1636" w:type="dxa"/>
            <w:vAlign w:val="center"/>
          </w:tcPr>
          <w:p w14:paraId="6A41FB93" w14:textId="0BE4A380" w:rsidR="004925DA"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fldData xml:space="preserve">PEVuZE5vdGU+PENpdGUgQXV0aG9yWWVhcj0iMSI+PEF1dGhvcj5XdTwvQXV0aG9yPjxZZWFyPjIw
MTk8L1llYXI+PFJlY051bT4xMTA8L1JlY051bT48RGlzcGxheVRleHQ+V3UsIEx1IGV0IGFsLiAo
MjAxOSk8L0Rpc3BsYXlUZXh0PjxyZWNvcmQ+PHJlYy1udW1iZXI+MTEwPC9yZWMtbnVtYmVyPjxm
b3JlaWduLWtleXM+PGtleSBhcHA9IkVOIiBkYi1pZD0iMmUycDV2eHgyenh0cmZleHBhZDV6YWVm
MHB4ejVycjI1MmE1IiB0aW1lc3RhbXA9IjE2NjA2NjE2NzgiPjExMDwva2V5PjwvZm9yZWlnbi1r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b3JkPjxrZXl3b3JkPipXYWxraW5nPC9rZXl3b3JkPjxrZXl3b3JkPipiaWN5Y2xlPC9rZXl3b3Jk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=
</w:fldData>
              </w:fldChar>
            </w:r>
            <w:r w:rsidR="00D56E23">
              <w:rPr>
                <w:rFonts w:ascii="Arial" w:hAnsi="Arial" w:cs="Arial"/>
                <w:sz w:val="20"/>
                <w:szCs w:val="20"/>
              </w:rPr>
              <w:instrText xml:space="preserve"> ADDIN EN.CITE </w:instrText>
            </w:r>
            <w:r w:rsidR="00D56E23">
              <w:rPr>
                <w:rFonts w:ascii="Arial" w:hAnsi="Arial" w:cs="Arial"/>
                <w:sz w:val="20"/>
                <w:szCs w:val="20"/>
              </w:rPr>
              <w:fldChar w:fldCharType="begin">
                <w:fldData xml:space="preserve">PEVuZE5vdGU+PENpdGUgQXV0aG9yWWVhcj0iMSI+PEF1dGhvcj5XdTwvQXV0aG9yPjxZZWFyPjIw
MTk8L1llYXI+PFJlY051bT4xMTA8L1JlY051bT48RGlzcGxheVRleHQ+V3UsIEx1IGV0IGFsLiAo
MjAxOSk8L0Rpc3BsYXlUZXh0PjxyZWNvcmQ+PHJlYy1udW1iZXI+MTEwPC9yZWMtbnVtYmVyPjxm
b3JlaWduLWtleXM+PGtleSBhcHA9IkVOIiBkYi1pZD0iMmUycDV2eHgyenh0cmZleHBhZDV6YWVm
MHB4ejVycjI1MmE1IiB0aW1lc3RhbXA9IjE2NjA2NjE2NzgiPjExMDwva2V5PjwvZm9yZWlnbi1r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b3JkPjxrZXl3b3JkPipXYWxraW5nPC9rZXl3b3JkPjxrZXl3b3JkPipiaWN5Y2xlPC9rZXl3b3Jk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=
</w:fldData>
              </w:fldChar>
            </w:r>
            <w:r w:rsidR="00D56E23">
              <w:rPr>
                <w:rFonts w:ascii="Arial" w:hAnsi="Arial" w:cs="Arial"/>
                <w:sz w:val="20"/>
                <w:szCs w:val="20"/>
              </w:rPr>
              <w:instrText xml:space="preserve"> ADDIN EN.CITE.DATA </w:instrText>
            </w:r>
            <w:r w:rsidR="00D56E23">
              <w:rPr>
                <w:rFonts w:ascii="Arial" w:hAnsi="Arial" w:cs="Arial"/>
                <w:sz w:val="20"/>
                <w:szCs w:val="20"/>
              </w:rPr>
            </w:r>
            <w:r w:rsidR="00D56E23">
              <w:rPr>
                <w:rFonts w:ascii="Arial" w:hAnsi="Arial" w:cs="Arial"/>
                <w:sz w:val="20"/>
                <w:szCs w:val="20"/>
              </w:rPr>
              <w:fldChar w:fldCharType="end"/>
            </w:r>
            <w:r>
              <w:rPr>
                <w:rFonts w:ascii="Arial" w:hAnsi="Arial" w:cs="Arial"/>
                <w:sz w:val="20"/>
                <w:szCs w:val="20"/>
              </w:rPr>
            </w:r>
            <w:r>
              <w:rPr>
                <w:rFonts w:ascii="Arial" w:hAnsi="Arial" w:cs="Arial"/>
                <w:sz w:val="20"/>
                <w:szCs w:val="20"/>
              </w:rPr>
              <w:fldChar w:fldCharType="separate"/>
            </w:r>
            <w:r w:rsidR="00D56E23">
              <w:rPr>
                <w:rFonts w:ascii="Arial" w:hAnsi="Arial" w:cs="Arial"/>
                <w:noProof/>
                <w:sz w:val="20"/>
                <w:szCs w:val="20"/>
              </w:rPr>
              <w:t>Wu, Lu et al. (2019)</w:t>
            </w:r>
            <w:r>
              <w:rPr>
                <w:rFonts w:ascii="Arial" w:hAnsi="Arial" w:cs="Arial"/>
                <w:sz w:val="20"/>
                <w:szCs w:val="20"/>
              </w:rPr>
              <w:fldChar w:fldCharType="end"/>
            </w:r>
          </w:p>
        </w:tc>
        <w:tc>
          <w:tcPr>
            <w:tcW w:w="3690" w:type="dxa"/>
            <w:vAlign w:val="center"/>
          </w:tcPr>
          <w:p w14:paraId="005D36AF"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Gravity-based measure: accessibility to POIS at metro stations </w:t>
            </w:r>
          </w:p>
          <w:p w14:paraId="130789DB" w14:textId="77777777" w:rsidR="004925DA" w:rsidRPr="00E22AAD" w:rsidRDefault="004925DA"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Lognormal distance-decay function (confirmed using distribution of bicycle-metro trip data)</w:t>
            </w:r>
          </w:p>
        </w:tc>
        <w:tc>
          <w:tcPr>
            <w:tcW w:w="2340" w:type="dxa"/>
            <w:vAlign w:val="center"/>
          </w:tcPr>
          <w:p w14:paraId="23404578" w14:textId="77777777" w:rsidR="004925DA" w:rsidRPr="00E22AAD" w:rsidRDefault="004925DA"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w:t>
            </w:r>
          </w:p>
        </w:tc>
        <w:tc>
          <w:tcPr>
            <w:tcW w:w="2502" w:type="dxa"/>
            <w:vAlign w:val="center"/>
          </w:tcPr>
          <w:p w14:paraId="73B5C332"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E22AAD">
              <w:rPr>
                <w:rFonts w:ascii="Arial" w:hAnsi="Arial" w:cs="Arial"/>
                <w:sz w:val="20"/>
                <w:szCs w:val="20"/>
              </w:rPr>
              <w:t xml:space="preserve">Metro stations </w:t>
            </w:r>
            <w:r w:rsidRPr="00E22AAD">
              <w:rPr>
                <w:rFonts w:ascii="Arial" w:hAnsi="Arial" w:cs="Arial"/>
                <w:i/>
                <w:iCs/>
                <w:sz w:val="20"/>
                <w:szCs w:val="20"/>
              </w:rPr>
              <w:t>(origins)</w:t>
            </w:r>
          </w:p>
          <w:p w14:paraId="1F0E46D5"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C021FD"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POI</w:t>
            </w:r>
            <w:r>
              <w:rPr>
                <w:rFonts w:ascii="Arial" w:hAnsi="Arial" w:cs="Arial"/>
                <w:sz w:val="20"/>
                <w:szCs w:val="20"/>
              </w:rPr>
              <w:t>s</w:t>
            </w:r>
            <w:r w:rsidRPr="00E22AAD">
              <w:rPr>
                <w:rFonts w:ascii="Arial" w:hAnsi="Arial" w:cs="Arial"/>
                <w:sz w:val="20"/>
                <w:szCs w:val="20"/>
              </w:rPr>
              <w:t xml:space="preserve"> </w:t>
            </w:r>
            <w:r w:rsidRPr="00E22AAD">
              <w:rPr>
                <w:rFonts w:ascii="Arial" w:hAnsi="Arial" w:cs="Arial"/>
                <w:i/>
                <w:iCs/>
                <w:sz w:val="20"/>
                <w:szCs w:val="20"/>
              </w:rPr>
              <w:t>(destinations)</w:t>
            </w:r>
          </w:p>
        </w:tc>
        <w:tc>
          <w:tcPr>
            <w:tcW w:w="1684" w:type="dxa"/>
            <w:vAlign w:val="center"/>
          </w:tcPr>
          <w:p w14:paraId="42E49AC3"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2.5 km buffer</w:t>
            </w:r>
          </w:p>
        </w:tc>
        <w:tc>
          <w:tcPr>
            <w:tcW w:w="1299" w:type="dxa"/>
            <w:vAlign w:val="center"/>
          </w:tcPr>
          <w:p w14:paraId="5711F8FE" w14:textId="77777777" w:rsidR="004925DA" w:rsidRPr="00E22AAD" w:rsidRDefault="004925DA"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E270C6" w:rsidRPr="001F4E09" w14:paraId="67C524B9"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restart"/>
            <w:vAlign w:val="center"/>
          </w:tcPr>
          <w:p w14:paraId="34CAA0D8" w14:textId="77777777" w:rsidR="00E270C6" w:rsidRPr="00E22AAD" w:rsidRDefault="00E270C6" w:rsidP="001623DF">
            <w:pPr>
              <w:jc w:val="center"/>
              <w:rPr>
                <w:rFonts w:ascii="Arial" w:hAnsi="Arial" w:cs="Arial"/>
                <w:sz w:val="20"/>
                <w:szCs w:val="20"/>
              </w:rPr>
            </w:pPr>
            <w:r>
              <w:rPr>
                <w:rFonts w:ascii="Arial" w:hAnsi="Arial" w:cs="Arial"/>
                <w:sz w:val="20"/>
                <w:szCs w:val="20"/>
              </w:rPr>
              <w:t>Distance-based</w:t>
            </w:r>
          </w:p>
        </w:tc>
        <w:tc>
          <w:tcPr>
            <w:tcW w:w="1636" w:type="dxa"/>
            <w:vAlign w:val="center"/>
          </w:tcPr>
          <w:p w14:paraId="5C895FCD" w14:textId="77ABF046" w:rsidR="00E270C6" w:rsidRPr="00E22AAD"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AuthorYear="1"&gt;&lt;Author&gt;Houde&lt;/Author&gt;&lt;Year&gt;2018&lt;/Year&gt;&lt;RecNum&gt;13&lt;/RecNum&gt;&lt;DisplayText&gt;Houde, Apparicio et al. (2018)&lt;/DisplayText&gt;&lt;record&gt;&lt;rec-number&gt;13&lt;/rec-number&gt;&lt;foreign-keys&gt;&lt;key app="EN" db-id="2e2p5vxx2zxtrfexpad5zaef0pxz5rr252a5" timestamp="1660661350"&gt;13&lt;/key&gt;&lt;/foreign-keys&gt;&lt;ref-type name="Journal Article"&gt;17&lt;/ref-type&gt;&lt;contributors&gt;&lt;authors&gt;&lt;author&gt;Houde, Maxime&lt;/author&gt;&lt;author&gt;Apparicio, Philippe&lt;/author&gt;&lt;author&gt;Séguin, Anne-Marie&lt;/author&gt;&lt;/authors&gt;&lt;/contributors&gt;&lt;titles&gt;&lt;title&gt;A ride for whom: Has cycling network expansion reduced inequities in accessibility in Montreal, Canada?&lt;/title&gt;&lt;secondary-title&gt;Journal of Transport Geography&lt;/secondary-title&gt;&lt;/titles&gt;&lt;periodical&gt;&lt;full-title&gt;Journal of Transport Geography&lt;/full-title&gt;&lt;/periodical&gt;&lt;pages&gt;9-21&lt;/pages&gt;&lt;volume&gt;68&lt;/volume&gt;&lt;section&gt;9&lt;/section&gt;&lt;dates&gt;&lt;year&gt;2018&lt;/year&gt;&lt;/dates&gt;&lt;isbn&gt;09666923&lt;/isbn&gt;&lt;urls&gt;&lt;/urls&gt;&lt;electronic-resource-num&gt;10.1016/j.jtrangeo.2018.02.005&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Houde, Apparicio et al. (2018)</w:t>
            </w:r>
            <w:r>
              <w:rPr>
                <w:rFonts w:ascii="Arial" w:hAnsi="Arial" w:cs="Arial"/>
                <w:sz w:val="20"/>
                <w:szCs w:val="20"/>
              </w:rPr>
              <w:fldChar w:fldCharType="end"/>
            </w:r>
          </w:p>
        </w:tc>
        <w:tc>
          <w:tcPr>
            <w:tcW w:w="3690" w:type="dxa"/>
            <w:vAlign w:val="center"/>
          </w:tcPr>
          <w:p w14:paraId="1D2D1371"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b/>
                <w:bCs/>
                <w:sz w:val="20"/>
                <w:szCs w:val="20"/>
              </w:rPr>
              <w:t xml:space="preserve">Proximity of bike paths: </w:t>
            </w:r>
          </w:p>
          <w:p w14:paraId="654F92F7"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 xml:space="preserve">1. Network distance to nearest section of cycling network </w:t>
            </w:r>
          </w:p>
          <w:p w14:paraId="38C6016C" w14:textId="77777777" w:rsidR="00E270C6" w:rsidRPr="00E22AAD" w:rsidRDefault="00E270C6"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E22AAD">
              <w:rPr>
                <w:rFonts w:ascii="Arial" w:hAnsi="Arial" w:cs="Arial"/>
                <w:sz w:val="20"/>
                <w:szCs w:val="20"/>
              </w:rPr>
              <w:t xml:space="preserve">2. Network distance to cyclist-only bike path </w:t>
            </w:r>
          </w:p>
        </w:tc>
        <w:tc>
          <w:tcPr>
            <w:tcW w:w="2340" w:type="dxa"/>
            <w:vAlign w:val="center"/>
          </w:tcPr>
          <w:p w14:paraId="1F315119" w14:textId="77777777" w:rsidR="00E270C6" w:rsidRPr="00E22AAD" w:rsidRDefault="00E270C6"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w:t>
            </w:r>
          </w:p>
        </w:tc>
        <w:tc>
          <w:tcPr>
            <w:tcW w:w="2502" w:type="dxa"/>
            <w:vAlign w:val="center"/>
          </w:tcPr>
          <w:p w14:paraId="4200DCC9" w14:textId="77777777" w:rsidR="00E270C6"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Census tract centroids</w:t>
            </w:r>
            <w:r>
              <w:rPr>
                <w:rFonts w:ascii="Arial" w:hAnsi="Arial" w:cs="Arial"/>
                <w:sz w:val="20"/>
                <w:szCs w:val="20"/>
              </w:rPr>
              <w:t xml:space="preserve"> </w:t>
            </w:r>
            <w:r w:rsidRPr="00261CA1">
              <w:rPr>
                <w:rFonts w:ascii="Arial" w:hAnsi="Arial" w:cs="Arial"/>
                <w:i/>
                <w:iCs/>
                <w:sz w:val="20"/>
                <w:szCs w:val="20"/>
              </w:rPr>
              <w:t>(origins)</w:t>
            </w:r>
          </w:p>
          <w:p w14:paraId="3622E768" w14:textId="77777777" w:rsidR="00E270C6"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4145932"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Bike paths</w:t>
            </w:r>
            <w:r w:rsidRPr="00261CA1">
              <w:rPr>
                <w:rFonts w:ascii="Arial" w:hAnsi="Arial" w:cs="Arial"/>
                <w:i/>
                <w:iCs/>
                <w:sz w:val="20"/>
                <w:szCs w:val="20"/>
              </w:rPr>
              <w:t xml:space="preserve"> (destinations)</w:t>
            </w:r>
          </w:p>
        </w:tc>
        <w:tc>
          <w:tcPr>
            <w:tcW w:w="1684" w:type="dxa"/>
            <w:vAlign w:val="center"/>
          </w:tcPr>
          <w:p w14:paraId="4BAEB9E4"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Census tracts </w:t>
            </w:r>
          </w:p>
        </w:tc>
        <w:tc>
          <w:tcPr>
            <w:tcW w:w="1299" w:type="dxa"/>
            <w:vAlign w:val="center"/>
          </w:tcPr>
          <w:p w14:paraId="091E3ADF" w14:textId="77777777" w:rsidR="00E270C6" w:rsidRPr="00E22AAD" w:rsidRDefault="00E270C6"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Network distance</w:t>
            </w:r>
          </w:p>
        </w:tc>
      </w:tr>
      <w:tr w:rsidR="008458EC" w:rsidRPr="001F4E09" w14:paraId="284B5B4C"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Merge/>
            <w:vAlign w:val="center"/>
          </w:tcPr>
          <w:p w14:paraId="1C66AA10" w14:textId="77777777" w:rsidR="008458EC" w:rsidRDefault="008458EC" w:rsidP="008458EC">
            <w:pPr>
              <w:jc w:val="center"/>
              <w:rPr>
                <w:rFonts w:ascii="Arial" w:hAnsi="Arial" w:cs="Arial"/>
                <w:sz w:val="20"/>
                <w:szCs w:val="20"/>
              </w:rPr>
            </w:pPr>
          </w:p>
        </w:tc>
        <w:tc>
          <w:tcPr>
            <w:tcW w:w="1636" w:type="dxa"/>
            <w:vAlign w:val="center"/>
          </w:tcPr>
          <w:p w14:paraId="7C9659CD" w14:textId="68B17A15" w:rsidR="00CF7429"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AuthorYear="1"&gt;&lt;Author&gt;Pérez&lt;/Author&gt;&lt;Year&gt;2017&lt;/Year&gt;&lt;RecNum&gt;28&lt;/RecNum&gt;&lt;DisplayText&gt;Pérez, Buck et al. (2017)&lt;/DisplayText&gt;&lt;record&gt;&lt;rec-number&gt;28&lt;/rec-number&gt;&lt;foreign-keys&gt;&lt;key app="EN" db-id="2e2p5vxx2zxtrfexpad5zaef0pxz5rr252a5" timestamp="1660661400"&gt;28&lt;/key&gt;&lt;/foreign-keys&gt;&lt;ref-type name="Journal Article"&gt;17&lt;/ref-type&gt;&lt;contributors&gt;&lt;authors&gt;&lt;author&gt;Pérez, Benito O.&lt;/author&gt;&lt;author&gt;Buck, Darren&lt;/author&gt;&lt;author&gt;Ma, Yiwei&lt;/author&gt;&lt;author&gt;Robey, Taylor&lt;/author&gt;&lt;author&gt;Lucas, Kimberly&lt;/author&gt;&lt;/authors&gt;&lt;/contributors&gt;&lt;titles&gt;&lt;title&gt;Mind the Gap: Assessing the Impacts of Bicycle Accessibility and Mobility on Mode Share in Washington, D.C&lt;/title&gt;&lt;secondary-title&gt;Transportation Research Record: Journal of the Transportation Research Board&lt;/secondary-title&gt;&lt;/titles&gt;&lt;periodical&gt;&lt;full-title&gt;Transportation Research Record: Journal of the Transportation Research Board&lt;/full-title&gt;&lt;/periodical&gt;&lt;pages&gt;83-92&lt;/pages&gt;&lt;volume&gt;2662&lt;/volume&gt;&lt;number&gt;1&lt;/number&gt;&lt;section&gt;83&lt;/section&gt;&lt;dates&gt;&lt;year&gt;2017&lt;/year&gt;&lt;/dates&gt;&lt;isbn&gt;0361-1981&amp;#xD;2169-4052&lt;/isbn&gt;&lt;urls&gt;&lt;/urls&gt;&lt;electronic-resource-num&gt;10.3141/2662-10&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Pérez, Buck et al. (2017)</w:t>
            </w:r>
            <w:r>
              <w:rPr>
                <w:rFonts w:ascii="Arial" w:hAnsi="Arial" w:cs="Arial"/>
                <w:sz w:val="20"/>
                <w:szCs w:val="20"/>
              </w:rPr>
              <w:fldChar w:fldCharType="end"/>
            </w:r>
          </w:p>
          <w:p w14:paraId="2996E34F" w14:textId="04C25AB1" w:rsidR="00CF7429" w:rsidRPr="00E22AAD"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690" w:type="dxa"/>
            <w:vAlign w:val="center"/>
          </w:tcPr>
          <w:p w14:paraId="16BF47CE" w14:textId="77777777" w:rsidR="00B57034" w:rsidRDefault="00B57034" w:rsidP="00B57034">
            <w:pPr>
              <w:cnfStyle w:val="000000000000" w:firstRow="0" w:lastRow="0" w:firstColumn="0" w:lastColumn="0" w:oddVBand="0" w:evenVBand="0" w:oddHBand="0" w:evenHBand="0" w:firstRowFirstColumn="0" w:firstRowLastColumn="0" w:lastRowFirstColumn="0" w:lastRowLastColumn="0"/>
            </w:pPr>
            <w:r>
              <w:t>1)</w:t>
            </w:r>
            <w:r w:rsidRPr="002D0404">
              <w:t>the dedicated cycling</w:t>
            </w:r>
            <w:r>
              <w:t xml:space="preserve"> </w:t>
            </w:r>
            <w:r w:rsidRPr="002D0404">
              <w:t>network</w:t>
            </w:r>
            <w:r w:rsidRPr="00440E9E">
              <w:t xml:space="preserve"> </w:t>
            </w:r>
            <w:r>
              <w:t xml:space="preserve">- </w:t>
            </w:r>
            <w:r w:rsidRPr="002D0404">
              <w:t xml:space="preserve">The distance from census tract centroid to </w:t>
            </w:r>
            <w:r w:rsidRPr="002D0404">
              <w:rPr>
                <w:b/>
                <w:bCs/>
              </w:rPr>
              <w:t>nearest bike network</w:t>
            </w:r>
            <w:r w:rsidRPr="002D0404">
              <w:t xml:space="preserve"> segment was measured to estimate the accessibility of each tract</w:t>
            </w:r>
            <w:r>
              <w:t>.</w:t>
            </w:r>
          </w:p>
          <w:p w14:paraId="1C9B09B8" w14:textId="43325BF7" w:rsidR="008458EC" w:rsidRPr="00B57034" w:rsidRDefault="00B57034" w:rsidP="00B57034">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t>2)</w:t>
            </w:r>
            <w:r w:rsidRPr="00B57034">
              <w:rPr>
                <w:rFonts w:ascii="Times-Roman" w:cs="Times-Roman"/>
                <w:sz w:val="18"/>
                <w:szCs w:val="18"/>
              </w:rPr>
              <w:t xml:space="preserve"> </w:t>
            </w:r>
            <w:r w:rsidRPr="00862467">
              <w:t xml:space="preserve">level </w:t>
            </w:r>
            <w:r w:rsidRPr="00BB3DBB">
              <w:t>of traffic stress</w:t>
            </w:r>
            <w:r w:rsidRPr="00B57034">
              <w:rPr>
                <w:rFonts w:ascii="Times-Roman" w:cs="Times-Roman"/>
                <w:color w:val="FF0000"/>
                <w:sz w:val="18"/>
                <w:szCs w:val="18"/>
              </w:rPr>
              <w:t xml:space="preserve"> </w:t>
            </w:r>
            <w:r w:rsidRPr="00B57034">
              <w:rPr>
                <w:rFonts w:ascii="Times-Roman" w:cs="Times-Roman"/>
                <w:sz w:val="18"/>
                <w:szCs w:val="18"/>
              </w:rPr>
              <w:t>(</w:t>
            </w:r>
            <w:r w:rsidRPr="00B57034">
              <w:rPr>
                <w:b/>
                <w:bCs/>
              </w:rPr>
              <w:t>LTS network</w:t>
            </w:r>
            <w:r>
              <w:t>)</w:t>
            </w:r>
            <w:r w:rsidRPr="006F0BE0">
              <w:t xml:space="preserve"> was used to assess accessibility in the</w:t>
            </w:r>
            <w:r>
              <w:t xml:space="preserve"> </w:t>
            </w:r>
            <w:r w:rsidRPr="006F0BE0">
              <w:t>district</w:t>
            </w:r>
            <w:r>
              <w:t>.</w:t>
            </w:r>
          </w:p>
        </w:tc>
        <w:tc>
          <w:tcPr>
            <w:tcW w:w="2340" w:type="dxa"/>
            <w:vAlign w:val="center"/>
          </w:tcPr>
          <w:p w14:paraId="02D09E48"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502" w:type="dxa"/>
            <w:vAlign w:val="center"/>
          </w:tcPr>
          <w:p w14:paraId="1854D9BF" w14:textId="59E2DCEE" w:rsidR="008458EC" w:rsidRPr="00E22AAD" w:rsidRDefault="005B4CC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B4CCC">
              <w:rPr>
                <w:rFonts w:ascii="Arial" w:hAnsi="Arial" w:cs="Arial"/>
                <w:sz w:val="20"/>
                <w:szCs w:val="20"/>
              </w:rPr>
              <w:t>census tract centroid to nearest bike network</w:t>
            </w:r>
          </w:p>
        </w:tc>
        <w:tc>
          <w:tcPr>
            <w:tcW w:w="1684" w:type="dxa"/>
            <w:vAlign w:val="center"/>
          </w:tcPr>
          <w:p w14:paraId="0A32209A" w14:textId="27510AF0"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17BEA">
              <w:t>The District of Columbia</w:t>
            </w:r>
          </w:p>
        </w:tc>
        <w:tc>
          <w:tcPr>
            <w:tcW w:w="1299" w:type="dxa"/>
            <w:vAlign w:val="center"/>
          </w:tcPr>
          <w:p w14:paraId="40195E81" w14:textId="47F3C533" w:rsidR="008458EC" w:rsidRPr="00E22AAD" w:rsidRDefault="005020F3"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22AAD">
              <w:rPr>
                <w:rFonts w:ascii="Arial" w:hAnsi="Arial" w:cs="Arial"/>
                <w:sz w:val="20"/>
                <w:szCs w:val="20"/>
              </w:rPr>
              <w:t>Euclidean distance</w:t>
            </w:r>
          </w:p>
        </w:tc>
      </w:tr>
      <w:tr w:rsidR="008458EC" w:rsidRPr="001F4E09" w14:paraId="593F1246" w14:textId="77777777" w:rsidTr="00142AEB">
        <w:trPr>
          <w:trHeight w:val="1200"/>
        </w:trPr>
        <w:tc>
          <w:tcPr>
            <w:cnfStyle w:val="001000000000" w:firstRow="0" w:lastRow="0" w:firstColumn="1" w:lastColumn="0" w:oddVBand="0" w:evenVBand="0" w:oddHBand="0" w:evenHBand="0" w:firstRowFirstColumn="0" w:firstRowLastColumn="0" w:lastRowFirstColumn="0" w:lastRowLastColumn="0"/>
            <w:tcW w:w="1239" w:type="dxa"/>
            <w:vAlign w:val="center"/>
          </w:tcPr>
          <w:p w14:paraId="111EB164" w14:textId="77777777" w:rsidR="008458EC" w:rsidRDefault="008458EC" w:rsidP="008458EC">
            <w:pPr>
              <w:jc w:val="center"/>
              <w:rPr>
                <w:rFonts w:ascii="Arial" w:hAnsi="Arial" w:cs="Arial"/>
                <w:sz w:val="20"/>
                <w:szCs w:val="20"/>
              </w:rPr>
            </w:pPr>
            <w:r>
              <w:rPr>
                <w:rFonts w:ascii="Arial" w:hAnsi="Arial" w:cs="Arial"/>
                <w:sz w:val="20"/>
                <w:szCs w:val="20"/>
              </w:rPr>
              <w:t>Topology-based</w:t>
            </w:r>
          </w:p>
        </w:tc>
        <w:tc>
          <w:tcPr>
            <w:tcW w:w="1636" w:type="dxa"/>
            <w:vAlign w:val="center"/>
          </w:tcPr>
          <w:p w14:paraId="6187F72F" w14:textId="3C8AAE42" w:rsidR="00CF7429" w:rsidRPr="00E22AAD" w:rsidRDefault="00CF7429"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4B593D">
              <w:rPr>
                <w:rFonts w:ascii="Arial" w:hAnsi="Arial" w:cs="Arial"/>
                <w:sz w:val="20"/>
                <w:szCs w:val="20"/>
              </w:rPr>
              <w:instrText xml:space="preserve"> ADDIN EN.CITE &lt;EndNote&gt;&lt;Cite AuthorYear="1"&gt;&lt;Author&gt;Mekuria&lt;/Author&gt;&lt;Year&gt;2012&lt;/Year&gt;&lt;RecNum&gt;254&lt;/RecNum&gt;&lt;DisplayText&gt;Mekuria (2012)&lt;/DisplayText&gt;&lt;record&gt;&lt;rec-number&gt;254&lt;/rec-number&gt;&lt;foreign-keys&gt;&lt;key app="EN" db-id="2e2p5vxx2zxtrfexpad5zaef0pxz5rr252a5" timestamp="1660688223"&gt;254&lt;/key&gt;&lt;/foreign-keys&gt;&lt;ref-type name="Journal Article"&gt;17&lt;/ref-type&gt;&lt;contributors&gt;&lt;authors&gt;&lt;author&gt;Mekuria, Maaza C., Peter G. Furth, and Hilary Nixon.&lt;/author&gt;&lt;/authors&gt;&lt;/contributors&gt;&lt;titles&gt;&lt;title&gt;Low-Stress Bicycling and Network Connectivity&lt;/title&gt;&lt;/titles&gt;&lt;dates&gt;&lt;year&gt;2012&lt;/year&gt;&lt;/dates&gt;&lt;urls&gt;&lt;/urls&gt;&lt;/record&gt;&lt;/Cite&gt;&lt;/EndNote&gt;</w:instrText>
            </w:r>
            <w:r>
              <w:rPr>
                <w:rFonts w:ascii="Arial" w:hAnsi="Arial" w:cs="Arial"/>
                <w:sz w:val="20"/>
                <w:szCs w:val="20"/>
              </w:rPr>
              <w:fldChar w:fldCharType="separate"/>
            </w:r>
            <w:r w:rsidR="004B593D">
              <w:rPr>
                <w:rFonts w:ascii="Arial" w:hAnsi="Arial" w:cs="Arial"/>
                <w:noProof/>
                <w:sz w:val="20"/>
                <w:szCs w:val="20"/>
              </w:rPr>
              <w:t>Mekuria (2012)</w:t>
            </w:r>
            <w:r>
              <w:rPr>
                <w:rFonts w:ascii="Arial" w:hAnsi="Arial" w:cs="Arial"/>
                <w:sz w:val="20"/>
                <w:szCs w:val="20"/>
              </w:rPr>
              <w:fldChar w:fldCharType="end"/>
            </w:r>
          </w:p>
        </w:tc>
        <w:tc>
          <w:tcPr>
            <w:tcW w:w="3690" w:type="dxa"/>
            <w:vAlign w:val="center"/>
          </w:tcPr>
          <w:p w14:paraId="3822A635" w14:textId="77777777" w:rsidR="008458EC"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Network connectivity by LTS 1-4:</w:t>
            </w:r>
          </w:p>
          <w:p w14:paraId="244F1AD1"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Percent trips connected</w:t>
            </w:r>
          </w:p>
          <w:p w14:paraId="09C49C6B" w14:textId="77777777" w:rsidR="008458EC" w:rsidRPr="00706B76" w:rsidRDefault="008458EC" w:rsidP="008458E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6B76">
              <w:rPr>
                <w:rFonts w:ascii="Arial" w:hAnsi="Arial" w:cs="Arial"/>
                <w:sz w:val="20"/>
                <w:szCs w:val="20"/>
              </w:rPr>
              <w:t>Percent nodes connected</w:t>
            </w:r>
          </w:p>
        </w:tc>
        <w:tc>
          <w:tcPr>
            <w:tcW w:w="2340" w:type="dxa"/>
            <w:vAlign w:val="center"/>
          </w:tcPr>
          <w:p w14:paraId="56B17C34" w14:textId="77777777" w:rsidR="008458EC" w:rsidRPr="00E22AAD" w:rsidRDefault="008458EC" w:rsidP="008458EC">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2502" w:type="dxa"/>
            <w:vAlign w:val="center"/>
          </w:tcPr>
          <w:p w14:paraId="71F6ADBB"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Home-to-work O-D pairs from regional trip table</w:t>
            </w:r>
          </w:p>
          <w:p w14:paraId="1F73CCC8" w14:textId="77777777" w:rsidR="008458EC"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883D339"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Land parcel ‘attraction strength’ (size and land-use attraction) </w:t>
            </w:r>
            <w:r w:rsidRPr="00C92F30">
              <w:rPr>
                <w:rFonts w:ascii="Arial" w:hAnsi="Arial" w:cs="Arial"/>
                <w:i/>
                <w:iCs/>
                <w:sz w:val="20"/>
                <w:szCs w:val="20"/>
              </w:rPr>
              <w:t>(destinations)</w:t>
            </w:r>
            <w:r>
              <w:rPr>
                <w:rFonts w:ascii="Arial" w:hAnsi="Arial" w:cs="Arial"/>
                <w:sz w:val="20"/>
                <w:szCs w:val="20"/>
              </w:rPr>
              <w:t xml:space="preserve"> </w:t>
            </w:r>
          </w:p>
        </w:tc>
        <w:tc>
          <w:tcPr>
            <w:tcW w:w="1684" w:type="dxa"/>
            <w:vAlign w:val="center"/>
          </w:tcPr>
          <w:p w14:paraId="344AFEE2"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Census blocks</w:t>
            </w:r>
          </w:p>
        </w:tc>
        <w:tc>
          <w:tcPr>
            <w:tcW w:w="1299" w:type="dxa"/>
            <w:vAlign w:val="center"/>
          </w:tcPr>
          <w:p w14:paraId="3C210163" w14:textId="77777777" w:rsidR="008458EC" w:rsidRPr="00E22AAD" w:rsidRDefault="008458EC" w:rsidP="008458E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w:t>
            </w:r>
          </w:p>
        </w:tc>
      </w:tr>
    </w:tbl>
    <w:p w14:paraId="1B6A4156" w14:textId="77777777" w:rsidR="007B57DD" w:rsidRDefault="007B57DD" w:rsidP="007B57DD">
      <w:pPr>
        <w:rPr>
          <w:rFonts w:ascii="Arial" w:hAnsi="Arial" w:cs="Arial"/>
          <w:lang w:val="en-US"/>
        </w:rPr>
      </w:pPr>
    </w:p>
    <w:p w14:paraId="56594626" w14:textId="77777777" w:rsidR="007B57DD" w:rsidRDefault="007B57DD" w:rsidP="007B57DD">
      <w:pPr>
        <w:rPr>
          <w:rFonts w:ascii="Arial" w:hAnsi="Arial" w:cs="Arial"/>
          <w:lang w:val="en-US"/>
        </w:rPr>
      </w:pPr>
    </w:p>
    <w:p w14:paraId="39E50BB4" w14:textId="77777777" w:rsidR="007B57DD" w:rsidRPr="001F4E09" w:rsidRDefault="007B57DD" w:rsidP="007B57DD">
      <w:pPr>
        <w:rPr>
          <w:rFonts w:ascii="Arial" w:hAnsi="Arial" w:cs="Arial"/>
          <w:lang w:val="en-US"/>
        </w:rPr>
      </w:pPr>
    </w:p>
    <w:p w14:paraId="22FEC173" w14:textId="77777777" w:rsidR="007B57DD" w:rsidRPr="00B438AB" w:rsidRDefault="007B57DD" w:rsidP="007B57DD">
      <w:pPr>
        <w:jc w:val="center"/>
        <w:rPr>
          <w:rFonts w:ascii="Arial" w:hAnsi="Arial" w:cs="Arial"/>
          <w:sz w:val="20"/>
          <w:szCs w:val="20"/>
          <w:lang w:val="en-US"/>
        </w:rPr>
      </w:pPr>
      <w:r w:rsidRPr="00B438AB">
        <w:rPr>
          <w:rFonts w:ascii="Arial" w:hAnsi="Arial" w:cs="Arial"/>
          <w:b/>
          <w:bCs/>
          <w:sz w:val="20"/>
          <w:szCs w:val="20"/>
          <w:lang w:val="en-US"/>
        </w:rPr>
        <w:t>Table 2.</w:t>
      </w:r>
      <w:r w:rsidRPr="00B438AB">
        <w:rPr>
          <w:rFonts w:ascii="Arial" w:hAnsi="Arial" w:cs="Arial"/>
          <w:sz w:val="20"/>
          <w:szCs w:val="20"/>
          <w:lang w:val="en-US"/>
        </w:rPr>
        <w:t xml:space="preserve"> Studies examining walking-specific accessibility</w:t>
      </w:r>
    </w:p>
    <w:tbl>
      <w:tblPr>
        <w:tblStyle w:val="GridTable1Light"/>
        <w:tblW w:w="0" w:type="auto"/>
        <w:tblLook w:val="04A0" w:firstRow="1" w:lastRow="0" w:firstColumn="1" w:lastColumn="0" w:noHBand="0" w:noVBand="1"/>
      </w:tblPr>
      <w:tblGrid>
        <w:gridCol w:w="1261"/>
        <w:gridCol w:w="1853"/>
        <w:gridCol w:w="3969"/>
        <w:gridCol w:w="1984"/>
        <w:gridCol w:w="2268"/>
        <w:gridCol w:w="1560"/>
        <w:gridCol w:w="1417"/>
      </w:tblGrid>
      <w:tr w:rsidR="007B57DD" w:rsidRPr="001F4E09" w14:paraId="5BEB90AF" w14:textId="77777777" w:rsidTr="001623D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61" w:type="dxa"/>
            <w:shd w:val="clear" w:color="auto" w:fill="E7E6E6" w:themeFill="background2"/>
            <w:vAlign w:val="center"/>
          </w:tcPr>
          <w:p w14:paraId="22501014" w14:textId="77777777" w:rsidR="007B57DD" w:rsidRPr="00A303C4" w:rsidRDefault="007B57DD" w:rsidP="001623DF">
            <w:pPr>
              <w:jc w:val="center"/>
              <w:rPr>
                <w:rFonts w:ascii="Arial" w:hAnsi="Arial" w:cs="Arial"/>
                <w:sz w:val="20"/>
                <w:szCs w:val="20"/>
              </w:rPr>
            </w:pPr>
            <w:r>
              <w:rPr>
                <w:rFonts w:ascii="Arial" w:hAnsi="Arial" w:cs="Arial"/>
                <w:sz w:val="20"/>
                <w:szCs w:val="20"/>
              </w:rPr>
              <w:t>Type of Metric</w:t>
            </w:r>
          </w:p>
        </w:tc>
        <w:tc>
          <w:tcPr>
            <w:tcW w:w="1853" w:type="dxa"/>
            <w:shd w:val="clear" w:color="auto" w:fill="E7E6E6" w:themeFill="background2"/>
            <w:noWrap/>
            <w:vAlign w:val="center"/>
            <w:hideMark/>
          </w:tcPr>
          <w:p w14:paraId="748584B0"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Study</w:t>
            </w:r>
          </w:p>
        </w:tc>
        <w:tc>
          <w:tcPr>
            <w:tcW w:w="3969" w:type="dxa"/>
            <w:shd w:val="clear" w:color="auto" w:fill="E7E6E6" w:themeFill="background2"/>
            <w:noWrap/>
            <w:vAlign w:val="center"/>
            <w:hideMark/>
          </w:tcPr>
          <w:p w14:paraId="41404155"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Measure</w:t>
            </w:r>
          </w:p>
        </w:tc>
        <w:tc>
          <w:tcPr>
            <w:tcW w:w="1984" w:type="dxa"/>
            <w:shd w:val="clear" w:color="auto" w:fill="E7E6E6" w:themeFill="background2"/>
            <w:vAlign w:val="center"/>
          </w:tcPr>
          <w:p w14:paraId="59173B36"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Travel time / distance </w:t>
            </w:r>
            <w:r w:rsidRPr="00A303C4">
              <w:rPr>
                <w:rFonts w:ascii="Arial" w:hAnsi="Arial" w:cs="Arial"/>
                <w:sz w:val="20"/>
                <w:szCs w:val="20"/>
              </w:rPr>
              <w:t>threshold</w:t>
            </w:r>
          </w:p>
        </w:tc>
        <w:tc>
          <w:tcPr>
            <w:tcW w:w="2268" w:type="dxa"/>
            <w:shd w:val="clear" w:color="auto" w:fill="E7E6E6" w:themeFill="background2"/>
            <w:vAlign w:val="center"/>
            <w:hideMark/>
          </w:tcPr>
          <w:p w14:paraId="6B475E95"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Origins / Destinations</w:t>
            </w:r>
          </w:p>
        </w:tc>
        <w:tc>
          <w:tcPr>
            <w:tcW w:w="1560" w:type="dxa"/>
            <w:shd w:val="clear" w:color="auto" w:fill="E7E6E6" w:themeFill="background2"/>
            <w:vAlign w:val="center"/>
            <w:hideMark/>
          </w:tcPr>
          <w:p w14:paraId="2C045D69"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Geographic scale</w:t>
            </w:r>
          </w:p>
        </w:tc>
        <w:tc>
          <w:tcPr>
            <w:tcW w:w="1417" w:type="dxa"/>
            <w:shd w:val="clear" w:color="auto" w:fill="E7E6E6" w:themeFill="background2"/>
            <w:vAlign w:val="center"/>
          </w:tcPr>
          <w:p w14:paraId="3E80528C" w14:textId="77777777" w:rsidR="007B57DD" w:rsidRPr="00A303C4" w:rsidRDefault="007B57DD" w:rsidP="001623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Travel time / distance calculation</w:t>
            </w:r>
          </w:p>
        </w:tc>
      </w:tr>
      <w:tr w:rsidR="007B57DD" w:rsidRPr="001F4E09" w14:paraId="06E501F3"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771A82E1" w14:textId="77777777" w:rsidR="007B57DD" w:rsidRPr="00A303C4" w:rsidRDefault="007B57DD" w:rsidP="001623DF">
            <w:pPr>
              <w:jc w:val="center"/>
              <w:rPr>
                <w:rFonts w:ascii="Arial" w:hAnsi="Arial" w:cs="Arial"/>
                <w:sz w:val="20"/>
                <w:szCs w:val="20"/>
              </w:rPr>
            </w:pPr>
            <w:r>
              <w:rPr>
                <w:rFonts w:ascii="Arial" w:hAnsi="Arial" w:cs="Arial"/>
                <w:sz w:val="20"/>
                <w:szCs w:val="20"/>
              </w:rPr>
              <w:t>Activity-based</w:t>
            </w:r>
          </w:p>
        </w:tc>
        <w:tc>
          <w:tcPr>
            <w:tcW w:w="1853" w:type="dxa"/>
            <w:vAlign w:val="center"/>
          </w:tcPr>
          <w:p w14:paraId="4F1BF4DD" w14:textId="58F65AE7" w:rsidR="00CF7429" w:rsidRPr="00A303C4"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AuthorYear="1"&gt;&lt;Author&gt;Cheng&lt;/Author&gt;&lt;Year&gt;2019&lt;/Year&gt;&lt;RecNum&gt;255&lt;/RecNum&gt;&lt;DisplayText&gt;Cheng, Caset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Pr>
                <w:rFonts w:ascii="Arial" w:hAnsi="Arial" w:cs="Arial"/>
                <w:sz w:val="20"/>
                <w:szCs w:val="20"/>
              </w:rPr>
              <w:fldChar w:fldCharType="separate"/>
            </w:r>
            <w:r w:rsidR="00D56E23">
              <w:rPr>
                <w:rFonts w:ascii="Arial" w:hAnsi="Arial" w:cs="Arial"/>
                <w:noProof/>
                <w:sz w:val="20"/>
                <w:szCs w:val="20"/>
              </w:rPr>
              <w:t>Cheng, Caset et al. (2019)</w:t>
            </w:r>
            <w:r>
              <w:rPr>
                <w:rFonts w:ascii="Arial" w:hAnsi="Arial" w:cs="Arial"/>
                <w:sz w:val="20"/>
                <w:szCs w:val="20"/>
              </w:rPr>
              <w:fldChar w:fldCharType="end"/>
            </w:r>
          </w:p>
        </w:tc>
        <w:tc>
          <w:tcPr>
            <w:tcW w:w="3969" w:type="dxa"/>
            <w:vAlign w:val="center"/>
          </w:tcPr>
          <w:p w14:paraId="7E8D9753" w14:textId="77777777" w:rsidR="007B57DD" w:rsidRPr="00A303C4"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Cumulative opportunities: chess/card rooms and urban parks for older and younger adults</w:t>
            </w:r>
          </w:p>
          <w:p w14:paraId="18F35194" w14:textId="77777777" w:rsidR="007B57DD" w:rsidRPr="00A303C4"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 spaces weighted by their size </w:t>
            </w:r>
          </w:p>
        </w:tc>
        <w:tc>
          <w:tcPr>
            <w:tcW w:w="1984" w:type="dxa"/>
            <w:vAlign w:val="center"/>
          </w:tcPr>
          <w:p w14:paraId="498D4925"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Adaptive distance thresholds (based on</w:t>
            </w:r>
            <w:r>
              <w:rPr>
                <w:rFonts w:ascii="Arial" w:hAnsi="Arial" w:cs="Arial"/>
                <w:sz w:val="20"/>
                <w:szCs w:val="20"/>
              </w:rPr>
              <w:t xml:space="preserve"> location and socio-economic variables)</w:t>
            </w:r>
            <w:r w:rsidRPr="00A303C4">
              <w:rPr>
                <w:rFonts w:ascii="Arial" w:hAnsi="Arial" w:cs="Arial"/>
                <w:sz w:val="20"/>
                <w:szCs w:val="20"/>
              </w:rPr>
              <w:t xml:space="preserve"> </w:t>
            </w:r>
          </w:p>
        </w:tc>
        <w:tc>
          <w:tcPr>
            <w:tcW w:w="2268" w:type="dxa"/>
            <w:vAlign w:val="center"/>
          </w:tcPr>
          <w:p w14:paraId="4C3BFAFD"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locations from travel survey </w:t>
            </w:r>
            <w:r w:rsidRPr="00A303C4">
              <w:rPr>
                <w:rFonts w:ascii="Arial" w:hAnsi="Arial" w:cs="Arial"/>
                <w:i/>
                <w:iCs/>
                <w:sz w:val="20"/>
                <w:szCs w:val="20"/>
              </w:rPr>
              <w:t>(origins)</w:t>
            </w:r>
            <w:r w:rsidRPr="00A303C4">
              <w:rPr>
                <w:rFonts w:ascii="Arial" w:hAnsi="Arial" w:cs="Arial"/>
                <w:sz w:val="20"/>
                <w:szCs w:val="20"/>
              </w:rPr>
              <w:t xml:space="preserve"> </w:t>
            </w:r>
          </w:p>
          <w:p w14:paraId="3418A0FD"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FE4E506"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 xml:space="preserve">Parks and chess/card rooms </w:t>
            </w:r>
            <w:r w:rsidRPr="00A303C4">
              <w:rPr>
                <w:rFonts w:ascii="Arial" w:hAnsi="Arial" w:cs="Arial"/>
                <w:i/>
                <w:iCs/>
                <w:sz w:val="20"/>
                <w:szCs w:val="20"/>
              </w:rPr>
              <w:t>(destinations)</w:t>
            </w:r>
          </w:p>
        </w:tc>
        <w:tc>
          <w:tcPr>
            <w:tcW w:w="1560" w:type="dxa"/>
            <w:vAlign w:val="center"/>
          </w:tcPr>
          <w:p w14:paraId="7B32EC38"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Traffic analysis zones</w:t>
            </w:r>
          </w:p>
        </w:tc>
        <w:tc>
          <w:tcPr>
            <w:tcW w:w="1417" w:type="dxa"/>
            <w:vAlign w:val="center"/>
          </w:tcPr>
          <w:p w14:paraId="6B9D26C3"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303C4">
              <w:rPr>
                <w:rFonts w:ascii="Arial" w:hAnsi="Arial" w:cs="Arial"/>
                <w:sz w:val="20"/>
                <w:szCs w:val="20"/>
              </w:rPr>
              <w:t>Network distance</w:t>
            </w:r>
          </w:p>
        </w:tc>
      </w:tr>
      <w:tr w:rsidR="007B57DD" w:rsidRPr="001F4E09" w14:paraId="05DBB5C3"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A888B8A" w14:textId="77777777" w:rsidR="007B57DD" w:rsidRDefault="007B57DD" w:rsidP="001623DF">
            <w:pPr>
              <w:jc w:val="center"/>
              <w:rPr>
                <w:rFonts w:ascii="Arial" w:hAnsi="Arial" w:cs="Arial"/>
                <w:sz w:val="20"/>
                <w:szCs w:val="20"/>
              </w:rPr>
            </w:pPr>
            <w:r>
              <w:rPr>
                <w:rFonts w:ascii="Arial" w:hAnsi="Arial" w:cs="Arial"/>
                <w:sz w:val="20"/>
                <w:szCs w:val="20"/>
              </w:rPr>
              <w:t xml:space="preserve"> </w:t>
            </w:r>
          </w:p>
        </w:tc>
        <w:tc>
          <w:tcPr>
            <w:tcW w:w="1853" w:type="dxa"/>
            <w:vAlign w:val="center"/>
          </w:tcPr>
          <w:p w14:paraId="035DF2D2" w14:textId="1D85669B" w:rsidR="00CF7429" w:rsidRPr="00A303C4" w:rsidRDefault="00CF7429"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AuthorYear="1"&gt;&lt;Author&gt;Reyes&lt;/Author&gt;&lt;Year&gt;2014&lt;/Year&gt;&lt;RecNum&gt;184&lt;/RecNum&gt;&lt;DisplayText&gt;Reyes, Páez et al. (2014)&lt;/DisplayText&gt;&lt;record&gt;&lt;rec-number&gt;184&lt;/rec-number&gt;&lt;foreign-keys&gt;&lt;key app="EN" db-id="2e2p5vxx2zxtrfexpad5zaef0pxz5rr252a5" timestamp="1660661939"&gt;184&lt;/key&gt;&lt;/foreign-keys&gt;&lt;ref-type name="Journal Article"&gt;17&lt;/ref-type&gt;&lt;contributors&gt;&lt;authors&gt;&lt;author&gt;Reyes, Mario&lt;/author&gt;&lt;author&gt;Páez, Antonio&lt;/author&gt;&lt;author&gt;Morency, Catherine&lt;/author&gt;&lt;/authors&gt;&lt;/contributors&gt;&lt;titles&gt;&lt;title&gt;Walking accessibility to urban parks by children: A case study of Montreal&lt;/title&gt;&lt;secondary-title&gt;Landscape and Urban Planning&lt;/secondary-title&gt;&lt;/titles&gt;&lt;periodical&gt;&lt;full-title&gt;Landscape and Urban Planning&lt;/full-title&gt;&lt;/periodical&gt;&lt;pages&gt;38-47&lt;/pages&gt;&lt;volume&gt;125&lt;/volume&gt;&lt;section&gt;38&lt;/section&gt;&lt;dates&gt;&lt;year&gt;2014&lt;/year&gt;&lt;/dates&gt;&lt;isbn&gt;01692046&lt;/isbn&gt;&lt;urls&gt;&lt;/urls&gt;&lt;electronic-resource-num&gt;10.1016/j.landurbplan.2014.02.002&lt;/electronic-resource-num&gt;&lt;/record&gt;&lt;/Cite&gt;&lt;/EndNote&gt;</w:instrText>
            </w:r>
            <w:r>
              <w:rPr>
                <w:rFonts w:ascii="Arial" w:hAnsi="Arial" w:cs="Arial"/>
                <w:sz w:val="20"/>
                <w:szCs w:val="20"/>
              </w:rPr>
              <w:fldChar w:fldCharType="separate"/>
            </w:r>
            <w:r w:rsidR="00D56E23">
              <w:rPr>
                <w:rFonts w:ascii="Arial" w:hAnsi="Arial" w:cs="Arial"/>
                <w:noProof/>
                <w:sz w:val="20"/>
                <w:szCs w:val="20"/>
              </w:rPr>
              <w:t>Reyes, Páez et al. (2014)</w:t>
            </w:r>
            <w:r>
              <w:rPr>
                <w:rFonts w:ascii="Arial" w:hAnsi="Arial" w:cs="Arial"/>
                <w:sz w:val="20"/>
                <w:szCs w:val="20"/>
              </w:rPr>
              <w:fldChar w:fldCharType="end"/>
            </w:r>
          </w:p>
        </w:tc>
        <w:tc>
          <w:tcPr>
            <w:tcW w:w="3969" w:type="dxa"/>
            <w:vAlign w:val="center"/>
          </w:tcPr>
          <w:p w14:paraId="463912E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b/>
                <w:bCs/>
                <w:sz w:val="20"/>
                <w:szCs w:val="20"/>
              </w:rPr>
              <w:t xml:space="preserve">Cumulative opportunities to urban parks </w:t>
            </w:r>
            <w:r>
              <w:rPr>
                <w:rFonts w:ascii="Arial" w:hAnsi="Arial" w:cs="Arial"/>
                <w:b/>
                <w:bCs/>
                <w:sz w:val="20"/>
                <w:szCs w:val="20"/>
              </w:rPr>
              <w:t>for children</w:t>
            </w:r>
          </w:p>
          <w:p w14:paraId="169796C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303C4">
              <w:rPr>
                <w:rFonts w:ascii="Arial" w:hAnsi="Arial" w:cs="Arial"/>
                <w:sz w:val="20"/>
                <w:szCs w:val="20"/>
              </w:rPr>
              <w:t>Park spaces weighted by their size</w:t>
            </w:r>
          </w:p>
          <w:p w14:paraId="50809FEB"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43170">
              <w:rPr>
                <w:rFonts w:ascii="Arial" w:hAnsi="Arial" w:cs="Arial"/>
                <w:sz w:val="20"/>
                <w:szCs w:val="20"/>
              </w:rPr>
              <w:t xml:space="preserve">1. </w:t>
            </w:r>
            <w:r>
              <w:rPr>
                <w:rFonts w:ascii="Arial" w:hAnsi="Arial" w:cs="Arial"/>
                <w:sz w:val="20"/>
                <w:szCs w:val="20"/>
              </w:rPr>
              <w:t xml:space="preserve">Accessibility based on all individual attributes from travel survey </w:t>
            </w:r>
          </w:p>
          <w:p w14:paraId="7183E0B8" w14:textId="77777777" w:rsidR="007B57DD" w:rsidRPr="00B43170"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2. </w:t>
            </w:r>
            <w:r w:rsidRPr="00B43170">
              <w:rPr>
                <w:rFonts w:ascii="Arial" w:hAnsi="Arial" w:cs="Arial"/>
                <w:sz w:val="20"/>
                <w:szCs w:val="20"/>
              </w:rPr>
              <w:t>Accessibility based on scenario profiles (gender, age, income etc.)</w:t>
            </w:r>
          </w:p>
        </w:tc>
        <w:tc>
          <w:tcPr>
            <w:tcW w:w="1984" w:type="dxa"/>
            <w:vAlign w:val="center"/>
          </w:tcPr>
          <w:p w14:paraId="6B50F7B0"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Based on statistical model of travel behavior </w:t>
            </w:r>
          </w:p>
        </w:tc>
        <w:tc>
          <w:tcPr>
            <w:tcW w:w="2268" w:type="dxa"/>
            <w:vAlign w:val="center"/>
          </w:tcPr>
          <w:p w14:paraId="1C3B1D1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Locations from household travel survey</w:t>
            </w:r>
          </w:p>
          <w:p w14:paraId="22D7C27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4C112B"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Rasterized parks 25x25m </w:t>
            </w:r>
            <w:r w:rsidRPr="00252D09">
              <w:rPr>
                <w:rFonts w:ascii="Arial" w:hAnsi="Arial" w:cs="Arial"/>
                <w:i/>
                <w:iCs/>
                <w:sz w:val="20"/>
                <w:szCs w:val="20"/>
              </w:rPr>
              <w:t>(destinations)</w:t>
            </w:r>
            <w:r>
              <w:rPr>
                <w:rFonts w:ascii="Arial" w:hAnsi="Arial" w:cs="Arial"/>
                <w:sz w:val="20"/>
                <w:szCs w:val="20"/>
              </w:rPr>
              <w:t xml:space="preserve"> </w:t>
            </w:r>
          </w:p>
        </w:tc>
        <w:tc>
          <w:tcPr>
            <w:tcW w:w="1560" w:type="dxa"/>
            <w:vAlign w:val="center"/>
          </w:tcPr>
          <w:p w14:paraId="633B7277"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Dissemination areas </w:t>
            </w:r>
          </w:p>
          <w:p w14:paraId="7AA322E2"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(Weighted average)</w:t>
            </w:r>
          </w:p>
        </w:tc>
        <w:tc>
          <w:tcPr>
            <w:tcW w:w="1417" w:type="dxa"/>
            <w:vAlign w:val="center"/>
          </w:tcPr>
          <w:p w14:paraId="5F7E2845"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Euclidean distance</w:t>
            </w:r>
          </w:p>
        </w:tc>
      </w:tr>
      <w:tr w:rsidR="007B57DD" w:rsidRPr="001F4E09" w14:paraId="56C32F45"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58D8B362" w14:textId="77777777" w:rsidR="007B57DD" w:rsidRDefault="007B57DD" w:rsidP="001623DF">
            <w:pPr>
              <w:jc w:val="center"/>
              <w:rPr>
                <w:rFonts w:ascii="Arial" w:hAnsi="Arial" w:cs="Arial"/>
                <w:sz w:val="20"/>
                <w:szCs w:val="20"/>
              </w:rPr>
            </w:pPr>
          </w:p>
        </w:tc>
        <w:tc>
          <w:tcPr>
            <w:tcW w:w="1853" w:type="dxa"/>
            <w:vAlign w:val="center"/>
          </w:tcPr>
          <w:p w14:paraId="0C66A3A0" w14:textId="06E26163" w:rsidR="00CF7429" w:rsidRPr="00A303C4" w:rsidRDefault="00AD0C62"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AuthorYear="1"&gt;&lt;Author&gt;García-Palomares&lt;/Author&gt;&lt;Year&gt;2013&lt;/Year&gt;&lt;RecNum&gt;256&lt;/RecNum&gt;&lt;DisplayText&gt;García-Palomares, Gutiérrez et al. (2013)&lt;/DisplayText&gt;&lt;record&gt;&lt;rec-number&gt;256&lt;/rec-number&gt;&lt;foreign-keys&gt;&lt;key app="EN" db-id="2e2p5vxx2zxtrfexpad5zaef0pxz5rr252a5" timestamp="1660688517"&gt;256&lt;/key&gt;&lt;/foreign-keys&gt;&lt;ref-type name="Journal Article"&gt;17&lt;/ref-type&gt;&lt;contributors&gt;&lt;authors&gt;&lt;author&gt;García-Palomares, Juan Carlos&lt;/author&gt;&lt;author&gt;Gutiérrez, Javier&lt;/author&gt;&lt;author&gt;Cardozo, Osvaldo Daniel&lt;/author&gt;&lt;/authors&gt;&lt;/contributors&gt;&lt;titles&gt;&lt;title&gt;Walking accessibility to public transport: an analysis based on microdata and GIS&lt;/title&gt;&lt;secondary-title&gt;Environment and Planning B: Planning and Design&lt;/secondary-title&gt;&lt;/titles&gt;&lt;periodical&gt;&lt;full-title&gt;Environment and Planning B: Planning and Design&lt;/full-title&gt;&lt;/periodical&gt;&lt;pages&gt;1087-1102&lt;/pages&gt;&lt;volume&gt;40&lt;/volume&gt;&lt;number&gt;6&lt;/number&gt;&lt;dates&gt;&lt;year&gt;2013&lt;/year&gt;&lt;/dates&gt;&lt;isbn&gt;0265-8135&lt;/isbn&gt;&lt;urls&gt;&lt;/urls&gt;&lt;/record&gt;&lt;/Cite&gt;&lt;/EndNote&gt;</w:instrText>
            </w:r>
            <w:r>
              <w:rPr>
                <w:rFonts w:ascii="Arial" w:hAnsi="Arial" w:cs="Arial"/>
                <w:sz w:val="20"/>
                <w:szCs w:val="20"/>
              </w:rPr>
              <w:fldChar w:fldCharType="separate"/>
            </w:r>
            <w:r w:rsidR="00D56E23">
              <w:rPr>
                <w:rFonts w:ascii="Arial" w:hAnsi="Arial" w:cs="Arial"/>
                <w:noProof/>
                <w:sz w:val="20"/>
                <w:szCs w:val="20"/>
              </w:rPr>
              <w:t>García-Palomares, Gutiérrez et al. (2013)</w:t>
            </w:r>
            <w:r>
              <w:rPr>
                <w:rFonts w:ascii="Arial" w:hAnsi="Arial" w:cs="Arial"/>
                <w:sz w:val="20"/>
                <w:szCs w:val="20"/>
              </w:rPr>
              <w:fldChar w:fldCharType="end"/>
            </w:r>
          </w:p>
        </w:tc>
        <w:tc>
          <w:tcPr>
            <w:tcW w:w="3969" w:type="dxa"/>
            <w:vAlign w:val="center"/>
          </w:tcPr>
          <w:p w14:paraId="589FEF9D"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Access quality indicator for metro stations: population served</w:t>
            </w:r>
          </w:p>
          <w:p w14:paraId="0AB8469C"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Access by age groups</w:t>
            </w:r>
          </w:p>
          <w:p w14:paraId="5A7989B7" w14:textId="77777777" w:rsidR="007B57DD" w:rsidRPr="00FC2A4B"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F759E">
              <w:rPr>
                <w:rFonts w:ascii="Arial" w:hAnsi="Arial" w:cs="Arial"/>
                <w:sz w:val="20"/>
                <w:szCs w:val="20"/>
              </w:rPr>
              <w:t>Distance-decay function</w:t>
            </w:r>
            <w:r>
              <w:rPr>
                <w:rFonts w:ascii="Arial" w:hAnsi="Arial" w:cs="Arial"/>
                <w:sz w:val="20"/>
                <w:szCs w:val="20"/>
              </w:rPr>
              <w:t xml:space="preserve"> by age group</w:t>
            </w:r>
          </w:p>
        </w:tc>
        <w:tc>
          <w:tcPr>
            <w:tcW w:w="1984" w:type="dxa"/>
            <w:vAlign w:val="center"/>
          </w:tcPr>
          <w:p w14:paraId="03A5106B" w14:textId="77777777" w:rsidR="007B57DD"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10712">
              <w:rPr>
                <w:rFonts w:ascii="Arial" w:hAnsi="Arial" w:cs="Arial"/>
                <w:sz w:val="20"/>
                <w:szCs w:val="20"/>
              </w:rPr>
              <w:t>1500m</w:t>
            </w:r>
            <w:r>
              <w:rPr>
                <w:rFonts w:ascii="Arial" w:hAnsi="Arial" w:cs="Arial"/>
                <w:sz w:val="20"/>
                <w:szCs w:val="20"/>
              </w:rPr>
              <w:t xml:space="preserve"> </w:t>
            </w:r>
          </w:p>
          <w:p w14:paraId="6E7391AA" w14:textId="77777777" w:rsidR="007B57DD"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&amp; Distance</w:t>
            </w:r>
            <w:r w:rsidRPr="001F759E">
              <w:rPr>
                <w:rFonts w:ascii="Arial" w:hAnsi="Arial" w:cs="Arial"/>
                <w:sz w:val="20"/>
                <w:szCs w:val="20"/>
              </w:rPr>
              <w:t xml:space="preserve"> thresholds</w:t>
            </w:r>
            <w:r>
              <w:rPr>
                <w:rFonts w:ascii="Arial" w:hAnsi="Arial" w:cs="Arial"/>
                <w:sz w:val="20"/>
                <w:szCs w:val="20"/>
              </w:rPr>
              <w:t xml:space="preserve"> calculated for different age groups</w:t>
            </w:r>
            <w:r w:rsidRPr="001F759E">
              <w:rPr>
                <w:rFonts w:ascii="Arial" w:hAnsi="Arial" w:cs="Arial"/>
                <w:sz w:val="20"/>
                <w:szCs w:val="20"/>
              </w:rPr>
              <w:t xml:space="preserve"> </w:t>
            </w:r>
          </w:p>
        </w:tc>
        <w:tc>
          <w:tcPr>
            <w:tcW w:w="2268" w:type="dxa"/>
            <w:vAlign w:val="center"/>
          </w:tcPr>
          <w:p w14:paraId="62A81AD2"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Metro stations </w:t>
            </w:r>
            <w:r w:rsidRPr="00771224">
              <w:rPr>
                <w:rFonts w:ascii="Arial" w:hAnsi="Arial" w:cs="Arial"/>
                <w:i/>
                <w:iCs/>
                <w:sz w:val="20"/>
                <w:szCs w:val="20"/>
              </w:rPr>
              <w:t>(origins)</w:t>
            </w:r>
          </w:p>
          <w:p w14:paraId="6619D210"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79C9F9C"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Transport-zone level populations</w:t>
            </w:r>
          </w:p>
        </w:tc>
        <w:tc>
          <w:tcPr>
            <w:tcW w:w="1560" w:type="dxa"/>
            <w:vAlign w:val="center"/>
          </w:tcPr>
          <w:p w14:paraId="1EA3D773"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1500m metro station catchment areas</w:t>
            </w:r>
          </w:p>
        </w:tc>
        <w:tc>
          <w:tcPr>
            <w:tcW w:w="1417" w:type="dxa"/>
            <w:vAlign w:val="center"/>
          </w:tcPr>
          <w:p w14:paraId="0E8D1DF6"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tc>
      </w:tr>
      <w:tr w:rsidR="007B57DD" w:rsidRPr="001F4E09" w14:paraId="70E85C7D" w14:textId="77777777" w:rsidTr="001623DF">
        <w:trPr>
          <w:trHeight w:val="1200"/>
        </w:trPr>
        <w:tc>
          <w:tcPr>
            <w:cnfStyle w:val="001000000000" w:firstRow="0" w:lastRow="0" w:firstColumn="1" w:lastColumn="0" w:oddVBand="0" w:evenVBand="0" w:oddHBand="0" w:evenHBand="0" w:firstRowFirstColumn="0" w:firstRowLastColumn="0" w:lastRowFirstColumn="0" w:lastRowLastColumn="0"/>
            <w:tcW w:w="1261" w:type="dxa"/>
            <w:vAlign w:val="center"/>
          </w:tcPr>
          <w:p w14:paraId="18F96028" w14:textId="77777777" w:rsidR="007B57DD" w:rsidRDefault="007B57DD" w:rsidP="001623DF">
            <w:pPr>
              <w:jc w:val="center"/>
              <w:rPr>
                <w:rFonts w:ascii="Arial" w:hAnsi="Arial" w:cs="Arial"/>
                <w:sz w:val="20"/>
                <w:szCs w:val="20"/>
              </w:rPr>
            </w:pPr>
          </w:p>
        </w:tc>
        <w:tc>
          <w:tcPr>
            <w:tcW w:w="1853" w:type="dxa"/>
            <w:vAlign w:val="center"/>
          </w:tcPr>
          <w:p w14:paraId="31EA9C33" w14:textId="4F4A7791" w:rsidR="00AD0C62" w:rsidRPr="00A303C4" w:rsidRDefault="00AD0C62"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fldChar w:fldCharType="begin"/>
            </w:r>
            <w:r w:rsidR="00D56E23">
              <w:rPr>
                <w:rFonts w:ascii="Arial" w:hAnsi="Arial" w:cs="Arial"/>
                <w:sz w:val="20"/>
                <w:szCs w:val="20"/>
              </w:rPr>
              <w:instrText xml:space="preserve"> ADDIN EN.CITE &lt;EndNote&gt;&lt;Cite AuthorYear="1"&gt;&lt;Author&gt;Papa&lt;/Author&gt;&lt;Year&gt;2018&lt;/Year&gt;&lt;RecNum&gt;257&lt;/RecNum&gt;&lt;DisplayText&gt;Papa, Carpentieri et al. (2018)&lt;/DisplayText&gt;&lt;record&gt;&lt;rec-number&gt;257&lt;/rec-number&gt;&lt;foreign-keys&gt;&lt;key app="EN" db-id="2e2p5vxx2zxtrfexpad5zaef0pxz5rr252a5" timestamp="1660688653"&gt;257&lt;/key&gt;&lt;/foreign-keys&gt;&lt;ref-type name="Journal Article"&gt;17&lt;/ref-type&gt;&lt;contributors&gt;&lt;authors&gt;&lt;author&gt;Papa, Enrica&lt;/author&gt;&lt;author&gt;Carpentieri, Gerardo&lt;/author&gt;&lt;author&gt;Guida, Carmen&lt;/author&gt;&lt;/authors&gt;&lt;/contributors&gt;&lt;titles&gt;&lt;title&gt;Measuring walking accessibility to public transport for the elderly: the case of Naples&lt;/title&gt;&lt;secondary-title&gt;TeMA-Journal of Land Use, Mobility and Environment&lt;/secondary-title&gt;&lt;/titles&gt;&lt;periodical&gt;&lt;full-title&gt;TeMA-Journal of Land Use, Mobility and Environment&lt;/full-title&gt;&lt;/periodical&gt;&lt;pages&gt;105-116&lt;/pages&gt;&lt;dates&gt;&lt;year&gt;2018&lt;/year&gt;&lt;/dates&gt;&lt;isbn&gt;1970-9870&lt;/isbn&gt;&lt;urls&gt;&lt;/urls&gt;&lt;/record&gt;&lt;/Cite&gt;&lt;/EndNote&gt;</w:instrText>
            </w:r>
            <w:r>
              <w:rPr>
                <w:rFonts w:ascii="Arial" w:hAnsi="Arial" w:cs="Arial"/>
                <w:sz w:val="20"/>
                <w:szCs w:val="20"/>
              </w:rPr>
              <w:fldChar w:fldCharType="separate"/>
            </w:r>
            <w:r w:rsidR="00D56E23">
              <w:rPr>
                <w:rFonts w:ascii="Arial" w:hAnsi="Arial" w:cs="Arial"/>
                <w:noProof/>
                <w:sz w:val="20"/>
                <w:szCs w:val="20"/>
              </w:rPr>
              <w:t>Papa, Carpentieri et al. (2018)</w:t>
            </w:r>
            <w:r>
              <w:rPr>
                <w:rFonts w:ascii="Arial" w:hAnsi="Arial" w:cs="Arial"/>
                <w:sz w:val="20"/>
                <w:szCs w:val="20"/>
              </w:rPr>
              <w:fldChar w:fldCharType="end"/>
            </w:r>
          </w:p>
        </w:tc>
        <w:tc>
          <w:tcPr>
            <w:tcW w:w="3969" w:type="dxa"/>
            <w:vAlign w:val="center"/>
          </w:tcPr>
          <w:p w14:paraId="107716D0"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Contour accessibility measure: b</w:t>
            </w:r>
            <w:r w:rsidRPr="00E07303">
              <w:rPr>
                <w:rFonts w:ascii="Arial" w:hAnsi="Arial" w:cs="Arial"/>
                <w:b/>
                <w:bCs/>
                <w:sz w:val="20"/>
                <w:szCs w:val="20"/>
              </w:rPr>
              <w:t>us catchment areas</w:t>
            </w:r>
          </w:p>
          <w:p w14:paraId="43B2EB93" w14:textId="77777777" w:rsidR="007B57DD"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inhabitants</w:t>
            </w:r>
            <w:r w:rsidRPr="00E07303">
              <w:rPr>
                <w:rFonts w:ascii="Arial" w:hAnsi="Arial" w:cs="Arial"/>
                <w:sz w:val="20"/>
                <w:szCs w:val="20"/>
              </w:rPr>
              <w:t xml:space="preserve"> served </w:t>
            </w:r>
            <w:r>
              <w:rPr>
                <w:rFonts w:ascii="Arial" w:hAnsi="Arial" w:cs="Arial"/>
                <w:sz w:val="20"/>
                <w:szCs w:val="20"/>
              </w:rPr>
              <w:t>by age group</w:t>
            </w:r>
          </w:p>
          <w:p w14:paraId="42044137" w14:textId="77777777" w:rsidR="007B57DD" w:rsidRPr="00E07303" w:rsidRDefault="007B57DD" w:rsidP="001623D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Catchment areas calculated with and without network slope</w:t>
            </w:r>
          </w:p>
        </w:tc>
        <w:tc>
          <w:tcPr>
            <w:tcW w:w="1984" w:type="dxa"/>
            <w:vAlign w:val="center"/>
          </w:tcPr>
          <w:p w14:paraId="3846BA84" w14:textId="77777777" w:rsidR="007B57DD" w:rsidRPr="00A303C4" w:rsidRDefault="007B57DD" w:rsidP="001623DF">
            <w:pPr>
              <w:ind w:left="142"/>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Dependent on frequency of bus service </w:t>
            </w:r>
          </w:p>
        </w:tc>
        <w:tc>
          <w:tcPr>
            <w:tcW w:w="2268" w:type="dxa"/>
            <w:vAlign w:val="center"/>
          </w:tcPr>
          <w:p w14:paraId="0C6E2423"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Bus stops</w:t>
            </w:r>
          </w:p>
        </w:tc>
        <w:tc>
          <w:tcPr>
            <w:tcW w:w="1560" w:type="dxa"/>
            <w:vAlign w:val="center"/>
          </w:tcPr>
          <w:p w14:paraId="786CFF72"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Hexagonal cells 50m</w:t>
            </w:r>
          </w:p>
        </w:tc>
        <w:tc>
          <w:tcPr>
            <w:tcW w:w="1417" w:type="dxa"/>
            <w:vAlign w:val="center"/>
          </w:tcPr>
          <w:p w14:paraId="0890A31E"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Network distance</w:t>
            </w:r>
          </w:p>
          <w:p w14:paraId="2FCE5C30" w14:textId="77777777" w:rsidR="007B57DD"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AB37050" w14:textId="77777777" w:rsidR="007B57DD" w:rsidRPr="00A303C4" w:rsidRDefault="007B57DD" w:rsidP="001623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Walking speeds dependent on age</w:t>
            </w:r>
          </w:p>
        </w:tc>
      </w:tr>
    </w:tbl>
    <w:p w14:paraId="7A91687F" w14:textId="77777777" w:rsidR="007B57DD" w:rsidRPr="001F4E09" w:rsidRDefault="007B57DD" w:rsidP="007B57DD">
      <w:pPr>
        <w:rPr>
          <w:rFonts w:ascii="Arial" w:hAnsi="Arial" w:cs="Arial"/>
          <w:lang w:val="en-US"/>
        </w:rPr>
        <w:sectPr w:rsidR="007B57DD" w:rsidRPr="001F4E09" w:rsidSect="00706B76">
          <w:pgSz w:w="15840" w:h="12240" w:orient="landscape"/>
          <w:pgMar w:top="720" w:right="720" w:bottom="720" w:left="720" w:header="708" w:footer="708" w:gutter="0"/>
          <w:cols w:space="708"/>
          <w:docGrid w:linePitch="360"/>
        </w:sectPr>
      </w:pPr>
    </w:p>
    <w:p w14:paraId="2CCA5420" w14:textId="18013688" w:rsidR="00935737" w:rsidRPr="00935737" w:rsidRDefault="00CA49FC">
      <w:pPr>
        <w:pStyle w:val="Heading2"/>
        <w:ind w:left="720"/>
        <w:pPrChange w:id="401" w:author="Paez, Antonio" w:date="2022-07-27T13:52:00Z">
          <w:pPr>
            <w:pStyle w:val="Heading2"/>
            <w:numPr>
              <w:numId w:val="13"/>
            </w:numPr>
            <w:ind w:left="720" w:hanging="360"/>
          </w:pPr>
        </w:pPrChange>
      </w:pPr>
      <w:bookmarkStart w:id="402" w:name="_Toc107809278"/>
      <w:r w:rsidRPr="00935737">
        <w:lastRenderedPageBreak/>
        <w:t>Walkability</w:t>
      </w:r>
      <w:r w:rsidR="005A1776">
        <w:t xml:space="preserve"> </w:t>
      </w:r>
      <w:r w:rsidR="00935737">
        <w:t>me</w:t>
      </w:r>
      <w:r w:rsidR="00243D6B">
        <w:t>asures</w:t>
      </w:r>
      <w:bookmarkEnd w:id="402"/>
    </w:p>
    <w:p w14:paraId="5C1DD6E4" w14:textId="74EC38AE" w:rsidR="00DF16D0" w:rsidRPr="00B959F3" w:rsidRDefault="00A86B12" w:rsidP="00B959F3">
      <w:pPr>
        <w:spacing w:line="360" w:lineRule="auto"/>
        <w:jc w:val="both"/>
        <w:rPr>
          <w:sz w:val="26"/>
          <w:szCs w:val="26"/>
        </w:rPr>
      </w:pPr>
      <w:r w:rsidRPr="00B959F3">
        <w:rPr>
          <w:sz w:val="26"/>
          <w:szCs w:val="26"/>
        </w:rPr>
        <w:t xml:space="preserve">Walkability indices </w:t>
      </w:r>
      <w:r w:rsidR="00AE6707" w:rsidRPr="00B959F3">
        <w:rPr>
          <w:sz w:val="26"/>
          <w:szCs w:val="26"/>
        </w:rPr>
        <w:t>can be defines</w:t>
      </w:r>
      <w:r w:rsidRPr="00B959F3">
        <w:rPr>
          <w:sz w:val="26"/>
          <w:szCs w:val="26"/>
        </w:rPr>
        <w:t xml:space="preserve"> based on </w:t>
      </w:r>
      <w:r w:rsidR="00A756DC" w:rsidRPr="00B959F3">
        <w:rPr>
          <w:sz w:val="26"/>
          <w:szCs w:val="26"/>
        </w:rPr>
        <w:t>the</w:t>
      </w:r>
      <w:r w:rsidR="00772282" w:rsidRPr="00B959F3">
        <w:rPr>
          <w:sz w:val="26"/>
          <w:szCs w:val="26"/>
        </w:rPr>
        <w:t xml:space="preserve"> both the social and </w:t>
      </w:r>
      <w:r w:rsidR="00A756DC" w:rsidRPr="00B959F3">
        <w:rPr>
          <w:sz w:val="26"/>
          <w:szCs w:val="26"/>
        </w:rPr>
        <w:t>physical environment</w:t>
      </w:r>
      <w:r w:rsidRPr="00B959F3">
        <w:rPr>
          <w:sz w:val="26"/>
          <w:szCs w:val="26"/>
        </w:rPr>
        <w:t>,</w:t>
      </w:r>
      <w:r w:rsidR="002F4887" w:rsidRPr="00B959F3">
        <w:rPr>
          <w:sz w:val="26"/>
          <w:szCs w:val="26"/>
        </w:rPr>
        <w:t xml:space="preserve"> a predictive indicator of active travel and physical activity</w:t>
      </w:r>
      <w:r w:rsidRPr="00B959F3">
        <w:rPr>
          <w:sz w:val="26"/>
          <w:szCs w:val="26"/>
        </w:rPr>
        <w:t xml:space="preserve"> to access facilities</w:t>
      </w:r>
      <w:r w:rsidR="008C6614" w:rsidRPr="00B959F3">
        <w:rPr>
          <w:sz w:val="26"/>
          <w:szCs w:val="26"/>
        </w:rPr>
        <w:t>; based on indicator of the usability of the built environment to people</w:t>
      </w:r>
      <w:r w:rsidR="00A64C61" w:rsidRPr="00B959F3">
        <w:rPr>
          <w:sz w:val="26"/>
          <w:szCs w:val="26"/>
        </w:rPr>
        <w:t xml:space="preserve"> </w:t>
      </w:r>
      <w:r w:rsidR="00E6234C">
        <w:rPr>
          <w:sz w:val="26"/>
          <w:szCs w:val="26"/>
        </w:rPr>
        <w:fldChar w:fldCharType="begin"/>
      </w:r>
      <w:r w:rsidR="00D56E23">
        <w:rPr>
          <w:sz w:val="26"/>
          <w:szCs w:val="26"/>
        </w:rPr>
        <w:instrText xml:space="preserve"> ADDIN EN.CITE &lt;EndNote&gt;&lt;Cite&gt;&lt;Author&gt;Frank&lt;/Author&gt;&lt;Year&gt;2004&lt;/Year&gt;&lt;RecNum&gt;258&lt;/RecNum&gt;&lt;DisplayText&gt;(Frank, Andresen et al. 2004, Frank, Sallis et al. 2006)&lt;/DisplayText&gt;&lt;record&gt;&lt;rec-number&gt;258&lt;/rec-number&gt;&lt;foreign-keys&gt;&lt;key app="EN" db-id="2e2p5vxx2zxtrfexpad5zaef0pxz5rr252a5" timestamp="1660688802"&gt;258&lt;/key&gt;&lt;/foreign-keys&gt;&lt;ref-type name="Journal Article"&gt;17&lt;/ref-type&gt;&lt;contributors&gt;&lt;authors&gt;&lt;author&gt;Frank, Lawrence D&lt;/author&gt;&lt;author&gt;Andresen, Martin A&lt;/author&gt;&lt;author&gt;Schmid, Thomas L&lt;/author&gt;&lt;/authors&gt;&lt;/contributors&gt;&lt;titles&gt;&lt;title&gt;Obesity relationships with community design, physical activity, and time spent in cars&lt;/title&gt;&lt;secondary-title&gt;American journal of preventive medicine&lt;/secondary-title&gt;&lt;/titles&gt;&lt;periodical&gt;&lt;full-title&gt;American journal of preventive medicine&lt;/full-title&gt;&lt;/periodical&gt;&lt;pages&gt;87-96&lt;/pages&gt;&lt;volume&gt;27&lt;/volume&gt;&lt;number&gt;2&lt;/number&gt;&lt;dates&gt;&lt;year&gt;2004&lt;/year&gt;&lt;/dates&gt;&lt;isbn&gt;0749-3797&lt;/isbn&gt;&lt;urls&gt;&lt;/urls&gt;&lt;/record&gt;&lt;/Cite&gt;&lt;Cite&gt;&lt;Author&gt;Frank&lt;/Author&gt;&lt;Year&gt;2006&lt;/Year&gt;&lt;RecNum&gt;259&lt;/RecNum&gt;&lt;record&gt;&lt;rec-number&gt;259&lt;/rec-number&gt;&lt;foreign-keys&gt;&lt;key app="EN" db-id="2e2p5vxx2zxtrfexpad5zaef0pxz5rr252a5" timestamp="1660688818"&gt;259&lt;/key&gt;&lt;/foreign-keys&gt;&lt;ref-type name="Journal Article"&gt;17&lt;/ref-type&gt;&lt;contributors&gt;&lt;authors&gt;&lt;author&gt;Frank, Lawrence D&lt;/author&gt;&lt;author&gt;Sallis, James F&lt;/author&gt;&lt;author&gt;Conway, Terry L&lt;/author&gt;&lt;author&gt;Chapman, James E&lt;/author&gt;&lt;author&gt;Saelens, Brian E&lt;/author&gt;&lt;author&gt;Bachman, William&lt;/author&gt;&lt;/authors&gt;&lt;/contributors&gt;&lt;titles&gt;&lt;title&gt;Many pathways from land use to health: associations between neighborhood walkability and active transportation, body mass index, and air quality&lt;/title&gt;&lt;secondary-title&gt;Journal of the American planning Association&lt;/secondary-title&gt;&lt;/titles&gt;&lt;periodical&gt;&lt;full-title&gt;Journal of the American Planning Association&lt;/full-title&gt;&lt;/periodical&gt;&lt;pages&gt;75-87&lt;/pages&gt;&lt;volume&gt;72&lt;/volume&gt;&lt;number&gt;1&lt;/number&gt;&lt;dates&gt;&lt;year&gt;2006&lt;/year&gt;&lt;/dates&gt;&lt;isbn&gt;0194-4363&lt;/isbn&gt;&lt;urls&gt;&lt;/urls&gt;&lt;/record&gt;&lt;/Cite&gt;&lt;/EndNote&gt;</w:instrText>
      </w:r>
      <w:r w:rsidR="00E6234C">
        <w:rPr>
          <w:sz w:val="26"/>
          <w:szCs w:val="26"/>
        </w:rPr>
        <w:fldChar w:fldCharType="separate"/>
      </w:r>
      <w:r w:rsidR="00D56E23">
        <w:rPr>
          <w:noProof/>
          <w:sz w:val="26"/>
          <w:szCs w:val="26"/>
        </w:rPr>
        <w:t>(Frank, Andresen et al. 2004, Frank, Sallis et al. 2006)</w:t>
      </w:r>
      <w:r w:rsidR="00E6234C">
        <w:rPr>
          <w:sz w:val="26"/>
          <w:szCs w:val="26"/>
        </w:rPr>
        <w:fldChar w:fldCharType="end"/>
      </w:r>
      <w:r w:rsidR="00A64C61" w:rsidRPr="00B959F3">
        <w:rPr>
          <w:sz w:val="26"/>
          <w:szCs w:val="26"/>
        </w:rPr>
        <w:t>who walk to different destinations and for different purposes</w:t>
      </w:r>
      <w:r w:rsidR="00CF3306" w:rsidRPr="00B959F3">
        <w:rPr>
          <w:sz w:val="26"/>
          <w:szCs w:val="26"/>
        </w:rPr>
        <w:t xml:space="preserve"> (i.e., from a clear origin to a clear set of destinations)</w:t>
      </w:r>
      <w:r w:rsidR="00E6234C">
        <w:rPr>
          <w:sz w:val="26"/>
          <w:szCs w:val="26"/>
        </w:rPr>
        <w:t xml:space="preserve"> </w:t>
      </w:r>
      <w:r w:rsidR="00E6234C">
        <w:rPr>
          <w:sz w:val="26"/>
          <w:szCs w:val="26"/>
        </w:rPr>
        <w:fldChar w:fldCharType="begin">
          <w:fldData xml:space="preserve">PEVuZE5vdGU+PENpdGU+PEF1dGhvcj5CbGXEjWnEhzwvQXV0aG9yPjxZZWFyPjIwMTU8L1llYXI+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</w:fldData>
        </w:fldChar>
      </w:r>
      <w:r w:rsidR="00D56E23">
        <w:rPr>
          <w:sz w:val="26"/>
          <w:szCs w:val="26"/>
        </w:rPr>
        <w:instrText xml:space="preserve"> ADDIN EN.CITE </w:instrText>
      </w:r>
      <w:r w:rsidR="00D56E23">
        <w:rPr>
          <w:sz w:val="26"/>
          <w:szCs w:val="26"/>
        </w:rPr>
        <w:fldChar w:fldCharType="begin">
          <w:fldData xml:space="preserve">PEVuZE5vdGU+PENpdGU+PEF1dGhvcj5CbGXEjWnEhzwvQXV0aG9yPjxZZWFyPjIwMTU8L1llYXI+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E6234C">
        <w:rPr>
          <w:sz w:val="26"/>
          <w:szCs w:val="26"/>
        </w:rPr>
      </w:r>
      <w:r w:rsidR="00E6234C">
        <w:rPr>
          <w:sz w:val="26"/>
          <w:szCs w:val="26"/>
        </w:rPr>
        <w:fldChar w:fldCharType="separate"/>
      </w:r>
      <w:r w:rsidR="00D56E23">
        <w:rPr>
          <w:noProof/>
          <w:sz w:val="26"/>
          <w:szCs w:val="26"/>
        </w:rPr>
        <w:t>(Saelens and Handy 2008, Blečić, Cecchini et al. 2015, Vale, Saraiva et al. 2015, Dovey and Pafka 2020)</w:t>
      </w:r>
      <w:r w:rsidR="00E6234C">
        <w:rPr>
          <w:sz w:val="26"/>
          <w:szCs w:val="26"/>
        </w:rPr>
        <w:fldChar w:fldCharType="end"/>
      </w:r>
      <w:r w:rsidR="002F4887" w:rsidRPr="00B959F3">
        <w:rPr>
          <w:sz w:val="26"/>
          <w:szCs w:val="26"/>
        </w:rPr>
        <w:t>.</w:t>
      </w:r>
      <w:r w:rsidR="00DD6322" w:rsidRPr="00B959F3">
        <w:rPr>
          <w:sz w:val="26"/>
          <w:szCs w:val="26"/>
        </w:rPr>
        <w:t xml:space="preserve"> </w:t>
      </w:r>
      <w:r w:rsidR="0033582D" w:rsidRPr="00B959F3">
        <w:rPr>
          <w:sz w:val="26"/>
          <w:szCs w:val="26"/>
        </w:rPr>
        <w:t xml:space="preserve">There is a difference between gravity- and distance-based accessibility measures and the walkability index so that </w:t>
      </w:r>
      <w:r w:rsidR="00386F2E" w:rsidRPr="00B959F3">
        <w:rPr>
          <w:sz w:val="26"/>
          <w:szCs w:val="26"/>
        </w:rPr>
        <w:t>for measuring walka</w:t>
      </w:r>
      <w:r w:rsidR="00A1395E" w:rsidRPr="00B959F3">
        <w:rPr>
          <w:sz w:val="26"/>
          <w:szCs w:val="26"/>
        </w:rPr>
        <w:t xml:space="preserve">bility, </w:t>
      </w:r>
      <w:r w:rsidR="0033582D" w:rsidRPr="00B959F3">
        <w:rPr>
          <w:sz w:val="26"/>
          <w:szCs w:val="26"/>
        </w:rPr>
        <w:t>area characteristics around the origins and destinations are also taken into account in the calculation, but still, this index does not consider route characteristics.</w:t>
      </w:r>
      <w:r w:rsidR="00811C77" w:rsidRPr="00B959F3">
        <w:rPr>
          <w:sz w:val="26"/>
          <w:szCs w:val="26"/>
        </w:rPr>
        <w:t xml:space="preserve"> </w:t>
      </w:r>
    </w:p>
    <w:p w14:paraId="1F382487" w14:textId="025660A1" w:rsidR="00B533A1" w:rsidRPr="00B959F3" w:rsidRDefault="00EF3F9D" w:rsidP="00B959F3">
      <w:pPr>
        <w:spacing w:line="360" w:lineRule="auto"/>
        <w:jc w:val="both"/>
        <w:rPr>
          <w:sz w:val="26"/>
          <w:szCs w:val="26"/>
        </w:rPr>
      </w:pPr>
      <w:r w:rsidRPr="00B959F3">
        <w:rPr>
          <w:sz w:val="26"/>
          <w:szCs w:val="26"/>
        </w:rPr>
        <w:t>Walkability measures</w:t>
      </w:r>
      <w:r w:rsidR="00946209" w:rsidRPr="00B959F3">
        <w:rPr>
          <w:sz w:val="26"/>
          <w:szCs w:val="26"/>
        </w:rPr>
        <w:t xml:space="preserve"> are divided into 4 categories including Frank’s Walkability Index, </w:t>
      </w:r>
      <w:r w:rsidR="00811C77" w:rsidRPr="00B959F3">
        <w:rPr>
          <w:sz w:val="26"/>
          <w:szCs w:val="26"/>
        </w:rPr>
        <w:t xml:space="preserve">Walk score, </w:t>
      </w:r>
      <w:r w:rsidR="00946209" w:rsidRPr="00B959F3">
        <w:rPr>
          <w:sz w:val="26"/>
          <w:szCs w:val="26"/>
        </w:rPr>
        <w:t xml:space="preserve">Objective Walkability Index (OWI), and Graz Walkability Index. </w:t>
      </w:r>
      <w:r w:rsidR="00A61EEC" w:rsidRPr="00B959F3">
        <w:rPr>
          <w:sz w:val="26"/>
          <w:szCs w:val="26"/>
        </w:rPr>
        <w:t xml:space="preserve">In the Frank’s </w:t>
      </w:r>
      <w:r w:rsidR="00DE5084" w:rsidRPr="00B959F3">
        <w:rPr>
          <w:sz w:val="26"/>
          <w:szCs w:val="26"/>
        </w:rPr>
        <w:t>index</w:t>
      </w:r>
      <w:r w:rsidR="00A61EEC" w:rsidRPr="00B959F3">
        <w:rPr>
          <w:sz w:val="26"/>
          <w:szCs w:val="26"/>
        </w:rPr>
        <w:t>, a walkability score is calculated by summing</w:t>
      </w:r>
      <w:r w:rsidR="00DE5084" w:rsidRPr="00B959F3">
        <w:rPr>
          <w:sz w:val="26"/>
          <w:szCs w:val="26"/>
        </w:rPr>
        <w:t xml:space="preserve"> </w:t>
      </w:r>
      <w:r w:rsidR="00A61EEC" w:rsidRPr="00B959F3">
        <w:rPr>
          <w:sz w:val="26"/>
          <w:szCs w:val="26"/>
        </w:rPr>
        <w:t xml:space="preserve">the normalized scores across factors that are identified based on a definition of the concept of walkability. </w:t>
      </w:r>
      <w:r w:rsidR="00B6387B" w:rsidRPr="00B959F3">
        <w:rPr>
          <w:sz w:val="26"/>
          <w:szCs w:val="26"/>
        </w:rPr>
        <w:t xml:space="preserve">This index uses residential density, land use mix, retail floor area ratio, and intersection density as variables to measure walkability. </w:t>
      </w:r>
      <w:r w:rsidR="00DC3DBD" w:rsidRPr="00B959F3">
        <w:rPr>
          <w:sz w:val="26"/>
          <w:szCs w:val="26"/>
        </w:rPr>
        <w:t xml:space="preserve">Then </w:t>
      </w:r>
      <w:r w:rsidR="005A4C74">
        <w:rPr>
          <w:sz w:val="26"/>
          <w:szCs w:val="26"/>
        </w:rPr>
        <w:fldChar w:fldCharType="begin">
          <w:fldData xml:space="preserve">PEVuZE5vdGU+PENpdGUgQXV0aG9yWWVhcj0iMSI+PEF1dGhvcj5HcmFzc2VyPC9BdXRob3I+PFll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</w:fldData>
        </w:fldChar>
      </w:r>
      <w:r w:rsidR="00D56E23">
        <w:rPr>
          <w:sz w:val="26"/>
          <w:szCs w:val="26"/>
        </w:rPr>
        <w:instrText xml:space="preserve"> ADDIN EN.CITE </w:instrText>
      </w:r>
      <w:r w:rsidR="00D56E23">
        <w:rPr>
          <w:sz w:val="26"/>
          <w:szCs w:val="26"/>
        </w:rPr>
        <w:fldChar w:fldCharType="begin">
          <w:fldData xml:space="preserve">PEVuZE5vdGU+PENpdGUgQXV0aG9yWWVhcj0iMSI+PEF1dGhvcj5HcmFzc2VyPC9BdXRob3I+PFll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</w:fldData>
        </w:fldChar>
      </w:r>
      <w:r w:rsidR="00D56E23">
        <w:rPr>
          <w:sz w:val="26"/>
          <w:szCs w:val="26"/>
        </w:rPr>
        <w:instrText xml:space="preserve"> ADDIN EN.CITE.DATA </w:instrText>
      </w:r>
      <w:r w:rsidR="00D56E23">
        <w:rPr>
          <w:sz w:val="26"/>
          <w:szCs w:val="26"/>
        </w:rPr>
      </w:r>
      <w:r w:rsidR="00D56E23">
        <w:rPr>
          <w:sz w:val="26"/>
          <w:szCs w:val="26"/>
        </w:rPr>
        <w:fldChar w:fldCharType="end"/>
      </w:r>
      <w:r w:rsidR="005A4C74">
        <w:rPr>
          <w:sz w:val="26"/>
          <w:szCs w:val="26"/>
        </w:rPr>
      </w:r>
      <w:r w:rsidR="005A4C74">
        <w:rPr>
          <w:sz w:val="26"/>
          <w:szCs w:val="26"/>
        </w:rPr>
        <w:fldChar w:fldCharType="separate"/>
      </w:r>
      <w:r w:rsidR="00D56E23">
        <w:rPr>
          <w:noProof/>
          <w:sz w:val="26"/>
          <w:szCs w:val="26"/>
        </w:rPr>
        <w:t>Grasser, Van Dyck et al. (2013)</w:t>
      </w:r>
      <w:r w:rsidR="005A4C74">
        <w:rPr>
          <w:sz w:val="26"/>
          <w:szCs w:val="26"/>
        </w:rPr>
        <w:fldChar w:fldCharType="end"/>
      </w:r>
      <w:r w:rsidR="00DC3DBD" w:rsidRPr="00B959F3">
        <w:rPr>
          <w:sz w:val="26"/>
          <w:szCs w:val="26"/>
        </w:rPr>
        <w:t xml:space="preserve"> improved Frank’s index </w:t>
      </w:r>
      <w:r w:rsidR="00614774" w:rsidRPr="00B959F3">
        <w:rPr>
          <w:sz w:val="26"/>
          <w:szCs w:val="26"/>
        </w:rPr>
        <w:t xml:space="preserve">for assessing </w:t>
      </w:r>
      <w:r w:rsidR="0058697D" w:rsidRPr="00B959F3">
        <w:rPr>
          <w:sz w:val="26"/>
          <w:szCs w:val="26"/>
        </w:rPr>
        <w:t xml:space="preserve">Europe cities </w:t>
      </w:r>
      <w:r w:rsidR="00DC3DBD" w:rsidRPr="00B959F3">
        <w:rPr>
          <w:sz w:val="26"/>
          <w:szCs w:val="26"/>
        </w:rPr>
        <w:t xml:space="preserve">by considering population density, household density, and entropy index for land-use mix, and three-way intersection density in order to construct the Graz walkability index </w:t>
      </w:r>
      <w:r w:rsidR="005A4C74">
        <w:rPr>
          <w:sz w:val="26"/>
          <w:szCs w:val="26"/>
        </w:rPr>
        <w:fldChar w:fldCharType="begin">
          <w:fldData xml:space="preserve">PEVuZE5vdGU+PENpdGU+PEF1dGhvcj5HcmFzc2VyPC9BdXRob3I+PFllYXI+MjAxMzwvWWVhcj48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</w:fldData>
        </w:fldChar>
      </w:r>
      <w:r w:rsidR="00D56E23">
        <w:rPr>
          <w:sz w:val="26"/>
          <w:szCs w:val="26"/>
        </w:rPr>
        <w:instrText xml:space="preserve"> ADDIN EN.CITE </w:instrText>
      </w:r>
      <w:r w:rsidR="00D56E23">
        <w:rPr>
          <w:sz w:val="26"/>
          <w:szCs w:val="26"/>
        </w:rPr>
        <w:fldChar w:fldCharType="begin">
          <w:fldData xml:space="preserve">PEVuZE5vdGU+PENpdGU+PEF1dGhvcj5HcmFzc2VyPC9BdXRob3I+PFllYXI+MjAxMzwvWWVhcj48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</w:fldData>
        </w:fldChar>
      </w:r>
      <w:r w:rsidR="00D56E23">
        <w:rPr>
          <w:sz w:val="26"/>
          <w:szCs w:val="26"/>
        </w:rPr>
        <w:instrText xml:space="preserve"> ADDIN EN.CITE.DATA </w:instrText>
      </w:r>
      <w:r w:rsidR="00D56E23">
        <w:rPr>
          <w:sz w:val="26"/>
          <w:szCs w:val="26"/>
        </w:rPr>
      </w:r>
      <w:r w:rsidR="00D56E23">
        <w:rPr>
          <w:sz w:val="26"/>
          <w:szCs w:val="26"/>
        </w:rPr>
        <w:fldChar w:fldCharType="end"/>
      </w:r>
      <w:r w:rsidR="005A4C74">
        <w:rPr>
          <w:sz w:val="26"/>
          <w:szCs w:val="26"/>
        </w:rPr>
      </w:r>
      <w:r w:rsidR="005A4C74">
        <w:rPr>
          <w:sz w:val="26"/>
          <w:szCs w:val="26"/>
        </w:rPr>
        <w:fldChar w:fldCharType="separate"/>
      </w:r>
      <w:r w:rsidR="00D56E23">
        <w:rPr>
          <w:noProof/>
          <w:sz w:val="26"/>
          <w:szCs w:val="26"/>
        </w:rPr>
        <w:t>(Grasser, Van Dyck et al. 2013)</w:t>
      </w:r>
      <w:r w:rsidR="005A4C74">
        <w:rPr>
          <w:sz w:val="26"/>
          <w:szCs w:val="26"/>
        </w:rPr>
        <w:fldChar w:fldCharType="end"/>
      </w:r>
      <w:r w:rsidR="00DC3DBD" w:rsidRPr="00B959F3">
        <w:rPr>
          <w:sz w:val="26"/>
          <w:szCs w:val="26"/>
        </w:rPr>
        <w:t>.</w:t>
      </w:r>
      <w:r w:rsidR="006F3F0E" w:rsidRPr="00B959F3">
        <w:rPr>
          <w:rFonts w:hint="cs"/>
          <w:sz w:val="26"/>
          <w:szCs w:val="26"/>
          <w:rtl/>
        </w:rPr>
        <w:t xml:space="preserve"> </w:t>
      </w:r>
      <w:r w:rsidR="006F3F0E" w:rsidRPr="00B959F3">
        <w:rPr>
          <w:sz w:val="26"/>
          <w:szCs w:val="26"/>
        </w:rPr>
        <w:t xml:space="preserve">In addition, some other theory-based methods such as Objective Walkability Index (OWI) </w:t>
      </w:r>
      <w:r w:rsidR="009465F6" w:rsidRPr="00B959F3">
        <w:rPr>
          <w:sz w:val="26"/>
          <w:szCs w:val="26"/>
        </w:rPr>
        <w:t>are</w:t>
      </w:r>
      <w:r w:rsidR="006F3F0E" w:rsidRPr="00B959F3">
        <w:rPr>
          <w:sz w:val="26"/>
          <w:szCs w:val="26"/>
        </w:rPr>
        <w:t xml:space="preserve"> also proposed.</w:t>
      </w:r>
      <w:r w:rsidR="00E364EE" w:rsidRPr="00B959F3">
        <w:rPr>
          <w:sz w:val="26"/>
          <w:szCs w:val="26"/>
        </w:rPr>
        <w:t xml:space="preserve"> </w:t>
      </w:r>
      <w:r w:rsidR="005A4C74">
        <w:rPr>
          <w:sz w:val="26"/>
          <w:szCs w:val="26"/>
        </w:rPr>
        <w:fldChar w:fldCharType="begin"/>
      </w:r>
      <w:r w:rsidR="00D56E23">
        <w:rPr>
          <w:sz w:val="26"/>
          <w:szCs w:val="26"/>
        </w:rPr>
        <w:instrText xml:space="preserve"> ADDIN EN.CITE &lt;EndNote&gt;&lt;Cite AuthorYear="1"&gt;&lt;Author&gt;Weiss&lt;/Author&gt;&lt;Year&gt;2010&lt;/Year&gt;&lt;RecNum&gt;262&lt;/RecNum&gt;&lt;DisplayText&gt;Weiss, Maantay et al. (2010)&lt;/DisplayText&gt;&lt;record&gt;&lt;rec-number&gt;262&lt;/rec-number&gt;&lt;foreign-keys&gt;&lt;key app="EN" db-id="2e2p5vxx2zxtrfexpad5zaef0pxz5rr252a5" timestamp="1660689213"&gt;262&lt;/key&gt;&lt;/foreign-keys&gt;&lt;ref-type name="Journal Article"&gt;17&lt;/ref-type&gt;&lt;contributors&gt;&lt;authors&gt;&lt;author&gt;Weiss, Rachael L&lt;/author&gt;&lt;author&gt;Maantay, Juliana A&lt;/author&gt;&lt;author&gt;Fahs, Marianne&lt;/author&gt;&lt;/authors&gt;&lt;/contributors&gt;&lt;titles&gt;&lt;title&gt;Promoting active urban aging: A measurement approach to neighborhood walkability for older adults&lt;/title&gt;&lt;secondary-title&gt;Cities and the Environment&lt;/secondary-title&gt;&lt;/titles&gt;&lt;periodical&gt;&lt;full-title&gt;Cities and the Environment&lt;/full-title&gt;&lt;/periodical&gt;&lt;pages&gt;12&lt;/pages&gt;&lt;volume&gt;3&lt;/volume&gt;&lt;number&gt;1&lt;/number&gt;&lt;dates&gt;&lt;year&gt;2010&lt;/year&gt;&lt;/dates&gt;&lt;urls&gt;&lt;/urls&gt;&lt;/record&gt;&lt;/Cite&gt;&lt;/EndNote&gt;</w:instrText>
      </w:r>
      <w:r w:rsidR="005A4C74">
        <w:rPr>
          <w:sz w:val="26"/>
          <w:szCs w:val="26"/>
        </w:rPr>
        <w:fldChar w:fldCharType="separate"/>
      </w:r>
      <w:r w:rsidR="00D56E23">
        <w:rPr>
          <w:noProof/>
          <w:sz w:val="26"/>
          <w:szCs w:val="26"/>
        </w:rPr>
        <w:t>Weiss, Maantay et al. (2010)</w:t>
      </w:r>
      <w:r w:rsidR="005A4C74">
        <w:rPr>
          <w:sz w:val="26"/>
          <w:szCs w:val="26"/>
        </w:rPr>
        <w:fldChar w:fldCharType="end"/>
      </w:r>
      <w:r w:rsidR="005A4C74">
        <w:rPr>
          <w:sz w:val="26"/>
          <w:szCs w:val="26"/>
        </w:rPr>
        <w:t xml:space="preserve"> </w:t>
      </w:r>
      <w:r w:rsidR="00E364EE" w:rsidRPr="00B959F3">
        <w:rPr>
          <w:sz w:val="26"/>
          <w:szCs w:val="26"/>
        </w:rPr>
        <w:t>constructed the OWI, which includes street connectivity, land use mix, pedestrian safety, neighborhood aesthetics, neighborhood safety, and neighborhood infrastructure.</w:t>
      </w:r>
      <w:r w:rsidR="008D3A91" w:rsidRPr="00B959F3">
        <w:rPr>
          <w:sz w:val="26"/>
          <w:szCs w:val="26"/>
        </w:rPr>
        <w:t xml:space="preserve"> </w:t>
      </w:r>
      <w:r w:rsidR="00512AB4" w:rsidRPr="00B959F3">
        <w:rPr>
          <w:sz w:val="26"/>
          <w:szCs w:val="26"/>
        </w:rPr>
        <w:t>In 2011,</w:t>
      </w:r>
      <w:r w:rsidR="0026477A">
        <w:rPr>
          <w:sz w:val="26"/>
          <w:szCs w:val="26"/>
        </w:rPr>
        <w:t xml:space="preserve"> </w:t>
      </w:r>
      <w:r w:rsidR="0026477A">
        <w:rPr>
          <w:sz w:val="26"/>
          <w:szCs w:val="26"/>
        </w:rPr>
        <w:fldChar w:fldCharType="begin"/>
      </w:r>
      <w:r w:rsidR="00D56E23">
        <w:rPr>
          <w:sz w:val="26"/>
          <w:szCs w:val="26"/>
        </w:rPr>
        <w:instrText xml:space="preserve"> ADDIN EN.CITE &lt;EndNote&gt;&lt;Cite AuthorYear="1"&gt;&lt;Author&gt;Duncan&lt;/Author&gt;&lt;Year&gt;2011&lt;/Year&gt;&lt;RecNum&gt;263&lt;/RecNum&gt;&lt;DisplayText&gt;Duncan, Aldstadt et al. (2011)&lt;/DisplayText&gt;&lt;record&gt;&lt;rec-number&gt;263&lt;/rec-number&gt;&lt;foreign-keys&gt;&lt;key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EndNote&gt;</w:instrText>
      </w:r>
      <w:r w:rsidR="0026477A">
        <w:rPr>
          <w:sz w:val="26"/>
          <w:szCs w:val="26"/>
        </w:rPr>
        <w:fldChar w:fldCharType="separate"/>
      </w:r>
      <w:r w:rsidR="00D56E23">
        <w:rPr>
          <w:noProof/>
          <w:sz w:val="26"/>
          <w:szCs w:val="26"/>
        </w:rPr>
        <w:t>Duncan, Aldstadt et al. (2011)</w:t>
      </w:r>
      <w:r w:rsidR="0026477A">
        <w:rPr>
          <w:sz w:val="26"/>
          <w:szCs w:val="26"/>
        </w:rPr>
        <w:fldChar w:fldCharType="end"/>
      </w:r>
      <w:r w:rsidR="00512AB4" w:rsidRPr="00B959F3">
        <w:rPr>
          <w:sz w:val="26"/>
          <w:szCs w:val="26"/>
        </w:rPr>
        <w:t xml:space="preserve"> developed Walk Score for measuring walkability of neighborhoods. Indeed, Walk Score recognizes eight types of walking attractors: Errands, Culture, Grocery, Park, Dining and Drinking, School, and Shopping. Walk Score can be assessed for any location worldwide, however, locations </w:t>
      </w:r>
      <w:r w:rsidR="00512AB4" w:rsidRPr="00B959F3">
        <w:rPr>
          <w:sz w:val="26"/>
          <w:szCs w:val="26"/>
        </w:rPr>
        <w:lastRenderedPageBreak/>
        <w:t xml:space="preserve">outside the US, Canada, Australia, and New Zealand should be additionally validated, since the geo-located data is not always complete </w:t>
      </w:r>
      <w:r w:rsidR="0026477A">
        <w:rPr>
          <w:sz w:val="26"/>
          <w:szCs w:val="26"/>
        </w:rPr>
        <w:fldChar w:fldCharType="begin"/>
      </w:r>
      <w:r w:rsidR="00D56E23">
        <w:rPr>
          <w:sz w:val="26"/>
          <w:szCs w:val="26"/>
        </w:rPr>
        <w:instrText xml:space="preserve"> ADDIN EN.CITE &lt;EndNote&gt;&lt;Cite&gt;&lt;Author&gt;Duncan&lt;/Author&gt;&lt;Year&gt;2011&lt;/Year&gt;&lt;RecNum&gt;263&lt;/RecNum&gt;&lt;DisplayText&gt;(Duncan, Aldstadt et al. 2011, WalkScore 2020)&lt;/DisplayText&gt;&lt;record&gt;&lt;rec-number&gt;263&lt;/rec-number&gt;&lt;foreign-keys&gt;&lt;key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Cite&gt;&lt;Author&gt;WalkScore&lt;/Author&gt;&lt;Year&gt;2020&lt;/Year&gt;&lt;RecNum&gt;264&lt;/RecNum&gt;&lt;record&gt;&lt;rec-number&gt;264&lt;/rec-number&gt;&lt;foreign-keys&gt;&lt;key app="EN" db-id="2e2p5vxx2zxtrfexpad5zaef0pxz5rr252a5" timestamp="1660690858"&gt;264&lt;/key&gt;&lt;/foreign-keys&gt;&lt;ref-type name="Web Page"&gt;12&lt;/ref-type&gt;&lt;contributors&gt;&lt;authors&gt;&lt;author&gt;WalkScore&lt;/author&gt;&lt;/authors&gt;&lt;/contributors&gt;&lt;titles&gt;&lt;title&gt;https://www.walkscore.com/&lt;/title&gt;&lt;/titles&gt;&lt;dates&gt;&lt;year&gt;2020&lt;/year&gt;&lt;/dates&gt;&lt;urls&gt;&lt;/urls&gt;&lt;/record&gt;&lt;/Cite&gt;&lt;/EndNote&gt;</w:instrText>
      </w:r>
      <w:r w:rsidR="0026477A">
        <w:rPr>
          <w:sz w:val="26"/>
          <w:szCs w:val="26"/>
        </w:rPr>
        <w:fldChar w:fldCharType="separate"/>
      </w:r>
      <w:r w:rsidR="00D56E23">
        <w:rPr>
          <w:noProof/>
          <w:sz w:val="26"/>
          <w:szCs w:val="26"/>
        </w:rPr>
        <w:t>(Duncan, Aldstadt et al. 2011, WalkScore 2020)</w:t>
      </w:r>
      <w:r w:rsidR="0026477A">
        <w:rPr>
          <w:sz w:val="26"/>
          <w:szCs w:val="26"/>
        </w:rPr>
        <w:fldChar w:fldCharType="end"/>
      </w:r>
      <w:r w:rsidR="00512AB4" w:rsidRPr="00B959F3">
        <w:rPr>
          <w:sz w:val="26"/>
          <w:szCs w:val="26"/>
        </w:rPr>
        <w:t>.</w:t>
      </w:r>
    </w:p>
    <w:p w14:paraId="268B9D3A" w14:textId="38B56AE6" w:rsidR="00C9643F" w:rsidRDefault="009743FF" w:rsidP="00DE42B7">
      <w:pPr>
        <w:spacing w:line="360" w:lineRule="auto"/>
        <w:jc w:val="both"/>
        <w:rPr>
          <w:sz w:val="26"/>
          <w:szCs w:val="26"/>
        </w:rPr>
      </w:pPr>
      <w:r w:rsidRPr="00B959F3">
        <w:rPr>
          <w:sz w:val="26"/>
          <w:szCs w:val="26"/>
        </w:rPr>
        <w:t xml:space="preserve">most of the studies assessed walkability using two Frank’s index and walk score </w:t>
      </w:r>
      <w:r w:rsidR="00094B99">
        <w:rPr>
          <w:sz w:val="26"/>
          <w:szCs w:val="26"/>
        </w:rPr>
        <w:fldChar w:fldCharType="begin">
          <w:fldData xml:space="preserve">PEVuZE5vdGU+PENpdGU+PEF1dGhvcj5GcmFuazwvQXV0aG9yPjxZZWFyPjIwMTA8L1llYXI+PFJl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</w:fldData>
        </w:fldChar>
      </w:r>
      <w:r w:rsidR="00D56E23">
        <w:rPr>
          <w:sz w:val="26"/>
          <w:szCs w:val="26"/>
        </w:rPr>
        <w:instrText xml:space="preserve"> ADDIN EN.CITE </w:instrText>
      </w:r>
      <w:r w:rsidR="00D56E23">
        <w:rPr>
          <w:sz w:val="26"/>
          <w:szCs w:val="26"/>
        </w:rPr>
        <w:fldChar w:fldCharType="begin">
          <w:fldData xml:space="preserve">PEVuZE5vdGU+PENpdGU+PEF1dGhvcj5GcmFuazwvQXV0aG9yPjxZZWFyPjIwMTA8L1llYXI+PFJl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</w:fldData>
        </w:fldChar>
      </w:r>
      <w:r w:rsidR="00D56E23">
        <w:rPr>
          <w:sz w:val="26"/>
          <w:szCs w:val="26"/>
        </w:rPr>
        <w:instrText xml:space="preserve"> ADDIN EN.CITE.DATA </w:instrText>
      </w:r>
      <w:r w:rsidR="00D56E23">
        <w:rPr>
          <w:sz w:val="26"/>
          <w:szCs w:val="26"/>
        </w:rPr>
      </w:r>
      <w:r w:rsidR="00D56E23">
        <w:rPr>
          <w:sz w:val="26"/>
          <w:szCs w:val="26"/>
        </w:rPr>
        <w:fldChar w:fldCharType="end"/>
      </w:r>
      <w:r w:rsidR="00094B99">
        <w:rPr>
          <w:sz w:val="26"/>
          <w:szCs w:val="26"/>
        </w:rPr>
      </w:r>
      <w:r w:rsidR="00094B99">
        <w:rPr>
          <w:sz w:val="26"/>
          <w:szCs w:val="26"/>
        </w:rPr>
        <w:fldChar w:fldCharType="separate"/>
      </w:r>
      <w:r w:rsidR="00D56E23">
        <w:rPr>
          <w:noProof/>
          <w:sz w:val="26"/>
          <w:szCs w:val="26"/>
        </w:rPr>
        <w:t>(Frank, Schmid et al. 2005, Frank, Sallis et al. 2006, Frank, Sallis et al. 2010, Vale, Saraiva et al. 2015)</w:t>
      </w:r>
      <w:r w:rsidR="00094B99">
        <w:rPr>
          <w:sz w:val="26"/>
          <w:szCs w:val="26"/>
        </w:rPr>
        <w:fldChar w:fldCharType="end"/>
      </w:r>
      <w:r w:rsidRPr="00B959F3">
        <w:rPr>
          <w:sz w:val="26"/>
          <w:szCs w:val="26"/>
        </w:rPr>
        <w:t>.</w:t>
      </w:r>
      <w:r w:rsidR="00C973BA" w:rsidRPr="00B959F3">
        <w:rPr>
          <w:sz w:val="26"/>
          <w:szCs w:val="26"/>
        </w:rPr>
        <w:t xml:space="preserve"> </w:t>
      </w:r>
      <w:r w:rsidR="00496EA2" w:rsidRPr="00B959F3">
        <w:rPr>
          <w:sz w:val="26"/>
          <w:szCs w:val="26"/>
        </w:rPr>
        <w:t>The major difference between these approaches is that Walk Score uses a gravity-based methodology. Opportunities are weighted using a distance decay function, while the Walkability Index is based on a cumulative opportunities measure.</w:t>
      </w:r>
      <w:r w:rsidR="00DF16D0" w:rsidRPr="00B959F3">
        <w:rPr>
          <w:sz w:val="26"/>
          <w:szCs w:val="26"/>
        </w:rPr>
        <w:t xml:space="preserve"> </w:t>
      </w:r>
      <w:r w:rsidR="00DE42B7" w:rsidRPr="00DE42B7">
        <w:rPr>
          <w:sz w:val="26"/>
          <w:szCs w:val="26"/>
        </w:rPr>
        <w:t>In the following, Table 3 provides a summary of this categorization.</w:t>
      </w:r>
    </w:p>
    <w:p w14:paraId="0031707E" w14:textId="29744E4B" w:rsidR="00C9643F" w:rsidRDefault="00C9643F" w:rsidP="00143445">
      <w:pPr>
        <w:spacing w:line="360" w:lineRule="auto"/>
        <w:jc w:val="both"/>
        <w:rPr>
          <w:sz w:val="26"/>
          <w:szCs w:val="26"/>
        </w:rPr>
      </w:pPr>
    </w:p>
    <w:p w14:paraId="6DEC5854" w14:textId="1F057A7D" w:rsidR="00C9643F" w:rsidRDefault="00C9643F" w:rsidP="00143445">
      <w:pPr>
        <w:spacing w:line="360" w:lineRule="auto"/>
        <w:jc w:val="both"/>
        <w:rPr>
          <w:sz w:val="26"/>
          <w:szCs w:val="26"/>
        </w:rPr>
      </w:pPr>
    </w:p>
    <w:p w14:paraId="3038DD83" w14:textId="1096A4BD" w:rsidR="00C9643F" w:rsidRDefault="00C9643F" w:rsidP="00143445">
      <w:pPr>
        <w:spacing w:line="360" w:lineRule="auto"/>
        <w:jc w:val="both"/>
        <w:rPr>
          <w:sz w:val="26"/>
          <w:szCs w:val="26"/>
        </w:rPr>
      </w:pPr>
    </w:p>
    <w:p w14:paraId="7E3A9856" w14:textId="28F3057E" w:rsidR="00C9643F" w:rsidRDefault="00C9643F" w:rsidP="00143445">
      <w:pPr>
        <w:spacing w:line="360" w:lineRule="auto"/>
        <w:jc w:val="both"/>
        <w:rPr>
          <w:sz w:val="26"/>
          <w:szCs w:val="26"/>
        </w:rPr>
      </w:pPr>
    </w:p>
    <w:p w14:paraId="0E267C22" w14:textId="7574D128" w:rsidR="00C9643F" w:rsidRDefault="00C9643F" w:rsidP="00143445">
      <w:pPr>
        <w:spacing w:line="360" w:lineRule="auto"/>
        <w:jc w:val="both"/>
        <w:rPr>
          <w:sz w:val="26"/>
          <w:szCs w:val="26"/>
        </w:rPr>
      </w:pPr>
    </w:p>
    <w:p w14:paraId="1D88DD33" w14:textId="269AB622" w:rsidR="00C9643F" w:rsidRDefault="00C9643F" w:rsidP="00143445">
      <w:pPr>
        <w:spacing w:line="360" w:lineRule="auto"/>
        <w:jc w:val="both"/>
        <w:rPr>
          <w:sz w:val="26"/>
          <w:szCs w:val="26"/>
        </w:rPr>
      </w:pPr>
    </w:p>
    <w:p w14:paraId="184A1091" w14:textId="6C6A58D3" w:rsidR="00C9643F" w:rsidRDefault="00C9643F" w:rsidP="00143445">
      <w:pPr>
        <w:spacing w:line="360" w:lineRule="auto"/>
        <w:jc w:val="both"/>
        <w:rPr>
          <w:sz w:val="26"/>
          <w:szCs w:val="26"/>
        </w:rPr>
      </w:pPr>
    </w:p>
    <w:p w14:paraId="46DE81CD" w14:textId="612665B8" w:rsidR="00C9643F" w:rsidRDefault="00C9643F" w:rsidP="00143445">
      <w:pPr>
        <w:spacing w:line="360" w:lineRule="auto"/>
        <w:jc w:val="both"/>
        <w:rPr>
          <w:sz w:val="26"/>
          <w:szCs w:val="26"/>
        </w:rPr>
      </w:pPr>
    </w:p>
    <w:p w14:paraId="1919324A" w14:textId="76AB10AE" w:rsidR="00C9643F" w:rsidRDefault="00C9643F" w:rsidP="00143445">
      <w:pPr>
        <w:spacing w:line="360" w:lineRule="auto"/>
        <w:jc w:val="both"/>
        <w:rPr>
          <w:sz w:val="26"/>
          <w:szCs w:val="26"/>
        </w:rPr>
      </w:pPr>
    </w:p>
    <w:p w14:paraId="1BABCE36" w14:textId="2912AFC8" w:rsidR="00C9643F" w:rsidRDefault="00C9643F" w:rsidP="00143445">
      <w:pPr>
        <w:spacing w:line="360" w:lineRule="auto"/>
        <w:jc w:val="both"/>
        <w:rPr>
          <w:sz w:val="26"/>
          <w:szCs w:val="26"/>
        </w:rPr>
      </w:pPr>
    </w:p>
    <w:p w14:paraId="4CEE4E0B" w14:textId="6D34D349" w:rsidR="00C9643F" w:rsidRDefault="00C9643F" w:rsidP="00143445">
      <w:pPr>
        <w:spacing w:line="360" w:lineRule="auto"/>
        <w:jc w:val="both"/>
        <w:rPr>
          <w:sz w:val="26"/>
          <w:szCs w:val="26"/>
        </w:rPr>
      </w:pPr>
    </w:p>
    <w:p w14:paraId="562DCA93" w14:textId="77777777" w:rsidR="00C9643F" w:rsidRDefault="00C9643F" w:rsidP="00143445">
      <w:pPr>
        <w:spacing w:line="360" w:lineRule="auto"/>
        <w:jc w:val="both"/>
        <w:rPr>
          <w:sz w:val="26"/>
          <w:szCs w:val="26"/>
        </w:rPr>
        <w:sectPr w:rsidR="00C9643F" w:rsidSect="00DE5FD5">
          <w:pgSz w:w="12240" w:h="15840"/>
          <w:pgMar w:top="1440" w:right="1440" w:bottom="1440" w:left="1440" w:header="708" w:footer="708" w:gutter="0"/>
          <w:cols w:space="708"/>
          <w:docGrid w:linePitch="360"/>
        </w:sectPr>
      </w:pPr>
    </w:p>
    <w:p w14:paraId="1E9A88D0" w14:textId="08B238C7" w:rsidR="00C9643F" w:rsidRPr="00617BC2" w:rsidRDefault="00617BC2" w:rsidP="00617BC2">
      <w:pPr>
        <w:jc w:val="center"/>
        <w:rPr>
          <w:rFonts w:ascii="Arial" w:hAnsi="Arial" w:cs="Arial"/>
          <w:sz w:val="20"/>
          <w:szCs w:val="20"/>
          <w:lang w:val="en-US"/>
        </w:rPr>
      </w:pPr>
      <w:r w:rsidRPr="00B438AB">
        <w:rPr>
          <w:rFonts w:ascii="Arial" w:hAnsi="Arial" w:cs="Arial"/>
          <w:b/>
          <w:bCs/>
          <w:sz w:val="20"/>
          <w:szCs w:val="20"/>
          <w:lang w:val="en-US"/>
        </w:rPr>
        <w:lastRenderedPageBreak/>
        <w:t xml:space="preserve">Table </w:t>
      </w:r>
      <w:r>
        <w:rPr>
          <w:rFonts w:ascii="Arial" w:hAnsi="Arial" w:cs="Arial"/>
          <w:b/>
          <w:bCs/>
          <w:sz w:val="20"/>
          <w:szCs w:val="20"/>
          <w:lang w:val="en-US"/>
        </w:rPr>
        <w:t>3</w:t>
      </w:r>
      <w:r w:rsidRPr="00B438AB">
        <w:rPr>
          <w:rFonts w:ascii="Arial" w:hAnsi="Arial" w:cs="Arial"/>
          <w:b/>
          <w:bCs/>
          <w:sz w:val="20"/>
          <w:szCs w:val="20"/>
          <w:lang w:val="en-US"/>
        </w:rPr>
        <w:t>.</w:t>
      </w:r>
      <w:r w:rsidRPr="00B438AB">
        <w:rPr>
          <w:rFonts w:ascii="Arial" w:hAnsi="Arial" w:cs="Arial"/>
          <w:sz w:val="20"/>
          <w:szCs w:val="20"/>
          <w:lang w:val="en-US"/>
        </w:rPr>
        <w:t xml:space="preserve"> Studies examining </w:t>
      </w:r>
      <w:r>
        <w:rPr>
          <w:rFonts w:ascii="Arial" w:hAnsi="Arial" w:cs="Arial"/>
          <w:sz w:val="20"/>
          <w:szCs w:val="20"/>
          <w:lang w:val="en-US"/>
        </w:rPr>
        <w:t>wal</w:t>
      </w:r>
      <w:r w:rsidR="00F56CB1">
        <w:rPr>
          <w:rFonts w:ascii="Arial" w:hAnsi="Arial" w:cs="Arial"/>
          <w:sz w:val="20"/>
          <w:szCs w:val="20"/>
          <w:lang w:val="en-US"/>
        </w:rPr>
        <w:t>kability</w:t>
      </w:r>
    </w:p>
    <w:tbl>
      <w:tblPr>
        <w:tblStyle w:val="TableGrid"/>
        <w:tblW w:w="13135" w:type="dxa"/>
        <w:tblLook w:val="04A0" w:firstRow="1" w:lastRow="0" w:firstColumn="1" w:lastColumn="0" w:noHBand="0" w:noVBand="1"/>
      </w:tblPr>
      <w:tblGrid>
        <w:gridCol w:w="1253"/>
        <w:gridCol w:w="1478"/>
        <w:gridCol w:w="2574"/>
        <w:gridCol w:w="3169"/>
        <w:gridCol w:w="4661"/>
      </w:tblGrid>
      <w:tr w:rsidR="00C0214E" w14:paraId="5D1EE972" w14:textId="77777777" w:rsidTr="00D46960">
        <w:tc>
          <w:tcPr>
            <w:tcW w:w="1253" w:type="dxa"/>
            <w:shd w:val="clear" w:color="auto" w:fill="E7E6E6" w:themeFill="background2"/>
          </w:tcPr>
          <w:p w14:paraId="325A40E1" w14:textId="77777777" w:rsidR="00C0214E" w:rsidRPr="000E37DF" w:rsidRDefault="00C0214E" w:rsidP="001623DF">
            <w:pPr>
              <w:jc w:val="center"/>
              <w:rPr>
                <w:b/>
                <w:bCs/>
                <w:sz w:val="24"/>
                <w:szCs w:val="24"/>
              </w:rPr>
            </w:pPr>
            <w:r w:rsidRPr="000E37DF">
              <w:rPr>
                <w:b/>
                <w:bCs/>
                <w:sz w:val="24"/>
                <w:szCs w:val="24"/>
              </w:rPr>
              <w:t>Methods</w:t>
            </w:r>
          </w:p>
        </w:tc>
        <w:tc>
          <w:tcPr>
            <w:tcW w:w="1478" w:type="dxa"/>
            <w:shd w:val="clear" w:color="auto" w:fill="E7E6E6" w:themeFill="background2"/>
          </w:tcPr>
          <w:p w14:paraId="4B77C930" w14:textId="77777777" w:rsidR="00C0214E" w:rsidRPr="000E37DF" w:rsidRDefault="00C0214E" w:rsidP="001623DF">
            <w:pPr>
              <w:jc w:val="center"/>
              <w:rPr>
                <w:b/>
                <w:bCs/>
                <w:sz w:val="24"/>
                <w:szCs w:val="24"/>
              </w:rPr>
            </w:pPr>
            <w:r w:rsidRPr="000E37DF">
              <w:rPr>
                <w:b/>
                <w:bCs/>
                <w:sz w:val="24"/>
                <w:szCs w:val="24"/>
              </w:rPr>
              <w:t>Author</w:t>
            </w:r>
          </w:p>
        </w:tc>
        <w:tc>
          <w:tcPr>
            <w:tcW w:w="2574" w:type="dxa"/>
            <w:shd w:val="clear" w:color="auto" w:fill="E7E6E6" w:themeFill="background2"/>
          </w:tcPr>
          <w:p w14:paraId="4D6E11ED" w14:textId="77777777" w:rsidR="00C0214E" w:rsidRPr="000E37DF" w:rsidRDefault="00C0214E" w:rsidP="001623DF">
            <w:pPr>
              <w:jc w:val="center"/>
              <w:rPr>
                <w:b/>
                <w:bCs/>
                <w:sz w:val="24"/>
                <w:szCs w:val="24"/>
              </w:rPr>
            </w:pPr>
            <w:r w:rsidRPr="000E37DF">
              <w:rPr>
                <w:b/>
                <w:bCs/>
                <w:sz w:val="24"/>
                <w:szCs w:val="24"/>
              </w:rPr>
              <w:t>Variables</w:t>
            </w:r>
          </w:p>
        </w:tc>
        <w:tc>
          <w:tcPr>
            <w:tcW w:w="3169" w:type="dxa"/>
            <w:shd w:val="clear" w:color="auto" w:fill="E7E6E6" w:themeFill="background2"/>
          </w:tcPr>
          <w:p w14:paraId="12B2829F" w14:textId="77777777" w:rsidR="00C0214E" w:rsidRPr="000E37DF" w:rsidRDefault="00C0214E" w:rsidP="001623DF">
            <w:pPr>
              <w:jc w:val="center"/>
              <w:rPr>
                <w:b/>
                <w:bCs/>
                <w:sz w:val="24"/>
                <w:szCs w:val="24"/>
              </w:rPr>
            </w:pPr>
            <w:r w:rsidRPr="000E37DF">
              <w:rPr>
                <w:b/>
                <w:bCs/>
                <w:sz w:val="24"/>
                <w:szCs w:val="24"/>
              </w:rPr>
              <w:t>Data</w:t>
            </w:r>
          </w:p>
        </w:tc>
        <w:tc>
          <w:tcPr>
            <w:tcW w:w="4661" w:type="dxa"/>
            <w:shd w:val="clear" w:color="auto" w:fill="E7E6E6" w:themeFill="background2"/>
          </w:tcPr>
          <w:p w14:paraId="6549D936" w14:textId="77777777" w:rsidR="00C0214E" w:rsidRPr="000E37DF" w:rsidRDefault="00C0214E" w:rsidP="001623DF">
            <w:pPr>
              <w:jc w:val="center"/>
              <w:rPr>
                <w:b/>
                <w:bCs/>
                <w:sz w:val="24"/>
                <w:szCs w:val="24"/>
              </w:rPr>
            </w:pPr>
            <w:r w:rsidRPr="000E37DF">
              <w:rPr>
                <w:b/>
                <w:bCs/>
                <w:sz w:val="24"/>
                <w:szCs w:val="24"/>
              </w:rPr>
              <w:t>Descriptions</w:t>
            </w:r>
          </w:p>
        </w:tc>
      </w:tr>
      <w:tr w:rsidR="00C0214E" w14:paraId="3040EAAE" w14:textId="77777777" w:rsidTr="00C0214E">
        <w:tc>
          <w:tcPr>
            <w:tcW w:w="13135" w:type="dxa"/>
            <w:gridSpan w:val="5"/>
            <w:shd w:val="clear" w:color="auto" w:fill="D9E2F3" w:themeFill="accent1" w:themeFillTint="33"/>
          </w:tcPr>
          <w:p w14:paraId="05EEABC9" w14:textId="77777777" w:rsidR="00C0214E" w:rsidRPr="00E83CC6" w:rsidRDefault="00C0214E" w:rsidP="001623DF">
            <w:pPr>
              <w:jc w:val="center"/>
              <w:rPr>
                <w:b/>
                <w:bCs/>
                <w:i/>
                <w:iCs/>
              </w:rPr>
            </w:pPr>
            <w:r w:rsidRPr="00E83CC6">
              <w:rPr>
                <w:b/>
                <w:bCs/>
                <w:i/>
                <w:iCs/>
              </w:rPr>
              <w:t>Methods based on a theory-driven approach</w:t>
            </w:r>
          </w:p>
        </w:tc>
      </w:tr>
      <w:tr w:rsidR="00C0214E" w14:paraId="7DC3D2AA" w14:textId="77777777" w:rsidTr="00D46960">
        <w:tc>
          <w:tcPr>
            <w:tcW w:w="1253" w:type="dxa"/>
            <w:vMerge w:val="restart"/>
          </w:tcPr>
          <w:p w14:paraId="4577D294" w14:textId="77777777" w:rsidR="00C0214E" w:rsidRPr="00D46960" w:rsidRDefault="00C0214E" w:rsidP="001623DF">
            <w:pPr>
              <w:rPr>
                <w:b/>
                <w:bCs/>
              </w:rPr>
            </w:pPr>
            <w:r w:rsidRPr="00D46960">
              <w:rPr>
                <w:b/>
                <w:bCs/>
              </w:rPr>
              <w:t>Frank</w:t>
            </w:r>
            <w:r w:rsidRPr="00D46960">
              <w:rPr>
                <w:rFonts w:hint="cs"/>
                <w:b/>
                <w:bCs/>
              </w:rPr>
              <w:t>’</w:t>
            </w:r>
            <w:r w:rsidRPr="00D46960">
              <w:rPr>
                <w:b/>
                <w:bCs/>
              </w:rPr>
              <w:t>s Walkability</w:t>
            </w:r>
          </w:p>
          <w:p w14:paraId="20D6488A" w14:textId="77777777" w:rsidR="00C0214E" w:rsidRDefault="00C0214E" w:rsidP="001623DF">
            <w:r w:rsidRPr="00D46960">
              <w:rPr>
                <w:b/>
                <w:bCs/>
              </w:rPr>
              <w:t>Index</w:t>
            </w:r>
          </w:p>
        </w:tc>
        <w:tc>
          <w:tcPr>
            <w:tcW w:w="1478" w:type="dxa"/>
            <w:vAlign w:val="center"/>
          </w:tcPr>
          <w:p w14:paraId="57A9A8A1" w14:textId="6BA160DC" w:rsidR="008B48F2" w:rsidRDefault="008B48F2" w:rsidP="001623DF">
            <w:r>
              <w:fldChar w:fldCharType="begin">
                <w:fldData xml:space="preserve">PEVuZE5vdGU+PENpdGUgQXV0aG9yWWVhcj0iMSI+PEF1dGhvcj5GcmFuazwvQXV0aG9yPjxZZWFy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</w:fldData>
              </w:fldChar>
            </w:r>
            <w:r w:rsidR="00D56E23">
              <w:instrText xml:space="preserve"> ADDIN EN.CITE </w:instrText>
            </w:r>
            <w:r w:rsidR="00D56E23">
              <w:fldChar w:fldCharType="begin">
                <w:fldData xml:space="preserve">PEVuZE5vdGU+PENpdGUgQXV0aG9yWWVhcj0iMSI+PEF1dGhvcj5GcmFuazwvQXV0aG9yPjxZZWFy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</w:fldData>
              </w:fldChar>
            </w:r>
            <w:r w:rsidR="00D56E23">
              <w:instrText xml:space="preserve"> ADDIN EN.CITE.DATA </w:instrText>
            </w:r>
            <w:r w:rsidR="00D56E23">
              <w:fldChar w:fldCharType="end"/>
            </w:r>
            <w:r>
              <w:fldChar w:fldCharType="separate"/>
            </w:r>
            <w:r w:rsidR="00D56E23">
              <w:rPr>
                <w:noProof/>
              </w:rPr>
              <w:t>Frank, Schmid et al. (2005), Frank, Sallis et al. (2010)</w:t>
            </w:r>
            <w:r>
              <w:fldChar w:fldCharType="end"/>
            </w:r>
          </w:p>
        </w:tc>
        <w:tc>
          <w:tcPr>
            <w:tcW w:w="2574" w:type="dxa"/>
            <w:vAlign w:val="center"/>
          </w:tcPr>
          <w:p w14:paraId="22B701CE"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61CD0317" w14:textId="77777777" w:rsidR="00C0214E" w:rsidRDefault="00C0214E" w:rsidP="00C0214E">
            <w:pPr>
              <w:pStyle w:val="ListParagraph"/>
              <w:numPr>
                <w:ilvl w:val="0"/>
                <w:numId w:val="37"/>
              </w:numPr>
              <w:ind w:left="208" w:hanging="208"/>
            </w:pPr>
            <w:r w:rsidRPr="00DC2D31">
              <w:t>Retail floor area ratio</w:t>
            </w:r>
          </w:p>
          <w:p w14:paraId="10FC7F98" w14:textId="77777777" w:rsidR="00C0214E" w:rsidRDefault="00C0214E" w:rsidP="00C0214E">
            <w:pPr>
              <w:pStyle w:val="ListParagraph"/>
              <w:numPr>
                <w:ilvl w:val="0"/>
                <w:numId w:val="37"/>
              </w:numPr>
              <w:ind w:left="208" w:hanging="208"/>
            </w:pPr>
            <w:r w:rsidRPr="00DC2D31">
              <w:t>Intersection density</w:t>
            </w:r>
          </w:p>
          <w:p w14:paraId="41B7B5D2" w14:textId="77777777" w:rsidR="00C0214E" w:rsidRDefault="00C0214E" w:rsidP="00C0214E">
            <w:pPr>
              <w:pStyle w:val="ListParagraph"/>
              <w:numPr>
                <w:ilvl w:val="0"/>
                <w:numId w:val="37"/>
              </w:numPr>
              <w:ind w:left="208" w:hanging="208"/>
            </w:pPr>
            <w:r w:rsidRPr="00DC2D31">
              <w:t>Land use mix</w:t>
            </w:r>
          </w:p>
        </w:tc>
        <w:tc>
          <w:tcPr>
            <w:tcW w:w="3169" w:type="dxa"/>
            <w:vAlign w:val="center"/>
          </w:tcPr>
          <w:p w14:paraId="3FC71DB1" w14:textId="77777777" w:rsidR="00C0214E" w:rsidRDefault="00C0214E" w:rsidP="00C0214E">
            <w:pPr>
              <w:pStyle w:val="ListParagraph"/>
              <w:numPr>
                <w:ilvl w:val="0"/>
                <w:numId w:val="38"/>
              </w:numPr>
              <w:autoSpaceDE w:val="0"/>
              <w:autoSpaceDN w:val="0"/>
              <w:adjustRightInd w:val="0"/>
              <w:ind w:left="162" w:hanging="162"/>
              <w:rPr>
                <w:rFonts w:cstheme="minorHAnsi"/>
              </w:rPr>
            </w:pPr>
            <w:r w:rsidRPr="00A57258">
              <w:rPr>
                <w:rFonts w:cstheme="minorHAnsi"/>
                <w:b/>
                <w:bCs/>
              </w:rPr>
              <w:t>travel data</w:t>
            </w:r>
            <w:r w:rsidRPr="003F4C60">
              <w:rPr>
                <w:rFonts w:cstheme="minorHAnsi"/>
              </w:rPr>
              <w:t xml:space="preserve"> from both Census Journey to</w:t>
            </w:r>
            <w:r>
              <w:rPr>
                <w:rFonts w:cstheme="minorHAnsi"/>
              </w:rPr>
              <w:t xml:space="preserve"> </w:t>
            </w:r>
            <w:r w:rsidRPr="003F4C60">
              <w:rPr>
                <w:rFonts w:cstheme="minorHAnsi"/>
              </w:rPr>
              <w:t>Work for both regions</w:t>
            </w:r>
          </w:p>
          <w:p w14:paraId="54CAF86D" w14:textId="77777777" w:rsidR="00C0214E" w:rsidRPr="00A57258" w:rsidRDefault="00C0214E" w:rsidP="00C0214E">
            <w:pPr>
              <w:pStyle w:val="ListParagraph"/>
              <w:numPr>
                <w:ilvl w:val="0"/>
                <w:numId w:val="38"/>
              </w:numPr>
              <w:autoSpaceDE w:val="0"/>
              <w:autoSpaceDN w:val="0"/>
              <w:adjustRightInd w:val="0"/>
              <w:ind w:left="162" w:hanging="162"/>
              <w:rPr>
                <w:rFonts w:cstheme="minorHAnsi"/>
                <w:b/>
                <w:bCs/>
              </w:rPr>
            </w:pPr>
            <w:r w:rsidRPr="00A57258">
              <w:rPr>
                <w:rFonts w:cstheme="minorHAnsi"/>
                <w:b/>
                <w:bCs/>
              </w:rPr>
              <w:t>Household Travel Survey Data</w:t>
            </w:r>
          </w:p>
          <w:p w14:paraId="09A9415F" w14:textId="77777777" w:rsidR="00C0214E" w:rsidRDefault="00C0214E" w:rsidP="001623DF">
            <w:r w:rsidRPr="00C955FC">
              <w:rPr>
                <w:rFonts w:cstheme="minorHAnsi"/>
              </w:rPr>
              <w:t xml:space="preserve">census-based </w:t>
            </w:r>
            <w:r w:rsidRPr="00A57258">
              <w:rPr>
                <w:rFonts w:cstheme="minorHAnsi"/>
                <w:b/>
                <w:bCs/>
              </w:rPr>
              <w:t>demographic</w:t>
            </w:r>
            <w:r w:rsidRPr="00C955FC">
              <w:rPr>
                <w:rFonts w:cstheme="minorHAnsi"/>
              </w:rPr>
              <w:t xml:space="preserve"> data</w:t>
            </w:r>
          </w:p>
        </w:tc>
        <w:tc>
          <w:tcPr>
            <w:tcW w:w="4661" w:type="dxa"/>
            <w:vAlign w:val="center"/>
          </w:tcPr>
          <w:p w14:paraId="3D3D8FD6" w14:textId="77777777" w:rsidR="00C0214E" w:rsidRDefault="00C0214E" w:rsidP="001623DF"/>
        </w:tc>
      </w:tr>
      <w:tr w:rsidR="00C0214E" w14:paraId="6B0860F3" w14:textId="77777777" w:rsidTr="00D46960">
        <w:tc>
          <w:tcPr>
            <w:tcW w:w="1253" w:type="dxa"/>
            <w:vMerge/>
          </w:tcPr>
          <w:p w14:paraId="5C75C05D" w14:textId="77777777" w:rsidR="00C0214E" w:rsidRPr="00DC2D31" w:rsidRDefault="00C0214E" w:rsidP="001623DF"/>
        </w:tc>
        <w:tc>
          <w:tcPr>
            <w:tcW w:w="1478" w:type="dxa"/>
            <w:vAlign w:val="center"/>
          </w:tcPr>
          <w:p w14:paraId="2C618C53" w14:textId="4D42BDAC" w:rsidR="008B48F2" w:rsidRPr="00A959E9" w:rsidRDefault="008B48F2" w:rsidP="001623DF">
            <w:r>
              <w:fldChar w:fldCharType="begin"/>
            </w:r>
            <w:r w:rsidR="004B593D">
              <w:instrText xml:space="preserve"> ADDIN EN.CITE &lt;EndNote&gt;&lt;Cite AuthorYear="1"&gt;&lt;Author&gt;Manaugh&lt;/Author&gt;&lt;Year&gt;2011&lt;/Year&gt;&lt;RecNum&gt;175&lt;/RecNum&gt;&lt;DisplayText&gt;Manaugh and El-Geneidy (2011)&lt;/DisplayText&gt;&lt;record&gt;&lt;rec-number&gt;175&lt;/rec-number&gt;&lt;foreign-keys&gt;&lt;key app="EN" db-id="2e2p5vxx2zxtrfexpad5zaef0pxz5rr252a5" timestamp="1660661907"&gt;175&lt;/key&gt;&lt;/foreign-keys&gt;&lt;ref-type name="Journal Article"&gt;17&lt;/ref-type&gt;&lt;contributors&gt;&lt;authors&gt;&lt;author&gt;Manaugh, Kevin&lt;/author&gt;&lt;author&gt;El-Geneidy, Ahmed&lt;/author&gt;&lt;/authors&gt;&lt;/contributors&gt;&lt;titles&gt;&lt;title&gt;Validating walkability indices: How do different households respond to the walkability of their neighborhood?&lt;/title&gt;&lt;secondary-title&gt;Transportation Research Part D: Transport and Environment&lt;/secondary-title&gt;&lt;/titles&gt;&lt;periodical&gt;&lt;full-title&gt;Transportation Research Part D: Transport and Environment&lt;/full-title&gt;&lt;/periodical&gt;&lt;pages&gt;309-315&lt;/pages&gt;&lt;volume&gt;16&lt;/volume&gt;&lt;number&gt;4&lt;/number&gt;&lt;section&gt;309&lt;/section&gt;&lt;dates&gt;&lt;year&gt;2011&lt;/year&gt;&lt;/dates&gt;&lt;isbn&gt;13619209&lt;/isbn&gt;&lt;urls&gt;&lt;/urls&gt;&lt;electronic-resource-num&gt;10.1016/j.trd.2011.01.009&lt;/electronic-resource-num&gt;&lt;/record&gt;&lt;/Cite&gt;&lt;/EndNote&gt;</w:instrText>
            </w:r>
            <w:r>
              <w:fldChar w:fldCharType="separate"/>
            </w:r>
            <w:r w:rsidR="004B593D">
              <w:rPr>
                <w:noProof/>
              </w:rPr>
              <w:t>Manaugh and El-Geneidy (2011)</w:t>
            </w:r>
            <w:r>
              <w:fldChar w:fldCharType="end"/>
            </w:r>
          </w:p>
        </w:tc>
        <w:tc>
          <w:tcPr>
            <w:tcW w:w="2574" w:type="dxa"/>
            <w:vAlign w:val="center"/>
          </w:tcPr>
          <w:p w14:paraId="35510C24" w14:textId="77777777" w:rsidR="00C0214E" w:rsidRDefault="00C0214E" w:rsidP="00C0214E">
            <w:pPr>
              <w:pStyle w:val="ListParagraph"/>
              <w:numPr>
                <w:ilvl w:val="0"/>
                <w:numId w:val="37"/>
              </w:numPr>
              <w:ind w:left="208" w:hanging="208"/>
            </w:pPr>
            <w:r w:rsidRPr="00DC2D31">
              <w:t>Net residential/</w:t>
            </w:r>
            <w:r>
              <w:t xml:space="preserve"> </w:t>
            </w:r>
            <w:r w:rsidRPr="00DC2D31">
              <w:t>Population density</w:t>
            </w:r>
          </w:p>
          <w:p w14:paraId="014B9F91" w14:textId="77777777" w:rsidR="00C0214E" w:rsidRDefault="00C0214E" w:rsidP="00C0214E">
            <w:pPr>
              <w:pStyle w:val="ListParagraph"/>
              <w:numPr>
                <w:ilvl w:val="0"/>
                <w:numId w:val="37"/>
              </w:numPr>
              <w:ind w:left="208" w:hanging="208"/>
            </w:pPr>
            <w:r w:rsidRPr="00DC2D31">
              <w:t>Retail floor area ratio</w:t>
            </w:r>
          </w:p>
          <w:p w14:paraId="4D353306" w14:textId="77777777" w:rsidR="00C0214E" w:rsidRDefault="00C0214E" w:rsidP="00C0214E">
            <w:pPr>
              <w:pStyle w:val="ListParagraph"/>
              <w:numPr>
                <w:ilvl w:val="0"/>
                <w:numId w:val="37"/>
              </w:numPr>
              <w:ind w:left="208" w:hanging="208"/>
            </w:pPr>
            <w:r w:rsidRPr="00DC2D31">
              <w:t>Intersection density</w:t>
            </w:r>
          </w:p>
          <w:p w14:paraId="0CF3539C" w14:textId="77777777" w:rsidR="00C0214E" w:rsidRPr="00DC2D31" w:rsidRDefault="00C0214E" w:rsidP="00C0214E">
            <w:pPr>
              <w:pStyle w:val="ListParagraph"/>
              <w:numPr>
                <w:ilvl w:val="0"/>
                <w:numId w:val="37"/>
              </w:numPr>
              <w:ind w:left="208" w:hanging="208"/>
            </w:pPr>
            <w:r w:rsidRPr="00DC2D31">
              <w:t>Land use mix</w:t>
            </w:r>
          </w:p>
        </w:tc>
        <w:tc>
          <w:tcPr>
            <w:tcW w:w="3169" w:type="dxa"/>
            <w:vAlign w:val="center"/>
          </w:tcPr>
          <w:p w14:paraId="6DDB523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B44BA3">
              <w:rPr>
                <w:rFonts w:cstheme="minorHAnsi"/>
                <w:b/>
                <w:bCs/>
              </w:rPr>
              <w:t>Retail information</w:t>
            </w:r>
            <w:r>
              <w:rPr>
                <w:rFonts w:cstheme="minorHAnsi"/>
              </w:rPr>
              <w:t xml:space="preserve"> </w:t>
            </w:r>
            <w:r w:rsidRPr="00EB2D48">
              <w:rPr>
                <w:rFonts w:cstheme="minorHAnsi"/>
                <w:i/>
                <w:iCs/>
              </w:rPr>
              <w:t>(shopping and school)</w:t>
            </w:r>
            <w:r w:rsidRPr="007C7939">
              <w:rPr>
                <w:rFonts w:cstheme="minorHAnsi"/>
              </w:rPr>
              <w:t xml:space="preserve"> was obtained from the Dun and</w:t>
            </w:r>
            <w:r>
              <w:rPr>
                <w:rFonts w:cstheme="minorHAnsi"/>
              </w:rPr>
              <w:t xml:space="preserve"> </w:t>
            </w:r>
            <w:r w:rsidRPr="007C7939">
              <w:rPr>
                <w:rFonts w:cstheme="minorHAnsi"/>
              </w:rPr>
              <w:t>Bradstreet business database</w:t>
            </w:r>
            <w:r>
              <w:rPr>
                <w:rFonts w:cstheme="minorHAnsi"/>
              </w:rPr>
              <w:t xml:space="preserve"> </w:t>
            </w:r>
            <w:r w:rsidRPr="00B44BA3">
              <w:rPr>
                <w:rFonts w:cstheme="minorHAnsi"/>
              </w:rPr>
              <w:t>and combined with a</w:t>
            </w:r>
            <w:r>
              <w:rPr>
                <w:rFonts w:cstheme="minorHAnsi"/>
              </w:rPr>
              <w:t xml:space="preserve"> </w:t>
            </w:r>
            <w:r w:rsidRPr="00B44BA3">
              <w:rPr>
                <w:rFonts w:cstheme="minorHAnsi"/>
              </w:rPr>
              <w:t>weighted intersection index</w:t>
            </w:r>
            <w:r>
              <w:rPr>
                <w:rFonts w:cstheme="minorHAnsi"/>
              </w:rPr>
              <w:t>.</w:t>
            </w:r>
          </w:p>
          <w:p w14:paraId="11EE4AA6" w14:textId="77777777" w:rsidR="00C0214E" w:rsidRPr="0047788A"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used a database of over 100,000 postal code points from </w:t>
            </w:r>
            <w:proofErr w:type="spellStart"/>
            <w:r w:rsidRPr="0047788A">
              <w:rPr>
                <w:rFonts w:cstheme="minorHAnsi"/>
                <w:color w:val="4472C4" w:themeColor="accent1"/>
              </w:rPr>
              <w:t>Walkscore</w:t>
            </w:r>
            <w:proofErr w:type="spellEnd"/>
            <w:r w:rsidRPr="0047788A">
              <w:rPr>
                <w:rFonts w:cstheme="minorHAnsi"/>
                <w:color w:val="4472C4" w:themeColor="accent1"/>
              </w:rPr>
              <w:t>.</w:t>
            </w:r>
            <w:r>
              <w:rPr>
                <w:rStyle w:val="FootnoteReference"/>
                <w:rFonts w:cstheme="minorHAnsi"/>
              </w:rPr>
              <w:footnoteReference w:id="1"/>
            </w:r>
          </w:p>
          <w:p w14:paraId="7DB2722E"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b/>
                <w:bCs/>
              </w:rPr>
              <w:t>Household level data</w:t>
            </w:r>
            <w:r w:rsidRPr="0047788A">
              <w:rPr>
                <w:rFonts w:cstheme="minorHAnsi"/>
              </w:rPr>
              <w:t xml:space="preserve"> and travel behavior characteristics are obtained from the 2003 Montr</w:t>
            </w:r>
            <w:r w:rsidRPr="0047788A">
              <w:rPr>
                <w:rFonts w:cstheme="minorHAnsi" w:hint="eastAsia"/>
              </w:rPr>
              <w:t>é</w:t>
            </w:r>
            <w:r w:rsidRPr="0047788A">
              <w:rPr>
                <w:rFonts w:cstheme="minorHAnsi"/>
              </w:rPr>
              <w:t>al Origin</w:t>
            </w:r>
            <w:r w:rsidRPr="0047788A">
              <w:rPr>
                <w:rFonts w:cstheme="minorHAnsi" w:hint="cs"/>
              </w:rPr>
              <w:t>–</w:t>
            </w:r>
            <w:r w:rsidRPr="0047788A">
              <w:rPr>
                <w:rFonts w:cstheme="minorHAnsi"/>
              </w:rPr>
              <w:t>Destination survey.</w:t>
            </w:r>
          </w:p>
          <w:p w14:paraId="41D35189" w14:textId="77777777" w:rsidR="00C0214E" w:rsidRDefault="00C0214E" w:rsidP="00C0214E">
            <w:pPr>
              <w:pStyle w:val="ListParagraph"/>
              <w:numPr>
                <w:ilvl w:val="0"/>
                <w:numId w:val="37"/>
              </w:numPr>
              <w:autoSpaceDE w:val="0"/>
              <w:autoSpaceDN w:val="0"/>
              <w:adjustRightInd w:val="0"/>
              <w:ind w:left="183" w:hanging="183"/>
              <w:rPr>
                <w:rFonts w:cstheme="minorHAnsi"/>
              </w:rPr>
            </w:pPr>
            <w:r w:rsidRPr="0047788A">
              <w:rPr>
                <w:rFonts w:cstheme="minorHAnsi"/>
              </w:rPr>
              <w:t xml:space="preserve">census tract level </w:t>
            </w:r>
            <w:r w:rsidRPr="0047788A">
              <w:rPr>
                <w:rFonts w:cstheme="minorHAnsi"/>
                <w:b/>
                <w:bCs/>
              </w:rPr>
              <w:t>demographic data</w:t>
            </w:r>
            <w:r w:rsidRPr="0047788A">
              <w:rPr>
                <w:rFonts w:cstheme="minorHAnsi"/>
              </w:rPr>
              <w:t xml:space="preserve"> derived from Statistics Canada</w:t>
            </w:r>
          </w:p>
          <w:p w14:paraId="62EBD44D" w14:textId="77777777" w:rsidR="00C0214E" w:rsidRPr="0047788A" w:rsidRDefault="00C0214E" w:rsidP="001623DF">
            <w:pPr>
              <w:pStyle w:val="ListParagraph"/>
              <w:autoSpaceDE w:val="0"/>
              <w:autoSpaceDN w:val="0"/>
              <w:adjustRightInd w:val="0"/>
              <w:ind w:left="183"/>
              <w:rPr>
                <w:rFonts w:cstheme="minorHAnsi"/>
              </w:rPr>
            </w:pPr>
          </w:p>
        </w:tc>
        <w:tc>
          <w:tcPr>
            <w:tcW w:w="4661" w:type="dxa"/>
            <w:vAlign w:val="center"/>
          </w:tcPr>
          <w:p w14:paraId="0C3C7E85" w14:textId="77777777" w:rsidR="00C0214E" w:rsidRDefault="00C0214E" w:rsidP="00C0214E">
            <w:pPr>
              <w:pStyle w:val="ListParagraph"/>
              <w:numPr>
                <w:ilvl w:val="0"/>
                <w:numId w:val="37"/>
              </w:numPr>
              <w:ind w:left="169" w:hanging="169"/>
            </w:pPr>
            <w:r w:rsidRPr="00F37646">
              <w:t>nine</w:t>
            </w:r>
            <w:r>
              <w:t xml:space="preserve"> </w:t>
            </w:r>
            <w:r w:rsidRPr="00F37646">
              <w:t>models were generated for each trip purpose using a different walkability measure in every run (</w:t>
            </w:r>
            <w:proofErr w:type="spellStart"/>
            <w:r w:rsidRPr="00F37646">
              <w:rPr>
                <w:b/>
                <w:bCs/>
              </w:rPr>
              <w:t>Walkscore</w:t>
            </w:r>
            <w:proofErr w:type="spellEnd"/>
            <w:r w:rsidRPr="00F37646">
              <w:rPr>
                <w:b/>
                <w:bCs/>
              </w:rPr>
              <w:t xml:space="preserve">, walk opportunities, the WI at four scales and three sizes for the </w:t>
            </w:r>
            <w:proofErr w:type="spellStart"/>
            <w:r w:rsidRPr="00F37646">
              <w:rPr>
                <w:b/>
                <w:bCs/>
              </w:rPr>
              <w:t>pedshed</w:t>
            </w:r>
            <w:proofErr w:type="spellEnd"/>
            <w:r w:rsidRPr="00F37646">
              <w:rPr>
                <w:b/>
                <w:bCs/>
              </w:rPr>
              <w:t xml:space="preserve"> connectivity measure</w:t>
            </w:r>
            <w:r>
              <w:t>)</w:t>
            </w:r>
          </w:p>
          <w:p w14:paraId="7C38B019" w14:textId="4FC0F713" w:rsidR="00C0214E" w:rsidRPr="00225383" w:rsidRDefault="00C0214E" w:rsidP="00225383">
            <w:pPr>
              <w:pStyle w:val="ListParagraph"/>
              <w:numPr>
                <w:ilvl w:val="0"/>
                <w:numId w:val="37"/>
              </w:numPr>
              <w:autoSpaceDE w:val="0"/>
              <w:autoSpaceDN w:val="0"/>
              <w:adjustRightInd w:val="0"/>
              <w:ind w:left="169" w:hanging="169"/>
              <w:rPr>
                <w:rFonts w:cstheme="minorHAnsi"/>
              </w:rPr>
            </w:pPr>
            <w:r w:rsidRPr="007C7939">
              <w:rPr>
                <w:rFonts w:cstheme="minorHAnsi"/>
              </w:rPr>
              <w:t>The walkability index</w:t>
            </w:r>
            <w:r>
              <w:rPr>
                <w:rFonts w:cstheme="minorHAnsi"/>
              </w:rPr>
              <w:t xml:space="preserve"> </w:t>
            </w:r>
            <w:r w:rsidRPr="007C7939">
              <w:rPr>
                <w:rFonts w:cstheme="minorHAnsi"/>
              </w:rPr>
              <w:t xml:space="preserve">generated at </w:t>
            </w:r>
            <w:r w:rsidRPr="007C7939">
              <w:rPr>
                <w:rFonts w:cstheme="minorHAnsi"/>
                <w:b/>
                <w:bCs/>
              </w:rPr>
              <w:t>four scales:</w:t>
            </w:r>
            <w:r w:rsidRPr="007C7939">
              <w:rPr>
                <w:rFonts w:cstheme="minorHAnsi"/>
              </w:rPr>
              <w:t xml:space="preserve"> 400, 800 and 1200 m network buffers</w:t>
            </w:r>
            <w:r>
              <w:rPr>
                <w:rFonts w:cstheme="minorHAnsi"/>
              </w:rPr>
              <w:t xml:space="preserve"> as well as </w:t>
            </w:r>
            <w:r w:rsidRPr="007C7939">
              <w:rPr>
                <w:rFonts w:cstheme="minorHAnsi"/>
              </w:rPr>
              <w:t>at the census tract level</w:t>
            </w:r>
            <w:r>
              <w:rPr>
                <w:rFonts w:cstheme="minorHAnsi"/>
              </w:rPr>
              <w:t>.</w:t>
            </w:r>
          </w:p>
          <w:p w14:paraId="4EB75A19" w14:textId="77777777" w:rsidR="00C0214E" w:rsidRPr="005A602D" w:rsidRDefault="00C0214E" w:rsidP="00C0214E">
            <w:pPr>
              <w:pStyle w:val="ListParagraph"/>
              <w:numPr>
                <w:ilvl w:val="0"/>
                <w:numId w:val="37"/>
              </w:numPr>
              <w:autoSpaceDE w:val="0"/>
              <w:autoSpaceDN w:val="0"/>
              <w:adjustRightInd w:val="0"/>
              <w:ind w:left="169" w:hanging="169"/>
              <w:rPr>
                <w:rFonts w:cstheme="minorHAnsi"/>
              </w:rPr>
            </w:pPr>
            <w:r>
              <w:rPr>
                <w:rFonts w:cstheme="minorHAnsi"/>
              </w:rPr>
              <w:t>u</w:t>
            </w:r>
            <w:r w:rsidRPr="00F8071B">
              <w:rPr>
                <w:rFonts w:cstheme="minorHAnsi"/>
              </w:rPr>
              <w:t>se</w:t>
            </w:r>
            <w:r>
              <w:rPr>
                <w:rFonts w:cstheme="minorHAnsi"/>
              </w:rPr>
              <w:t>d</w:t>
            </w:r>
            <w:r w:rsidRPr="00F8071B">
              <w:rPr>
                <w:rFonts w:cstheme="minorHAnsi"/>
              </w:rPr>
              <w:t xml:space="preserve"> a simple</w:t>
            </w:r>
            <w:r>
              <w:rPr>
                <w:rFonts w:cstheme="minorHAnsi"/>
              </w:rPr>
              <w:t xml:space="preserve"> </w:t>
            </w:r>
            <w:r w:rsidRPr="00F8071B">
              <w:rPr>
                <w:rFonts w:cstheme="minorHAnsi"/>
                <w:b/>
                <w:bCs/>
              </w:rPr>
              <w:t>gravity-based measure</w:t>
            </w:r>
            <w:r w:rsidRPr="00F8071B">
              <w:rPr>
                <w:rFonts w:cstheme="minorHAnsi"/>
              </w:rPr>
              <w:t xml:space="preserve"> to weight nearby locations higher than those more distant</w:t>
            </w:r>
            <w:r>
              <w:rPr>
                <w:rFonts w:cstheme="minorHAnsi"/>
              </w:rPr>
              <w:t>.</w:t>
            </w:r>
          </w:p>
        </w:tc>
      </w:tr>
      <w:tr w:rsidR="00C0214E" w14:paraId="6790A49F" w14:textId="77777777" w:rsidTr="00D46960">
        <w:tc>
          <w:tcPr>
            <w:tcW w:w="1253" w:type="dxa"/>
            <w:vMerge/>
          </w:tcPr>
          <w:p w14:paraId="3B7C2B63" w14:textId="77777777" w:rsidR="00C0214E" w:rsidRPr="00DC2D31" w:rsidRDefault="00C0214E" w:rsidP="001623DF"/>
        </w:tc>
        <w:tc>
          <w:tcPr>
            <w:tcW w:w="1478" w:type="dxa"/>
            <w:vAlign w:val="center"/>
          </w:tcPr>
          <w:p w14:paraId="25993807" w14:textId="364E5990" w:rsidR="00C0214E" w:rsidRPr="00B10722" w:rsidRDefault="008B48F2" w:rsidP="001623DF">
            <w:r>
              <w:fldChar w:fldCharType="begin">
                <w:fldData xml:space="preserve">PEVuZE5vdGU+PENpdGUgQXV0aG9yWWVhcj0iMSI+PEF1dGhvcj5BZGhpa2FyaTwvQXV0aG9yPjxZ
ZWFyPjIwMjE8L1llYXI+PFJlY051bT40NjwvUmVjTnVtPjxEaXNwbGF5VGV4dD5BZGhpa2FyaSwg
RGVsZ2Fkby1Sb24gZXQgYWwuICgyMDIxKTwvRGlzcGxheVRleHQ+PHJlY29yZD48cmVjLW51bWJl
cj40NjwvcmVjLW51bWJlcj48Zm9yZWlnbi1rZXlzPjxrZXkgYXBwPSJFTiIgZGItaWQ9IjJlMnA1
dnh4Mnp4dHJmZXhwYWQ1emFlZjBweHo1cnIyNTJhNSIgdGltZXN0YW1wPSIxNjYwNjYxNDYzIj40
Njwva2V5PjwvZm9yZWlnbi1rZXlzPjxyZWYtdHlwZSBuYW1lPSJKb3VybmFsIEFydGljbGUiPjE3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Zzwva2V5d29yZD48a2V5d29yZD4qQmxvb2QgcHJlc3N1cmU8L2tleXdvcmQ+PGtleXdvcmQ+Kkdy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</w:fldData>
              </w:fldChar>
            </w:r>
            <w:r w:rsidR="00D56E23">
              <w:instrText xml:space="preserve"> ADDIN EN.CITE </w:instrText>
            </w:r>
            <w:r w:rsidR="00D56E23">
              <w:fldChar w:fldCharType="begin">
                <w:fldData xml:space="preserve">PEVuZE5vdGU+PENpdGUgQXV0aG9yWWVhcj0iMSI+PEF1dGhvcj5BZGhpa2FyaTwvQXV0aG9yPjxZ
ZWFyPjIwMjE8L1llYXI+PFJlY051bT40NjwvUmVjTnVtPjxEaXNwbGF5VGV4dD5BZGhpa2FyaSwg
RGVsZ2Fkby1Sb24gZXQgYWwuICgyMDIxKTwvRGlzcGxheVRleHQ+PHJlY29yZD48cmVjLW51bWJl
cj40NjwvcmVjLW51bWJlcj48Zm9yZWlnbi1rZXlzPjxrZXkgYXBwPSJFTiIgZGItaWQ9IjJlMnA1
dnh4Mnp4dHJmZXhwYWQ1emFlZjBweHo1cnIyNTJhNSIgdGltZXN0YW1wPSIxNjYwNjYxNDYzIj40
Njwva2V5PjwvZm9yZWlnbi1rZXlzPjxyZWYtdHlwZSBuYW1lPSJKb3VybmFsIEFydGljbGUiPjE3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Zzwva2V5d29yZD48a2V5d29yZD4qQmxvb2QgcHJlc3N1cmU8L2tleXdvcmQ+PGtleXdvcmQ+Kkdy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</w:fldData>
              </w:fldChar>
            </w:r>
            <w:r w:rsidR="00D56E23">
              <w:instrText xml:space="preserve"> ADDIN EN.CITE.DATA </w:instrText>
            </w:r>
            <w:r w:rsidR="00D56E23">
              <w:fldChar w:fldCharType="end"/>
            </w:r>
            <w:r>
              <w:fldChar w:fldCharType="separate"/>
            </w:r>
            <w:r w:rsidR="00D56E23">
              <w:rPr>
                <w:noProof/>
              </w:rPr>
              <w:t>Adhikari, Delgado-Ron et al. (2021)</w:t>
            </w:r>
            <w:r>
              <w:fldChar w:fldCharType="end"/>
            </w:r>
          </w:p>
        </w:tc>
        <w:tc>
          <w:tcPr>
            <w:tcW w:w="2574" w:type="dxa"/>
            <w:vAlign w:val="center"/>
          </w:tcPr>
          <w:p w14:paraId="02072DD4" w14:textId="77777777" w:rsidR="00C0214E" w:rsidRPr="00FB1E80" w:rsidRDefault="00C0214E" w:rsidP="00C0214E">
            <w:pPr>
              <w:pStyle w:val="ListParagraph"/>
              <w:numPr>
                <w:ilvl w:val="0"/>
                <w:numId w:val="37"/>
              </w:numPr>
              <w:ind w:left="208" w:hanging="208"/>
            </w:pPr>
            <w:r w:rsidRPr="00FB1E80">
              <w:t>residential density</w:t>
            </w:r>
          </w:p>
          <w:p w14:paraId="6875C3DA" w14:textId="77777777" w:rsidR="00C0214E" w:rsidRPr="00FB1E80" w:rsidRDefault="00C0214E" w:rsidP="00C0214E">
            <w:pPr>
              <w:pStyle w:val="ListParagraph"/>
              <w:numPr>
                <w:ilvl w:val="0"/>
                <w:numId w:val="37"/>
              </w:numPr>
              <w:ind w:left="208" w:hanging="208"/>
            </w:pPr>
            <w:r w:rsidRPr="00FB1E80">
              <w:t>the commercial floor-to-area ratio</w:t>
            </w:r>
          </w:p>
          <w:p w14:paraId="08E777FD" w14:textId="77777777" w:rsidR="00C0214E" w:rsidRPr="00FB1E80" w:rsidRDefault="00C0214E" w:rsidP="00C0214E">
            <w:pPr>
              <w:pStyle w:val="ListParagraph"/>
              <w:numPr>
                <w:ilvl w:val="0"/>
                <w:numId w:val="37"/>
              </w:numPr>
              <w:ind w:left="208" w:hanging="208"/>
            </w:pPr>
            <w:r w:rsidRPr="00FB1E80">
              <w:t>land-use mix</w:t>
            </w:r>
          </w:p>
          <w:p w14:paraId="32F2DDB5" w14:textId="77777777" w:rsidR="00C0214E" w:rsidRPr="00DC2D31" w:rsidRDefault="00C0214E" w:rsidP="00C0214E">
            <w:pPr>
              <w:pStyle w:val="ListParagraph"/>
              <w:numPr>
                <w:ilvl w:val="0"/>
                <w:numId w:val="37"/>
              </w:numPr>
              <w:ind w:left="208" w:hanging="208"/>
            </w:pPr>
            <w:r w:rsidRPr="00FB1E80">
              <w:t>intersection density</w:t>
            </w:r>
          </w:p>
        </w:tc>
        <w:tc>
          <w:tcPr>
            <w:tcW w:w="3169" w:type="dxa"/>
            <w:vAlign w:val="center"/>
          </w:tcPr>
          <w:p w14:paraId="2A303675" w14:textId="234F6659" w:rsidR="00C0214E" w:rsidRDefault="00C0214E" w:rsidP="00C0214E">
            <w:pPr>
              <w:pStyle w:val="ListParagraph"/>
              <w:numPr>
                <w:ilvl w:val="0"/>
                <w:numId w:val="37"/>
              </w:numPr>
              <w:autoSpaceDE w:val="0"/>
              <w:autoSpaceDN w:val="0"/>
              <w:adjustRightInd w:val="0"/>
              <w:ind w:left="183" w:hanging="183"/>
              <w:rPr>
                <w:rFonts w:cstheme="minorHAnsi"/>
                <w:b/>
                <w:bCs/>
              </w:rPr>
            </w:pPr>
            <w:r w:rsidRPr="00DA3643">
              <w:rPr>
                <w:b/>
                <w:bCs/>
              </w:rPr>
              <w:t>demographic characteristics</w:t>
            </w:r>
            <w:r w:rsidRPr="003B2423">
              <w:t xml:space="preserve"> of participants </w:t>
            </w:r>
          </w:p>
          <w:p w14:paraId="16A5E7D8" w14:textId="77777777" w:rsidR="00C0214E" w:rsidRPr="00FB1E80" w:rsidRDefault="00C0214E" w:rsidP="001623DF">
            <w:pPr>
              <w:autoSpaceDE w:val="0"/>
              <w:autoSpaceDN w:val="0"/>
              <w:adjustRightInd w:val="0"/>
              <w:rPr>
                <w:rFonts w:cstheme="minorHAnsi"/>
                <w:b/>
                <w:bCs/>
              </w:rPr>
            </w:pPr>
          </w:p>
        </w:tc>
        <w:tc>
          <w:tcPr>
            <w:tcW w:w="4661" w:type="dxa"/>
            <w:vAlign w:val="center"/>
          </w:tcPr>
          <w:p w14:paraId="4A2287B8" w14:textId="77777777" w:rsidR="00C0214E" w:rsidRDefault="00C0214E" w:rsidP="00C0214E">
            <w:pPr>
              <w:pStyle w:val="ListParagraph"/>
              <w:numPr>
                <w:ilvl w:val="0"/>
                <w:numId w:val="37"/>
              </w:numPr>
              <w:ind w:left="179" w:hanging="179"/>
              <w:rPr>
                <w:rFonts w:cstheme="minorHAnsi"/>
              </w:rPr>
            </w:pPr>
            <w:r>
              <w:t xml:space="preserve">The </w:t>
            </w:r>
            <w:r w:rsidRPr="003028F8">
              <w:rPr>
                <w:b/>
                <w:bCs/>
              </w:rPr>
              <w:t>walkability index</w:t>
            </w:r>
            <w:r w:rsidRPr="003028F8">
              <w:rPr>
                <w:rFonts w:cstheme="minorHAnsi"/>
              </w:rPr>
              <w:t xml:space="preserve"> uses </w:t>
            </w:r>
            <w:r w:rsidRPr="003028F8">
              <w:rPr>
                <w:rFonts w:cstheme="minorHAnsi"/>
                <w:b/>
                <w:bCs/>
              </w:rPr>
              <w:t>1 km</w:t>
            </w:r>
            <w:r w:rsidRPr="003028F8">
              <w:rPr>
                <w:rFonts w:cstheme="minorHAnsi"/>
              </w:rPr>
              <w:t xml:space="preserve"> pedestrian “walksheds” that map pedestrian-accessible roads around each postal code centroid</w:t>
            </w:r>
            <w:r>
              <w:rPr>
                <w:rFonts w:cstheme="minorHAnsi"/>
              </w:rPr>
              <w:t>.</w:t>
            </w:r>
          </w:p>
          <w:p w14:paraId="29BD8B2A" w14:textId="77777777" w:rsidR="00C0214E" w:rsidRPr="00F37646" w:rsidRDefault="00C0214E" w:rsidP="00C0214E">
            <w:pPr>
              <w:pStyle w:val="ListParagraph"/>
              <w:numPr>
                <w:ilvl w:val="0"/>
                <w:numId w:val="37"/>
              </w:numPr>
              <w:ind w:left="179" w:hanging="179"/>
            </w:pPr>
            <w:r w:rsidRPr="00684CFE">
              <w:rPr>
                <w:rFonts w:cstheme="minorHAnsi"/>
              </w:rPr>
              <w:t xml:space="preserve">Each walkshed corresponds to approximately </w:t>
            </w:r>
            <w:r w:rsidRPr="00684CFE">
              <w:rPr>
                <w:rFonts w:cstheme="minorHAnsi"/>
                <w:b/>
                <w:bCs/>
              </w:rPr>
              <w:t>10–15 min of walking</w:t>
            </w:r>
            <w:r w:rsidRPr="00684CFE">
              <w:rPr>
                <w:rFonts w:cstheme="minorHAnsi"/>
              </w:rPr>
              <w:t xml:space="preserve"> time, a commonly used </w:t>
            </w:r>
            <w:r w:rsidRPr="00684CFE">
              <w:rPr>
                <w:rFonts w:cstheme="minorHAnsi"/>
              </w:rPr>
              <w:lastRenderedPageBreak/>
              <w:t>time frame to assess perceived proximity t</w:t>
            </w:r>
            <w:r>
              <w:rPr>
                <w:rFonts w:cstheme="minorHAnsi"/>
              </w:rPr>
              <w:t xml:space="preserve">o </w:t>
            </w:r>
            <w:r w:rsidRPr="00684CFE">
              <w:rPr>
                <w:rFonts w:cstheme="minorHAnsi"/>
              </w:rPr>
              <w:t>amenities and services</w:t>
            </w:r>
            <w:r>
              <w:rPr>
                <w:rFonts w:cstheme="minorHAnsi"/>
              </w:rPr>
              <w:t>.</w:t>
            </w:r>
          </w:p>
        </w:tc>
      </w:tr>
      <w:tr w:rsidR="00C0214E" w14:paraId="4E90E448" w14:textId="77777777" w:rsidTr="00D46960">
        <w:tc>
          <w:tcPr>
            <w:tcW w:w="1253" w:type="dxa"/>
            <w:vMerge/>
          </w:tcPr>
          <w:p w14:paraId="330843DA" w14:textId="77777777" w:rsidR="00C0214E" w:rsidRPr="00DC2D31" w:rsidRDefault="00C0214E" w:rsidP="001623DF"/>
        </w:tc>
        <w:tc>
          <w:tcPr>
            <w:tcW w:w="1478" w:type="dxa"/>
            <w:vAlign w:val="center"/>
          </w:tcPr>
          <w:p w14:paraId="5F1FBEBC" w14:textId="7E536C56" w:rsidR="00C0214E" w:rsidRPr="00341525" w:rsidRDefault="008B48F2" w:rsidP="001623DF">
            <w:r>
              <w:fldChar w:fldCharType="begin"/>
            </w:r>
            <w:r w:rsidR="00D56E23">
              <w:instrText xml:space="preserve"> ADDIN EN.CITE &lt;EndNote&gt;&lt;Cite AuthorYear="1"&gt;&lt;Author&gt;Azmi&lt;/Author&gt;&lt;Year&gt;2013&lt;/Year&gt;&lt;RecNum&gt;47&lt;/RecNum&gt;&lt;DisplayText&gt;Azmi, Karim et al. (2013)&lt;/DisplayText&gt;&lt;record&gt;&lt;rec-number&gt;47&lt;/rec-number&gt;&lt;foreign-keys&gt;&lt;key app="EN" db-id="2e2p5vxx2zxtrfexpad5zaef0pxz5rr252a5" timestamp="1660661466"&gt;47&lt;/key&gt;&lt;/foreign-keys&gt;&lt;ref-type name="Journal Article"&gt;17&lt;/ref-type&gt;&lt;contributors&gt;&lt;authors&gt;&lt;author&gt;Azmi, Diyanah Inani&lt;/author&gt;&lt;author&gt;Karim, Hafazah Abdul&lt;/author&gt;&lt;author&gt;Ahmad, Puziah&lt;/author&gt;&lt;/authors&gt;&lt;/contributors&gt;&lt;titles&gt;&lt;title&gt;Comparative Study of Neighbourhood Walkability to Community Facilities between Two Precincts in Putrajaya&lt;/title&gt;&lt;secondary-title&gt;Procedia - Social and Behavioral Sciences&lt;/secondary-title&gt;&lt;/titles&gt;&lt;periodical&gt;&lt;full-title&gt;Procedia - Social and Behavioral Sciences&lt;/full-title&gt;&lt;/periodical&gt;&lt;pages&gt;513-524&lt;/pages&gt;&lt;volume&gt;105&lt;/volume&gt;&lt;section&gt;513&lt;/section&gt;&lt;dates&gt;&lt;year&gt;2013&lt;/year&gt;&lt;/dates&gt;&lt;isbn&gt;18770428&lt;/isbn&gt;&lt;urls&gt;&lt;/urls&gt;&lt;electronic-resource-num&gt;10.1016/j.sbspro.2013.11.055&lt;/electronic-resource-num&gt;&lt;/record&gt;&lt;/Cite&gt;&lt;/EndNote&gt;</w:instrText>
            </w:r>
            <w:r>
              <w:fldChar w:fldCharType="separate"/>
            </w:r>
            <w:r w:rsidR="00D56E23">
              <w:rPr>
                <w:noProof/>
              </w:rPr>
              <w:t>Azmi, Karim et al. (2013)</w:t>
            </w:r>
            <w:r>
              <w:fldChar w:fldCharType="end"/>
            </w:r>
          </w:p>
        </w:tc>
        <w:tc>
          <w:tcPr>
            <w:tcW w:w="2574" w:type="dxa"/>
            <w:vAlign w:val="center"/>
          </w:tcPr>
          <w:p w14:paraId="5FE52982" w14:textId="77777777" w:rsidR="00C0214E" w:rsidRDefault="00C0214E" w:rsidP="00C0214E">
            <w:pPr>
              <w:pStyle w:val="ListParagraph"/>
              <w:numPr>
                <w:ilvl w:val="0"/>
                <w:numId w:val="37"/>
              </w:numPr>
              <w:ind w:left="208" w:hanging="208"/>
            </w:pPr>
            <w:r w:rsidRPr="007E483A">
              <w:t>Mixed-use planning</w:t>
            </w:r>
          </w:p>
          <w:p w14:paraId="757639B0" w14:textId="77777777" w:rsidR="00C0214E" w:rsidRDefault="00C0214E" w:rsidP="00C0214E">
            <w:pPr>
              <w:pStyle w:val="ListParagraph"/>
              <w:numPr>
                <w:ilvl w:val="0"/>
                <w:numId w:val="37"/>
              </w:numPr>
              <w:ind w:left="208" w:hanging="208"/>
            </w:pPr>
            <w:r w:rsidRPr="007E483A">
              <w:t>Density</w:t>
            </w:r>
          </w:p>
          <w:p w14:paraId="5390107E" w14:textId="77777777" w:rsidR="00C0214E" w:rsidRPr="00FB1E80" w:rsidRDefault="00C0214E" w:rsidP="00C0214E">
            <w:pPr>
              <w:pStyle w:val="ListParagraph"/>
              <w:numPr>
                <w:ilvl w:val="0"/>
                <w:numId w:val="37"/>
              </w:numPr>
              <w:ind w:left="208" w:hanging="208"/>
            </w:pPr>
            <w:r w:rsidRPr="007E483A">
              <w:t>Street connectivity</w:t>
            </w:r>
          </w:p>
        </w:tc>
        <w:tc>
          <w:tcPr>
            <w:tcW w:w="3169" w:type="dxa"/>
            <w:vAlign w:val="center"/>
          </w:tcPr>
          <w:p w14:paraId="58D59FD8"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data was gathered by using the </w:t>
            </w:r>
            <w:r w:rsidRPr="002D45D1">
              <w:rPr>
                <w:b/>
                <w:bCs/>
              </w:rPr>
              <w:t>questionnaire survey</w:t>
            </w:r>
          </w:p>
          <w:p w14:paraId="1661F4CB" w14:textId="77777777" w:rsidR="00C0214E" w:rsidRPr="00922984" w:rsidRDefault="00C0214E" w:rsidP="00C0214E">
            <w:pPr>
              <w:pStyle w:val="ListParagraph"/>
              <w:numPr>
                <w:ilvl w:val="0"/>
                <w:numId w:val="37"/>
              </w:numPr>
              <w:ind w:left="181" w:hanging="181"/>
              <w:rPr>
                <w:rFonts w:ascii="TimesNewRoman" w:hAnsi="TimesNewRoman" w:cs="TimesNewRoman"/>
                <w:sz w:val="18"/>
                <w:szCs w:val="18"/>
              </w:rPr>
            </w:pPr>
            <w:r w:rsidRPr="002D45D1">
              <w:t xml:space="preserve">asking the </w:t>
            </w:r>
            <w:r w:rsidRPr="002D45D1">
              <w:rPr>
                <w:b/>
                <w:bCs/>
              </w:rPr>
              <w:t>accessibility of residents walk from their home to community facilities or services</w:t>
            </w:r>
            <w:r w:rsidRPr="002D45D1">
              <w:t xml:space="preserve"> provided within the walkable catchment</w:t>
            </w:r>
          </w:p>
          <w:p w14:paraId="46F8C29F" w14:textId="77777777" w:rsidR="00C0214E" w:rsidRPr="00557573" w:rsidRDefault="00C0214E" w:rsidP="00C0214E">
            <w:pPr>
              <w:pStyle w:val="ListParagraph"/>
              <w:numPr>
                <w:ilvl w:val="0"/>
                <w:numId w:val="37"/>
              </w:numPr>
              <w:ind w:left="181" w:hanging="181"/>
              <w:rPr>
                <w:rFonts w:ascii="TimesNewRoman" w:hAnsi="TimesNewRoman" w:cs="TimesNewRoman"/>
                <w:sz w:val="18"/>
                <w:szCs w:val="18"/>
              </w:rPr>
            </w:pPr>
            <w:r w:rsidRPr="002D45D1">
              <w:t>indicate</w:t>
            </w:r>
            <w:r>
              <w:t>d</w:t>
            </w:r>
            <w:r w:rsidRPr="002D45D1">
              <w:t xml:space="preserve"> </w:t>
            </w:r>
            <w:r w:rsidRPr="002D45D1">
              <w:rPr>
                <w:b/>
                <w:bCs/>
              </w:rPr>
              <w:t>the amount of time</w:t>
            </w:r>
            <w:r w:rsidRPr="002D45D1">
              <w:t xml:space="preserve"> they thought it would take for them to walk from their home to the nearest destination.</w:t>
            </w:r>
          </w:p>
        </w:tc>
        <w:tc>
          <w:tcPr>
            <w:tcW w:w="4661" w:type="dxa"/>
            <w:vAlign w:val="center"/>
          </w:tcPr>
          <w:p w14:paraId="504F346A" w14:textId="77777777" w:rsidR="00C0214E" w:rsidRDefault="00C0214E" w:rsidP="00C0214E">
            <w:pPr>
              <w:pStyle w:val="ListParagraph"/>
              <w:numPr>
                <w:ilvl w:val="0"/>
                <w:numId w:val="30"/>
              </w:numPr>
              <w:ind w:left="177" w:hanging="142"/>
              <w:rPr>
                <w:rFonts w:cstheme="minorHAnsi"/>
              </w:rPr>
            </w:pPr>
            <w:r w:rsidRPr="00A75606">
              <w:rPr>
                <w:rFonts w:cstheme="minorHAnsi"/>
              </w:rPr>
              <w:t xml:space="preserve">the type of </w:t>
            </w:r>
            <w:r w:rsidRPr="00557573">
              <w:rPr>
                <w:rFonts w:cstheme="minorHAnsi"/>
                <w:b/>
                <w:bCs/>
              </w:rPr>
              <w:t>community facilities or services</w:t>
            </w:r>
            <w:r w:rsidRPr="00A75606">
              <w:rPr>
                <w:rFonts w:cstheme="minorHAnsi"/>
              </w:rPr>
              <w:t xml:space="preserve"> selected was based on the availability of the services provided within a radius of </w:t>
            </w:r>
            <w:r w:rsidRPr="00557573">
              <w:rPr>
                <w:rFonts w:cstheme="minorHAnsi"/>
                <w:b/>
                <w:bCs/>
              </w:rPr>
              <w:t>400 meter</w:t>
            </w:r>
            <w:r w:rsidRPr="00A75606">
              <w:rPr>
                <w:rFonts w:cstheme="minorHAnsi"/>
              </w:rPr>
              <w:t xml:space="preserve"> (approximately 5 minute of walking) </w:t>
            </w:r>
          </w:p>
          <w:p w14:paraId="0B261218" w14:textId="03B81A43" w:rsidR="00C0214E" w:rsidRPr="00400BD6" w:rsidRDefault="00C0214E" w:rsidP="00400BD6">
            <w:pPr>
              <w:pStyle w:val="ListParagraph"/>
              <w:numPr>
                <w:ilvl w:val="0"/>
                <w:numId w:val="30"/>
              </w:numPr>
              <w:ind w:left="177" w:hanging="142"/>
              <w:rPr>
                <w:rFonts w:cstheme="minorHAnsi"/>
              </w:rPr>
            </w:pPr>
            <w:r w:rsidRPr="00A75606">
              <w:rPr>
                <w:rFonts w:cstheme="minorHAnsi"/>
              </w:rPr>
              <w:t xml:space="preserve">There are a total of </w:t>
            </w:r>
            <w:r w:rsidRPr="00A75606">
              <w:rPr>
                <w:rFonts w:cstheme="minorHAnsi"/>
                <w:b/>
                <w:bCs/>
              </w:rPr>
              <w:t>13 community facilities and services</w:t>
            </w:r>
            <w:r w:rsidRPr="00A75606">
              <w:rPr>
                <w:rFonts w:cstheme="minorHAnsi"/>
              </w:rPr>
              <w:t xml:space="preserve"> such as grocery store/supermarket, park or</w:t>
            </w:r>
            <w:r>
              <w:rPr>
                <w:rFonts w:cstheme="minorHAnsi"/>
              </w:rPr>
              <w:t xml:space="preserve"> </w:t>
            </w:r>
            <w:r w:rsidRPr="00A75606">
              <w:rPr>
                <w:rFonts w:cstheme="minorHAnsi"/>
              </w:rPr>
              <w:t>recreational facility (indoor or outdoor), elementary school, other school, community center, restaurant or</w:t>
            </w:r>
            <w:r>
              <w:rPr>
                <w:rFonts w:cstheme="minorHAnsi"/>
              </w:rPr>
              <w:t xml:space="preserve"> </w:t>
            </w:r>
            <w:r w:rsidRPr="00A75606">
              <w:rPr>
                <w:rFonts w:cstheme="minorHAnsi"/>
              </w:rPr>
              <w:t>other places, bank, medical clinic/pharmacy, personal shop (laundry, salon), workplace, bus stop, post office and place of worship</w:t>
            </w:r>
            <w:r>
              <w:rPr>
                <w:rFonts w:cstheme="minorHAnsi"/>
              </w:rPr>
              <w:t>.</w:t>
            </w:r>
          </w:p>
        </w:tc>
      </w:tr>
      <w:tr w:rsidR="00C0214E" w14:paraId="3D331310" w14:textId="77777777" w:rsidTr="00D46960">
        <w:tc>
          <w:tcPr>
            <w:tcW w:w="1253" w:type="dxa"/>
            <w:vMerge/>
          </w:tcPr>
          <w:p w14:paraId="27927586" w14:textId="77777777" w:rsidR="00C0214E" w:rsidRPr="00DC2D31" w:rsidRDefault="00C0214E" w:rsidP="001623DF"/>
        </w:tc>
        <w:tc>
          <w:tcPr>
            <w:tcW w:w="1478" w:type="dxa"/>
            <w:vAlign w:val="center"/>
          </w:tcPr>
          <w:p w14:paraId="38B36794" w14:textId="4DD3B1C6" w:rsidR="008B48F2" w:rsidRDefault="008B48F2" w:rsidP="001623DF">
            <w:pPr>
              <w:rPr>
                <w:rFonts w:ascii="Arial" w:hAnsi="Arial" w:cs="Arial"/>
                <w:color w:val="222222"/>
                <w:sz w:val="20"/>
                <w:szCs w:val="20"/>
                <w:shd w:val="clear" w:color="auto" w:fill="FFFFFF"/>
              </w:rPr>
            </w:pPr>
            <w:r>
              <w:rPr>
                <w:rFonts w:ascii="Arial" w:hAnsi="Arial" w:cs="Arial"/>
                <w:color w:val="222222"/>
                <w:sz w:val="20"/>
                <w:szCs w:val="20"/>
                <w:shd w:val="clear" w:color="auto" w:fill="FFFFFF"/>
              </w:rPr>
              <w:fldChar w:fldCharType="begin"/>
            </w:r>
            <w:r w:rsidR="00D56E23">
              <w:rPr>
                <w:rFonts w:ascii="Arial" w:hAnsi="Arial" w:cs="Arial"/>
                <w:color w:val="222222"/>
                <w:sz w:val="20"/>
                <w:szCs w:val="20"/>
                <w:shd w:val="clear" w:color="auto" w:fill="FFFFFF"/>
              </w:rPr>
              <w:instrText xml:space="preserve"> ADDIN EN.CITE &lt;EndNote&gt;&lt;Cite AuthorYear="1"&gt;&lt;Author&gt;Liao&lt;/Author&gt;&lt;Year&gt;2020&lt;/Year&gt;&lt;RecNum&gt;62&lt;/RecNum&gt;&lt;DisplayText&gt;Liao, van den Berg et al. (2020)&lt;/DisplayText&gt;&lt;record&gt;&lt;rec-number&gt;62&lt;/rec-number&gt;&lt;foreign-keys&gt;&lt;key app="EN" db-id="2e2p5vxx2zxtrfexpad5zaef0pxz5rr252a5" timestamp="1660661513"&gt;62&lt;/key&gt;&lt;/foreign-keys&gt;&lt;ref-type name="Journal Article"&gt;17&lt;/ref-type&gt;&lt;contributors&gt;&lt;authors&gt;&lt;author&gt;Liao, Bojing&lt;/author&gt;&lt;author&gt;van den Berg, Pauline E. W.&lt;/author&gt;&lt;author&gt;van Wesemael, P. J. V.&lt;/author&gt;&lt;author&gt;Arentze, Theo A.&lt;/author&gt;&lt;/authors&gt;&lt;/contributors&gt;&lt;titles&gt;&lt;title&gt;Empirical analysis of walkability using data from the Netherlands&lt;/title&gt;&lt;secondary-title&gt;Transportation Research Part D: Transport and Environment&lt;/secondary-title&gt;&lt;/titles&gt;&lt;periodical&gt;&lt;full-title&gt;Transportation Research Part D: Transport and Environment&lt;/full-title&gt;&lt;/periodical&gt;&lt;volume&gt;85&lt;/volume&gt;&lt;section&gt;102390&lt;/section&gt;&lt;dates&gt;&lt;year&gt;2020&lt;/year&gt;&lt;/dates&gt;&lt;isbn&gt;13619209&lt;/isbn&gt;&lt;urls&gt;&lt;/urls&gt;&lt;electronic-resource-num&gt;10.1016/j.trd.2020.102390&lt;/electronic-resource-num&gt;&lt;/record&gt;&lt;/Cite&gt;&lt;/EndNote&gt;</w:instrText>
            </w:r>
            <w:r>
              <w:rPr>
                <w:rFonts w:ascii="Arial" w:hAnsi="Arial" w:cs="Arial"/>
                <w:color w:val="222222"/>
                <w:sz w:val="20"/>
                <w:szCs w:val="20"/>
                <w:shd w:val="clear" w:color="auto" w:fill="FFFFFF"/>
              </w:rPr>
              <w:fldChar w:fldCharType="separate"/>
            </w:r>
            <w:r w:rsidR="00D56E23">
              <w:rPr>
                <w:rFonts w:ascii="Arial" w:hAnsi="Arial" w:cs="Arial"/>
                <w:noProof/>
                <w:color w:val="222222"/>
                <w:sz w:val="20"/>
                <w:szCs w:val="20"/>
                <w:shd w:val="clear" w:color="auto" w:fill="FFFFFF"/>
              </w:rPr>
              <w:t>Liao, van den Berg et al. (2020)</w:t>
            </w:r>
            <w:r>
              <w:rPr>
                <w:rFonts w:ascii="Arial" w:hAnsi="Arial" w:cs="Arial"/>
                <w:color w:val="222222"/>
                <w:sz w:val="20"/>
                <w:szCs w:val="20"/>
                <w:shd w:val="clear" w:color="auto" w:fill="FFFFFF"/>
              </w:rPr>
              <w:fldChar w:fldCharType="end"/>
            </w:r>
          </w:p>
        </w:tc>
        <w:tc>
          <w:tcPr>
            <w:tcW w:w="2574" w:type="dxa"/>
            <w:vAlign w:val="center"/>
          </w:tcPr>
          <w:p w14:paraId="559960B2" w14:textId="77777777" w:rsidR="00C0214E" w:rsidRPr="00C468BA" w:rsidRDefault="00C0214E" w:rsidP="00C0214E">
            <w:pPr>
              <w:pStyle w:val="ListParagraph"/>
              <w:numPr>
                <w:ilvl w:val="0"/>
                <w:numId w:val="38"/>
              </w:numPr>
              <w:autoSpaceDE w:val="0"/>
              <w:autoSpaceDN w:val="0"/>
              <w:adjustRightInd w:val="0"/>
              <w:ind w:left="162" w:hanging="162"/>
              <w:rPr>
                <w:rFonts w:cstheme="minorHAnsi"/>
              </w:rPr>
            </w:pPr>
            <w:r w:rsidRPr="0009500B">
              <w:rPr>
                <w:rFonts w:cstheme="minorHAnsi"/>
              </w:rPr>
              <w:t xml:space="preserve">The </w:t>
            </w:r>
            <w:r w:rsidRPr="0009500B">
              <w:rPr>
                <w:rFonts w:cstheme="minorHAnsi"/>
                <w:b/>
                <w:bCs/>
              </w:rPr>
              <w:t>variables</w:t>
            </w:r>
            <w:r w:rsidRPr="0009500B">
              <w:rPr>
                <w:rFonts w:cstheme="minorHAnsi"/>
              </w:rPr>
              <w:t xml:space="preserve"> of this section are divided into</w:t>
            </w:r>
            <w:r>
              <w:rPr>
                <w:rFonts w:cstheme="minorHAnsi"/>
              </w:rPr>
              <w:t xml:space="preserve"> </w:t>
            </w:r>
            <w:r w:rsidRPr="0009500B">
              <w:rPr>
                <w:rFonts w:cstheme="minorHAnsi"/>
                <w:b/>
                <w:bCs/>
              </w:rPr>
              <w:t>four parts</w:t>
            </w:r>
            <w:r w:rsidRPr="0009500B">
              <w:rPr>
                <w:rFonts w:cstheme="minorHAnsi"/>
              </w:rPr>
              <w:t xml:space="preserve">: </w:t>
            </w:r>
          </w:p>
          <w:p w14:paraId="781F74E3" w14:textId="59D09EA8" w:rsidR="00C0214E"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density</w:t>
            </w:r>
            <w:r w:rsidRPr="0009500B">
              <w:rPr>
                <w:rFonts w:cstheme="minorHAnsi"/>
              </w:rPr>
              <w:t xml:space="preserve"> </w:t>
            </w:r>
          </w:p>
          <w:p w14:paraId="69D41BB4" w14:textId="3F9FD874" w:rsidR="00C0214E" w:rsidRPr="00C468BA" w:rsidRDefault="00C0214E" w:rsidP="00C0214E">
            <w:pPr>
              <w:pStyle w:val="ListParagraph"/>
              <w:numPr>
                <w:ilvl w:val="0"/>
                <w:numId w:val="40"/>
              </w:numPr>
              <w:autoSpaceDE w:val="0"/>
              <w:autoSpaceDN w:val="0"/>
              <w:adjustRightInd w:val="0"/>
              <w:ind w:left="172" w:hanging="283"/>
              <w:rPr>
                <w:rFonts w:cstheme="minorHAnsi"/>
              </w:rPr>
            </w:pPr>
            <w:r w:rsidRPr="0009500B">
              <w:rPr>
                <w:rFonts w:cstheme="minorHAnsi"/>
                <w:b/>
                <w:bCs/>
                <w:i/>
                <w:iCs/>
              </w:rPr>
              <w:t>facilities</w:t>
            </w:r>
            <w:r w:rsidRPr="0009500B">
              <w:rPr>
                <w:rFonts w:cstheme="minorHAnsi"/>
              </w:rPr>
              <w:t xml:space="preserve"> </w:t>
            </w:r>
            <w:r w:rsidRPr="00C468BA">
              <w:rPr>
                <w:rFonts w:cstheme="minorHAnsi"/>
              </w:rPr>
              <w:t xml:space="preserve"> </w:t>
            </w:r>
          </w:p>
          <w:p w14:paraId="34BB550A" w14:textId="77777777" w:rsidR="003C2A35" w:rsidRPr="003C2A35" w:rsidRDefault="00C0214E" w:rsidP="003C2A35">
            <w:pPr>
              <w:pStyle w:val="ListParagraph"/>
              <w:numPr>
                <w:ilvl w:val="0"/>
                <w:numId w:val="40"/>
              </w:numPr>
              <w:autoSpaceDE w:val="0"/>
              <w:autoSpaceDN w:val="0"/>
              <w:adjustRightInd w:val="0"/>
              <w:ind w:left="172" w:hanging="283"/>
            </w:pPr>
            <w:r w:rsidRPr="0009500B">
              <w:rPr>
                <w:rFonts w:cstheme="minorHAnsi"/>
                <w:b/>
                <w:bCs/>
                <w:i/>
                <w:iCs/>
              </w:rPr>
              <w:t>green space</w:t>
            </w:r>
            <w:r w:rsidRPr="0009500B">
              <w:rPr>
                <w:rFonts w:cstheme="minorHAnsi"/>
              </w:rPr>
              <w:t xml:space="preserve"> </w:t>
            </w:r>
          </w:p>
          <w:p w14:paraId="3873EACB" w14:textId="4CD8D049" w:rsidR="00C0214E" w:rsidRPr="007E483A" w:rsidRDefault="00C0214E" w:rsidP="003C2A35">
            <w:pPr>
              <w:pStyle w:val="ListParagraph"/>
              <w:numPr>
                <w:ilvl w:val="0"/>
                <w:numId w:val="40"/>
              </w:numPr>
              <w:autoSpaceDE w:val="0"/>
              <w:autoSpaceDN w:val="0"/>
              <w:adjustRightInd w:val="0"/>
              <w:ind w:left="172" w:hanging="283"/>
            </w:pPr>
            <w:r w:rsidRPr="0009500B">
              <w:rPr>
                <w:rFonts w:cstheme="minorHAnsi"/>
                <w:b/>
                <w:bCs/>
                <w:i/>
                <w:iCs/>
              </w:rPr>
              <w:t>land use mix</w:t>
            </w:r>
            <w:r w:rsidRPr="0009500B">
              <w:rPr>
                <w:rFonts w:cstheme="minorHAnsi"/>
              </w:rPr>
              <w:t xml:space="preserve"> </w:t>
            </w:r>
          </w:p>
        </w:tc>
        <w:tc>
          <w:tcPr>
            <w:tcW w:w="3169" w:type="dxa"/>
            <w:vAlign w:val="center"/>
          </w:tcPr>
          <w:p w14:paraId="52033FA4" w14:textId="124C58C0" w:rsidR="00C0214E" w:rsidRDefault="00C0214E" w:rsidP="00C0214E">
            <w:pPr>
              <w:pStyle w:val="ListParagraph"/>
              <w:numPr>
                <w:ilvl w:val="0"/>
                <w:numId w:val="38"/>
              </w:numPr>
              <w:autoSpaceDE w:val="0"/>
              <w:autoSpaceDN w:val="0"/>
              <w:adjustRightInd w:val="0"/>
              <w:ind w:left="162" w:hanging="162"/>
              <w:rPr>
                <w:rFonts w:cstheme="minorHAnsi"/>
              </w:rPr>
            </w:pPr>
            <w:r w:rsidRPr="00242C4E">
              <w:t xml:space="preserve">as a </w:t>
            </w:r>
            <w:r w:rsidRPr="00242C4E">
              <w:rPr>
                <w:b/>
                <w:bCs/>
              </w:rPr>
              <w:t>source of walking frequency</w:t>
            </w:r>
            <w:r w:rsidRPr="00242C4E">
              <w:t xml:space="preserve"> data, the Dutch national travel survey</w:t>
            </w:r>
            <w:r w:rsidR="0023606A">
              <w:t>.</w:t>
            </w:r>
            <w:r>
              <w:rPr>
                <w:rFonts w:cstheme="minorHAnsi"/>
              </w:rPr>
              <w:t xml:space="preserve"> </w:t>
            </w:r>
          </w:p>
          <w:p w14:paraId="61AD64DF" w14:textId="77777777" w:rsidR="00C0214E" w:rsidRPr="0009500B" w:rsidRDefault="00C0214E" w:rsidP="00C0214E">
            <w:pPr>
              <w:pStyle w:val="ListParagraph"/>
              <w:numPr>
                <w:ilvl w:val="0"/>
                <w:numId w:val="38"/>
              </w:numPr>
              <w:autoSpaceDE w:val="0"/>
              <w:autoSpaceDN w:val="0"/>
              <w:adjustRightInd w:val="0"/>
              <w:ind w:left="162" w:hanging="162"/>
              <w:rPr>
                <w:rFonts w:cstheme="minorHAnsi"/>
              </w:rPr>
            </w:pPr>
            <w:r w:rsidRPr="009E527C">
              <w:rPr>
                <w:rFonts w:cstheme="minorHAnsi"/>
                <w:b/>
                <w:bCs/>
              </w:rPr>
              <w:t>neighborhood data</w:t>
            </w:r>
            <w:r w:rsidRPr="0009500B">
              <w:rPr>
                <w:rFonts w:cstheme="minorHAnsi"/>
              </w:rPr>
              <w:t xml:space="preserve"> as a source for </w:t>
            </w:r>
            <w:r w:rsidRPr="0009500B">
              <w:rPr>
                <w:rFonts w:cstheme="minorHAnsi"/>
                <w:b/>
                <w:bCs/>
              </w:rPr>
              <w:t>socio-demographic</w:t>
            </w:r>
            <w:r w:rsidRPr="0009500B">
              <w:rPr>
                <w:rFonts w:cstheme="minorHAnsi"/>
              </w:rPr>
              <w:t xml:space="preserve"> and </w:t>
            </w:r>
            <w:r w:rsidRPr="0009500B">
              <w:rPr>
                <w:rFonts w:cstheme="minorHAnsi"/>
                <w:b/>
                <w:bCs/>
              </w:rPr>
              <w:t>physical neighborhood</w:t>
            </w:r>
            <w:r w:rsidRPr="0009500B">
              <w:rPr>
                <w:rFonts w:cstheme="minorHAnsi"/>
              </w:rPr>
              <w:t xml:space="preserve"> variables and used as </w:t>
            </w:r>
            <w:r w:rsidRPr="0009500B">
              <w:rPr>
                <w:rFonts w:cstheme="minorHAnsi"/>
                <w:b/>
                <w:bCs/>
              </w:rPr>
              <w:t>control variables</w:t>
            </w:r>
            <w:r w:rsidRPr="0009500B">
              <w:rPr>
                <w:rFonts w:cstheme="minorHAnsi"/>
              </w:rPr>
              <w:t xml:space="preserve"> include </w:t>
            </w:r>
            <w:r w:rsidRPr="0009500B">
              <w:rPr>
                <w:rFonts w:cstheme="minorHAnsi"/>
                <w:b/>
                <w:bCs/>
                <w:i/>
                <w:iCs/>
              </w:rPr>
              <w:t>gender</w:t>
            </w:r>
            <w:r w:rsidRPr="0009500B">
              <w:rPr>
                <w:rFonts w:cstheme="minorHAnsi"/>
              </w:rPr>
              <w:t xml:space="preserve">, </w:t>
            </w:r>
            <w:r w:rsidRPr="0009500B">
              <w:rPr>
                <w:rFonts w:cstheme="minorHAnsi"/>
                <w:i/>
                <w:iCs/>
              </w:rPr>
              <w:t>age</w:t>
            </w:r>
            <w:r w:rsidRPr="0009500B">
              <w:rPr>
                <w:rFonts w:cstheme="minorHAnsi"/>
              </w:rPr>
              <w:t xml:space="preserve">, </w:t>
            </w:r>
            <w:r w:rsidRPr="0009500B">
              <w:rPr>
                <w:rFonts w:cstheme="minorHAnsi"/>
                <w:b/>
                <w:bCs/>
                <w:i/>
                <w:iCs/>
              </w:rPr>
              <w:t>income status, work status, household status, and migration background</w:t>
            </w:r>
            <w:r w:rsidRPr="0009500B">
              <w:rPr>
                <w:rFonts w:ascii="CharisSIL" w:cs="CharisSIL"/>
                <w:sz w:val="16"/>
                <w:szCs w:val="16"/>
              </w:rPr>
              <w:t>.</w:t>
            </w:r>
          </w:p>
          <w:p w14:paraId="5403A73C" w14:textId="77777777" w:rsidR="00C0214E" w:rsidRPr="002D45D1" w:rsidRDefault="00C0214E" w:rsidP="00C0214E">
            <w:pPr>
              <w:pStyle w:val="ListParagraph"/>
              <w:numPr>
                <w:ilvl w:val="0"/>
                <w:numId w:val="37"/>
              </w:numPr>
              <w:ind w:left="181" w:hanging="181"/>
            </w:pPr>
            <w:r w:rsidRPr="009E346A">
              <w:rPr>
                <w:rFonts w:cstheme="minorHAnsi"/>
              </w:rPr>
              <w:t xml:space="preserve">All </w:t>
            </w:r>
            <w:r w:rsidRPr="009E346A">
              <w:rPr>
                <w:rFonts w:cstheme="minorHAnsi"/>
                <w:b/>
                <w:bCs/>
              </w:rPr>
              <w:t>walkability variables</w:t>
            </w:r>
            <w:r w:rsidRPr="009E346A">
              <w:rPr>
                <w:rFonts w:cstheme="minorHAnsi"/>
              </w:rPr>
              <w:t xml:space="preserve"> were derived from the Esri-open postcode plane and the CBS data</w:t>
            </w:r>
            <w:r>
              <w:rPr>
                <w:rFonts w:cstheme="minorHAnsi"/>
              </w:rPr>
              <w:t>.</w:t>
            </w:r>
          </w:p>
        </w:tc>
        <w:tc>
          <w:tcPr>
            <w:tcW w:w="4661" w:type="dxa"/>
            <w:vAlign w:val="center"/>
          </w:tcPr>
          <w:p w14:paraId="7B91CF2E" w14:textId="77777777" w:rsidR="00C0214E" w:rsidRDefault="00451A81" w:rsidP="00451A81">
            <w:pPr>
              <w:pStyle w:val="ListParagraph"/>
              <w:numPr>
                <w:ilvl w:val="0"/>
                <w:numId w:val="30"/>
              </w:numPr>
              <w:ind w:left="162" w:hanging="180"/>
              <w:rPr>
                <w:rFonts w:cstheme="minorHAnsi"/>
              </w:rPr>
            </w:pPr>
            <w:r w:rsidRPr="0009500B">
              <w:rPr>
                <w:rFonts w:cstheme="minorHAnsi"/>
                <w:b/>
                <w:bCs/>
                <w:i/>
                <w:iCs/>
              </w:rPr>
              <w:t>density</w:t>
            </w:r>
            <w:r w:rsidRPr="0009500B">
              <w:rPr>
                <w:rFonts w:cstheme="minorHAnsi"/>
              </w:rPr>
              <w:t xml:space="preserve"> variables</w:t>
            </w:r>
            <w:r>
              <w:rPr>
                <w:rFonts w:cstheme="minorHAnsi"/>
              </w:rPr>
              <w:t xml:space="preserve">: </w:t>
            </w:r>
            <w:r w:rsidRPr="00C468BA">
              <w:rPr>
                <w:rFonts w:cstheme="minorHAnsi"/>
              </w:rPr>
              <w:t>population density, intersection density, and business property density</w:t>
            </w:r>
          </w:p>
          <w:p w14:paraId="64592DB4" w14:textId="77777777" w:rsidR="003C2A35" w:rsidRDefault="00451A81" w:rsidP="003C2A35">
            <w:pPr>
              <w:pStyle w:val="ListParagraph"/>
              <w:numPr>
                <w:ilvl w:val="0"/>
                <w:numId w:val="30"/>
              </w:numPr>
              <w:autoSpaceDE w:val="0"/>
              <w:autoSpaceDN w:val="0"/>
              <w:adjustRightInd w:val="0"/>
              <w:ind w:left="162" w:hanging="162"/>
              <w:rPr>
                <w:rFonts w:cstheme="minorHAnsi"/>
              </w:rPr>
            </w:pPr>
            <w:r w:rsidRPr="0009500B">
              <w:rPr>
                <w:rFonts w:cstheme="minorHAnsi"/>
                <w:b/>
                <w:bCs/>
                <w:i/>
                <w:iCs/>
              </w:rPr>
              <w:t>facilities</w:t>
            </w:r>
            <w:r w:rsidRPr="0009500B">
              <w:rPr>
                <w:rFonts w:cstheme="minorHAnsi"/>
              </w:rPr>
              <w:t xml:space="preserve"> variables</w:t>
            </w:r>
            <w:r>
              <w:rPr>
                <w:rFonts w:cstheme="minorHAnsi"/>
              </w:rPr>
              <w:t xml:space="preserve">: </w:t>
            </w:r>
            <w:r w:rsidRPr="00C468BA">
              <w:rPr>
                <w:rFonts w:cstheme="minorHAnsi"/>
              </w:rPr>
              <w:t>a range of facilities the</w:t>
            </w:r>
            <w:r>
              <w:rPr>
                <w:rFonts w:cstheme="minorHAnsi"/>
              </w:rPr>
              <w:t xml:space="preserve"> </w:t>
            </w:r>
            <w:r w:rsidRPr="00C468BA">
              <w:rPr>
                <w:rFonts w:cstheme="minorHAnsi"/>
                <w:b/>
                <w:bCs/>
              </w:rPr>
              <w:t>distance to the nearest facilit</w:t>
            </w:r>
            <w:r w:rsidRPr="00C468BA">
              <w:rPr>
                <w:rFonts w:cstheme="minorHAnsi"/>
              </w:rPr>
              <w:t>y (</w:t>
            </w:r>
            <w:r w:rsidRPr="00C468BA">
              <w:rPr>
                <w:rFonts w:cstheme="minorHAnsi"/>
                <w:u w:val="single"/>
              </w:rPr>
              <w:t>average</w:t>
            </w:r>
            <w:r w:rsidRPr="00C468BA">
              <w:rPr>
                <w:rFonts w:cstheme="minorHAnsi"/>
              </w:rPr>
              <w:t xml:space="preserve"> distance from the center of the neighborhood) and </w:t>
            </w:r>
            <w:r w:rsidRPr="00C468BA">
              <w:rPr>
                <w:rFonts w:cstheme="minorHAnsi"/>
                <w:b/>
                <w:bCs/>
              </w:rPr>
              <w:t>the number of facilities</w:t>
            </w:r>
            <w:r w:rsidRPr="00C468BA">
              <w:rPr>
                <w:rFonts w:cstheme="minorHAnsi"/>
              </w:rPr>
              <w:t xml:space="preserve"> available </w:t>
            </w:r>
            <w:r w:rsidRPr="00C468BA">
              <w:rPr>
                <w:rFonts w:cstheme="minorHAnsi"/>
                <w:u w:val="single"/>
              </w:rPr>
              <w:t>within a 1 km radius</w:t>
            </w:r>
            <w:r w:rsidRPr="00C468BA">
              <w:rPr>
                <w:rFonts w:cstheme="minorHAnsi"/>
              </w:rPr>
              <w:t xml:space="preserve"> (from the center of the</w:t>
            </w:r>
            <w:r>
              <w:rPr>
                <w:rFonts w:cstheme="minorHAnsi"/>
              </w:rPr>
              <w:t xml:space="preserve"> </w:t>
            </w:r>
            <w:r w:rsidRPr="00C468BA">
              <w:rPr>
                <w:rFonts w:cstheme="minorHAnsi"/>
              </w:rPr>
              <w:t xml:space="preserve">neighborhood) </w:t>
            </w:r>
          </w:p>
          <w:p w14:paraId="33A16A88" w14:textId="77777777" w:rsidR="003C2A35" w:rsidRDefault="00833416" w:rsidP="003C2A35">
            <w:pPr>
              <w:pStyle w:val="ListParagraph"/>
              <w:numPr>
                <w:ilvl w:val="0"/>
                <w:numId w:val="30"/>
              </w:numPr>
              <w:autoSpaceDE w:val="0"/>
              <w:autoSpaceDN w:val="0"/>
              <w:adjustRightInd w:val="0"/>
              <w:ind w:left="162" w:hanging="162"/>
              <w:rPr>
                <w:rFonts w:cstheme="minorHAnsi"/>
              </w:rPr>
            </w:pPr>
            <w:r w:rsidRPr="003C2A35">
              <w:rPr>
                <w:rFonts w:cstheme="minorHAnsi"/>
                <w:b/>
                <w:bCs/>
                <w:i/>
                <w:iCs/>
              </w:rPr>
              <w:t>green space</w:t>
            </w:r>
            <w:r w:rsidRPr="003C2A35">
              <w:rPr>
                <w:rFonts w:cstheme="minorHAnsi"/>
              </w:rPr>
              <w:t xml:space="preserve"> variables: total area of different types of </w:t>
            </w:r>
            <w:r w:rsidRPr="003C2A35">
              <w:rPr>
                <w:rFonts w:cstheme="minorHAnsi"/>
                <w:b/>
                <w:bCs/>
              </w:rPr>
              <w:t>open green space and recreational space</w:t>
            </w:r>
            <w:r w:rsidRPr="003C2A35">
              <w:rPr>
                <w:rFonts w:cstheme="minorHAnsi"/>
              </w:rPr>
              <w:t>.</w:t>
            </w:r>
          </w:p>
          <w:p w14:paraId="53CEBCF0" w14:textId="3A7E2851" w:rsidR="00451A81" w:rsidRPr="00400BD6" w:rsidRDefault="003C2A35" w:rsidP="00400BD6">
            <w:pPr>
              <w:pStyle w:val="ListParagraph"/>
              <w:numPr>
                <w:ilvl w:val="0"/>
                <w:numId w:val="30"/>
              </w:numPr>
              <w:autoSpaceDE w:val="0"/>
              <w:autoSpaceDN w:val="0"/>
              <w:adjustRightInd w:val="0"/>
              <w:ind w:left="162" w:hanging="162"/>
              <w:rPr>
                <w:rFonts w:cstheme="minorHAnsi"/>
              </w:rPr>
            </w:pPr>
            <w:r w:rsidRPr="003C2A35">
              <w:rPr>
                <w:rFonts w:cstheme="minorHAnsi"/>
                <w:b/>
                <w:bCs/>
                <w:i/>
                <w:iCs/>
              </w:rPr>
              <w:t>land use mix</w:t>
            </w:r>
            <w:r w:rsidRPr="003C2A35">
              <w:rPr>
                <w:rFonts w:cstheme="minorHAnsi"/>
              </w:rPr>
              <w:t xml:space="preserve"> variables: the </w:t>
            </w:r>
            <w:r w:rsidRPr="003C2A35">
              <w:rPr>
                <w:rFonts w:cstheme="minorHAnsi"/>
                <w:b/>
                <w:bCs/>
              </w:rPr>
              <w:t>separate lower-level land-use</w:t>
            </w:r>
            <w:r w:rsidRPr="003C2A35">
              <w:rPr>
                <w:rFonts w:cstheme="minorHAnsi"/>
              </w:rPr>
              <w:t xml:space="preserve"> variables in the form of a percentage of the total land covered by the land-use were used</w:t>
            </w:r>
          </w:p>
        </w:tc>
      </w:tr>
      <w:tr w:rsidR="00C0214E" w14:paraId="155F2D87" w14:textId="77777777" w:rsidTr="00D46960">
        <w:tc>
          <w:tcPr>
            <w:tcW w:w="1253" w:type="dxa"/>
            <w:vMerge/>
          </w:tcPr>
          <w:p w14:paraId="6B6F186A" w14:textId="77777777" w:rsidR="00C0214E" w:rsidRPr="00DC2D31" w:rsidRDefault="00C0214E" w:rsidP="001623DF"/>
        </w:tc>
        <w:tc>
          <w:tcPr>
            <w:tcW w:w="1478" w:type="dxa"/>
            <w:vAlign w:val="center"/>
          </w:tcPr>
          <w:p w14:paraId="20087EEA" w14:textId="3080B9F5" w:rsidR="008B48F2" w:rsidRPr="00EC023C" w:rsidRDefault="008B48F2" w:rsidP="001623DF">
            <w:r>
              <w:fldChar w:fldCharType="begin"/>
            </w:r>
            <w:r w:rsidR="00D56E23">
              <w:instrText xml:space="preserve"> ADDIN EN.CITE &lt;EndNote&gt;&lt;Cite AuthorYear="1"&gt;&lt;Author&gt;Arellana&lt;/Author&gt;&lt;Year&gt;2021&lt;/Year&gt;&lt;RecNum&gt;178&lt;/RecNum&gt;&lt;DisplayText&gt;Arellana, Alvarez et al. (2021)&lt;/DisplayText&gt;&lt;record&gt;&lt;rec-number&gt;178&lt;/rec-number&gt;&lt;foreign-keys&gt;&lt;key app="EN" db-id="2e2p5vxx2zxtrfexpad5zaef0pxz5rr252a5" timestamp="1660661917"&gt;178&lt;/key&gt;&lt;/foreign-keys&gt;&lt;ref-type name="Journal Article"&gt;17&lt;/ref-type&gt;&lt;contributors&gt;&lt;authors&gt;&lt;author&gt;Arellana, Julián&lt;/author&gt;&lt;author&gt;Alvarez, Vilma&lt;/author&gt;&lt;author&gt;Oviedo, Daniel&lt;/author&gt;&lt;author&gt;Guzman, Luis A.&lt;/author&gt;&lt;/authors&gt;&lt;/contributors&gt;&lt;titles&gt;&lt;title&gt;Walk this way: Pedestrian accessibility and equity in Barranquilla and Soledad, Colombia&lt;/title&gt;&lt;secondary-title&gt;Research in Transportation Economics&lt;/secondary-title&gt;&lt;/titles&gt;&lt;periodical&gt;&lt;full-title&gt;Research in Transportation Economics&lt;/full-title&gt;&lt;/periodical&gt;&lt;volume&gt;86&lt;/volume&gt;&lt;section&gt;101024&lt;/section&gt;&lt;dates&gt;&lt;year&gt;2021&lt;/year&gt;&lt;/dates&gt;&lt;isbn&gt;07398859&lt;/isbn&gt;&lt;urls&gt;&lt;/urls&gt;&lt;electronic-resource-num&gt;10.1016/j.retrec.2020.101024&lt;/electronic-resource-num&gt;&lt;/record&gt;&lt;/Cite&gt;&lt;/EndNote&gt;</w:instrText>
            </w:r>
            <w:r>
              <w:fldChar w:fldCharType="separate"/>
            </w:r>
            <w:r w:rsidR="00D56E23">
              <w:rPr>
                <w:noProof/>
              </w:rPr>
              <w:t>Arellana, Alvarez et al. (2021)</w:t>
            </w:r>
            <w:r>
              <w:fldChar w:fldCharType="end"/>
            </w:r>
          </w:p>
        </w:tc>
        <w:tc>
          <w:tcPr>
            <w:tcW w:w="2574" w:type="dxa"/>
            <w:vAlign w:val="center"/>
          </w:tcPr>
          <w:p w14:paraId="00F999C6"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intersection density</w:t>
            </w:r>
          </w:p>
          <w:p w14:paraId="028CEE57"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land use entropy score</w:t>
            </w:r>
          </w:p>
          <w:p w14:paraId="73A035ED" w14:textId="77777777" w:rsidR="00C0214E" w:rsidRPr="00C73C57"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population density</w:t>
            </w:r>
          </w:p>
          <w:p w14:paraId="6441C4E2" w14:textId="77777777" w:rsidR="00C0214E" w:rsidRPr="0009500B" w:rsidRDefault="00C0214E" w:rsidP="00C0214E">
            <w:pPr>
              <w:pStyle w:val="ListParagraph"/>
              <w:numPr>
                <w:ilvl w:val="0"/>
                <w:numId w:val="38"/>
              </w:numPr>
              <w:autoSpaceDE w:val="0"/>
              <w:autoSpaceDN w:val="0"/>
              <w:adjustRightInd w:val="0"/>
              <w:ind w:left="172" w:hanging="141"/>
              <w:rPr>
                <w:rFonts w:cstheme="minorHAnsi"/>
              </w:rPr>
            </w:pPr>
            <w:r w:rsidRPr="00C73C57">
              <w:rPr>
                <w:sz w:val="23"/>
                <w:szCs w:val="23"/>
              </w:rPr>
              <w:t>commercial density</w:t>
            </w:r>
          </w:p>
        </w:tc>
        <w:tc>
          <w:tcPr>
            <w:tcW w:w="3169" w:type="dxa"/>
            <w:vAlign w:val="center"/>
          </w:tcPr>
          <w:p w14:paraId="4A2B0677" w14:textId="77777777" w:rsidR="00C0214E" w:rsidRDefault="00C0214E" w:rsidP="00C0214E">
            <w:pPr>
              <w:pStyle w:val="ListParagraph"/>
              <w:numPr>
                <w:ilvl w:val="0"/>
                <w:numId w:val="43"/>
              </w:numPr>
              <w:autoSpaceDE w:val="0"/>
              <w:autoSpaceDN w:val="0"/>
              <w:adjustRightInd w:val="0"/>
              <w:ind w:left="164" w:hanging="142"/>
              <w:rPr>
                <w:rFonts w:cstheme="minorHAnsi"/>
              </w:rPr>
            </w:pPr>
            <w:r>
              <w:rPr>
                <w:rFonts w:cstheme="minorHAnsi"/>
              </w:rPr>
              <w:t>l</w:t>
            </w:r>
            <w:r w:rsidRPr="00BA31D5">
              <w:rPr>
                <w:rFonts w:cstheme="minorHAnsi"/>
              </w:rPr>
              <w:t xml:space="preserve">atest </w:t>
            </w:r>
            <w:r w:rsidRPr="00BA31D5">
              <w:rPr>
                <w:rFonts w:cstheme="minorHAnsi"/>
                <w:b/>
                <w:bCs/>
              </w:rPr>
              <w:t>household Origin Destination</w:t>
            </w:r>
            <w:r w:rsidRPr="00BA31D5">
              <w:rPr>
                <w:rFonts w:cstheme="minorHAnsi"/>
              </w:rPr>
              <w:t xml:space="preserve"> </w:t>
            </w:r>
            <w:r w:rsidRPr="00BA31D5">
              <w:rPr>
                <w:rFonts w:cstheme="minorHAnsi"/>
                <w:b/>
                <w:bCs/>
              </w:rPr>
              <w:t>survey</w:t>
            </w:r>
            <w:r>
              <w:rPr>
                <w:rFonts w:cstheme="minorHAnsi"/>
              </w:rPr>
              <w:t>.</w:t>
            </w:r>
          </w:p>
          <w:p w14:paraId="2B599606" w14:textId="3D47A2D3" w:rsidR="00C0214E" w:rsidRPr="00094272" w:rsidRDefault="00C0214E" w:rsidP="00094272">
            <w:pPr>
              <w:pStyle w:val="ListParagraph"/>
              <w:numPr>
                <w:ilvl w:val="0"/>
                <w:numId w:val="43"/>
              </w:numPr>
              <w:autoSpaceDE w:val="0"/>
              <w:autoSpaceDN w:val="0"/>
              <w:adjustRightInd w:val="0"/>
              <w:ind w:left="164" w:hanging="142"/>
              <w:rPr>
                <w:rFonts w:cstheme="minorHAnsi"/>
              </w:rPr>
            </w:pPr>
            <w:r w:rsidRPr="00BA31D5">
              <w:rPr>
                <w:rFonts w:cstheme="minorHAnsi"/>
                <w:b/>
                <w:bCs/>
              </w:rPr>
              <w:t>Land use</w:t>
            </w:r>
            <w:r w:rsidR="00E54134">
              <w:rPr>
                <w:rFonts w:cstheme="minorHAnsi"/>
                <w:b/>
                <w:bCs/>
              </w:rPr>
              <w:t xml:space="preserve"> data</w:t>
            </w:r>
            <w:r w:rsidRPr="00BA31D5">
              <w:rPr>
                <w:rFonts w:cstheme="minorHAnsi"/>
              </w:rPr>
              <w:t xml:space="preserve">, the location of </w:t>
            </w:r>
            <w:r w:rsidRPr="00BA31D5">
              <w:rPr>
                <w:rFonts w:cstheme="minorHAnsi"/>
                <w:b/>
                <w:bCs/>
              </w:rPr>
              <w:t>commercial</w:t>
            </w:r>
            <w:r w:rsidRPr="00BA31D5">
              <w:rPr>
                <w:rFonts w:cstheme="minorHAnsi"/>
              </w:rPr>
              <w:t xml:space="preserve"> zones, the </w:t>
            </w:r>
            <w:r w:rsidRPr="00BA31D5">
              <w:rPr>
                <w:rFonts w:cstheme="minorHAnsi"/>
                <w:b/>
                <w:bCs/>
              </w:rPr>
              <w:lastRenderedPageBreak/>
              <w:t>population</w:t>
            </w:r>
            <w:r w:rsidRPr="00BA31D5">
              <w:rPr>
                <w:rFonts w:cstheme="minorHAnsi"/>
              </w:rPr>
              <w:t xml:space="preserve">, and the </w:t>
            </w:r>
            <w:r w:rsidRPr="00BA31D5">
              <w:rPr>
                <w:rFonts w:cstheme="minorHAnsi"/>
                <w:b/>
                <w:bCs/>
              </w:rPr>
              <w:t>characteristics of the walking</w:t>
            </w:r>
            <w:r w:rsidRPr="00BA31D5">
              <w:rPr>
                <w:rFonts w:cstheme="minorHAnsi"/>
              </w:rPr>
              <w:t xml:space="preserve"> </w:t>
            </w:r>
            <w:r w:rsidRPr="00BA31D5">
              <w:rPr>
                <w:rFonts w:cstheme="minorHAnsi"/>
                <w:b/>
                <w:bCs/>
              </w:rPr>
              <w:t>trips</w:t>
            </w:r>
            <w:r>
              <w:rPr>
                <w:rFonts w:cstheme="minorHAnsi"/>
              </w:rPr>
              <w:t xml:space="preserve"> </w:t>
            </w:r>
            <w:r w:rsidRPr="00BA31D5">
              <w:rPr>
                <w:rFonts w:cstheme="minorHAnsi"/>
              </w:rPr>
              <w:t>from each zone (TAZ).</w:t>
            </w:r>
            <w:r>
              <w:t xml:space="preserve"> </w:t>
            </w:r>
          </w:p>
        </w:tc>
        <w:tc>
          <w:tcPr>
            <w:tcW w:w="4661" w:type="dxa"/>
            <w:vAlign w:val="center"/>
          </w:tcPr>
          <w:p w14:paraId="08F9F333" w14:textId="77777777" w:rsidR="000F7129" w:rsidRPr="000F7129" w:rsidRDefault="00A41D67" w:rsidP="00C0214E">
            <w:pPr>
              <w:pStyle w:val="ListParagraph"/>
              <w:numPr>
                <w:ilvl w:val="0"/>
                <w:numId w:val="38"/>
              </w:numPr>
              <w:tabs>
                <w:tab w:val="right" w:pos="175"/>
              </w:tabs>
              <w:autoSpaceDE w:val="0"/>
              <w:autoSpaceDN w:val="0"/>
              <w:adjustRightInd w:val="0"/>
              <w:ind w:left="33" w:hanging="33"/>
              <w:rPr>
                <w:rFonts w:cstheme="minorHAnsi"/>
                <w:b/>
                <w:bCs/>
              </w:rPr>
            </w:pPr>
            <w:r>
              <w:rPr>
                <w:sz w:val="23"/>
                <w:szCs w:val="23"/>
              </w:rPr>
              <w:lastRenderedPageBreak/>
              <w:t xml:space="preserve">Calculated </w:t>
            </w:r>
            <w:r w:rsidR="00C0214E" w:rsidRPr="00F35D3D">
              <w:rPr>
                <w:b/>
                <w:bCs/>
                <w:sz w:val="23"/>
                <w:szCs w:val="23"/>
              </w:rPr>
              <w:t>potential accessibilit</w:t>
            </w:r>
            <w:r w:rsidR="00C0214E" w:rsidRPr="00F35D3D">
              <w:rPr>
                <w:sz w:val="23"/>
                <w:szCs w:val="23"/>
              </w:rPr>
              <w:t xml:space="preserve">y. </w:t>
            </w:r>
          </w:p>
          <w:p w14:paraId="0E31538E" w14:textId="7D40390F" w:rsidR="00C0214E" w:rsidRPr="007C2537" w:rsidRDefault="00C0214E" w:rsidP="000F7129">
            <w:pPr>
              <w:pStyle w:val="ListParagraph"/>
              <w:numPr>
                <w:ilvl w:val="0"/>
                <w:numId w:val="38"/>
              </w:numPr>
              <w:tabs>
                <w:tab w:val="right" w:pos="175"/>
              </w:tabs>
              <w:autoSpaceDE w:val="0"/>
              <w:autoSpaceDN w:val="0"/>
              <w:adjustRightInd w:val="0"/>
              <w:ind w:left="33" w:hanging="33"/>
              <w:rPr>
                <w:rFonts w:cstheme="minorHAnsi"/>
                <w:b/>
                <w:bCs/>
              </w:rPr>
            </w:pPr>
            <w:r w:rsidRPr="00F35D3D">
              <w:rPr>
                <w:sz w:val="23"/>
                <w:szCs w:val="23"/>
              </w:rPr>
              <w:t xml:space="preserve">The measure evaluates the </w:t>
            </w:r>
            <w:r w:rsidRPr="00F35D3D">
              <w:rPr>
                <w:b/>
                <w:bCs/>
                <w:sz w:val="23"/>
                <w:szCs w:val="23"/>
              </w:rPr>
              <w:t>access to shop, job, study, and institutional opportunitie</w:t>
            </w:r>
            <w:r w:rsidRPr="00F35D3D">
              <w:rPr>
                <w:sz w:val="23"/>
                <w:szCs w:val="23"/>
              </w:rPr>
              <w:t xml:space="preserve">s </w:t>
            </w:r>
          </w:p>
        </w:tc>
      </w:tr>
      <w:tr w:rsidR="00C0214E" w14:paraId="5958299A" w14:textId="77777777" w:rsidTr="00D46960">
        <w:tc>
          <w:tcPr>
            <w:tcW w:w="1253" w:type="dxa"/>
            <w:vMerge/>
          </w:tcPr>
          <w:p w14:paraId="438ECEA4" w14:textId="77777777" w:rsidR="00C0214E" w:rsidRPr="00F71A2E" w:rsidRDefault="00C0214E" w:rsidP="001623DF"/>
        </w:tc>
        <w:tc>
          <w:tcPr>
            <w:tcW w:w="1478" w:type="dxa"/>
            <w:vAlign w:val="center"/>
          </w:tcPr>
          <w:p w14:paraId="589A31F5" w14:textId="1A4F2A29" w:rsidR="00C0214E" w:rsidRPr="00A959E9" w:rsidRDefault="008B48F2" w:rsidP="001623DF">
            <w:r>
              <w:fldChar w:fldCharType="begin"/>
            </w:r>
            <w:r w:rsidR="00D56E23">
              <w:instrText xml:space="preserve"> ADDIN EN.CITE &lt;EndNote&gt;&lt;Cite AuthorYear="1"&gt;&lt;Author&gt;Ruiz-Padillo&lt;/Author&gt;&lt;Year&gt;2018&lt;/Year&gt;&lt;RecNum&gt;27&lt;/RecNum&gt;&lt;DisplayText&gt;Ruiz-Padillo, Pasqual et al. (2018)&lt;/DisplayText&gt;&lt;record&gt;&lt;rec-number&gt;27&lt;/rec-number&gt;&lt;foreign-keys&gt;&lt;key app="EN" db-id="2e2p5vxx2zxtrfexpad5zaef0pxz5rr252a5" timestamp="1660661397"&gt;27&lt;/key&gt;&lt;/foreign-keys&gt;&lt;ref-type name="Journal Article"&gt;17&lt;/ref-type&gt;&lt;contributors&gt;&lt;authors&gt;&lt;author&gt;Ruiz-Padillo, Alejandro&lt;/author&gt;&lt;author&gt;Pasqual, Francisco Minella&lt;/author&gt;&lt;author&gt;Larranaga Uriarte, Ana Margarita&lt;/author&gt;&lt;author&gt;Cybis, Helena Beatriz Bettella&lt;/author&gt;&lt;/authors&gt;&lt;/contributors&gt;&lt;titles&gt;&lt;title&gt;Application of multi-criteria decision analysis methods for assessing walkability: A case study in Porto Alegre, Brazil&lt;/title&gt;&lt;secondary-title&gt;Transportation Research Part D: Transport and Environment&lt;/secondary-title&gt;&lt;/titles&gt;&lt;periodical&gt;&lt;full-title&gt;Transportation Research Part D: Transport and Environment&lt;/full-title&gt;&lt;/periodical&gt;&lt;pages&gt;855-871&lt;/pages&gt;&lt;volume&gt;63&lt;/volume&gt;&lt;section&gt;855&lt;/section&gt;&lt;dates&gt;&lt;year&gt;2018&lt;/year&gt;&lt;/dates&gt;&lt;isbn&gt;13619209&lt;/isbn&gt;&lt;urls&gt;&lt;/urls&gt;&lt;electronic-resource-num&gt;10.1016/j.trd.2018.07.016&lt;/electronic-resource-num&gt;&lt;/record&gt;&lt;/Cite&gt;&lt;/EndNote&gt;</w:instrText>
            </w:r>
            <w:r>
              <w:fldChar w:fldCharType="separate"/>
            </w:r>
            <w:r w:rsidR="00D56E23">
              <w:rPr>
                <w:noProof/>
              </w:rPr>
              <w:t>Ruiz-Padillo, Pasqual et al. (2018)</w:t>
            </w:r>
            <w:r>
              <w:fldChar w:fldCharType="end"/>
            </w:r>
          </w:p>
        </w:tc>
        <w:tc>
          <w:tcPr>
            <w:tcW w:w="2574" w:type="dxa"/>
            <w:vAlign w:val="center"/>
          </w:tcPr>
          <w:p w14:paraId="2E7B6FAD" w14:textId="77777777" w:rsidR="00C0214E" w:rsidRPr="00EC66DC" w:rsidRDefault="00C0214E" w:rsidP="00C0214E">
            <w:pPr>
              <w:pStyle w:val="ListParagraph"/>
              <w:numPr>
                <w:ilvl w:val="0"/>
                <w:numId w:val="37"/>
              </w:numPr>
              <w:ind w:left="208" w:hanging="208"/>
            </w:pPr>
            <w:r w:rsidRPr="00EC66DC">
              <w:t>Public Security</w:t>
            </w:r>
          </w:p>
          <w:p w14:paraId="50781A5C" w14:textId="77777777" w:rsidR="00C0214E" w:rsidRDefault="00C0214E" w:rsidP="00C0214E">
            <w:pPr>
              <w:pStyle w:val="ListParagraph"/>
              <w:numPr>
                <w:ilvl w:val="0"/>
                <w:numId w:val="37"/>
              </w:numPr>
              <w:ind w:left="208" w:hanging="208"/>
            </w:pPr>
            <w:r w:rsidRPr="00EC66DC">
              <w:t xml:space="preserve"> Traffic Safety </w:t>
            </w:r>
          </w:p>
          <w:p w14:paraId="2A982572" w14:textId="77777777" w:rsidR="00C0214E" w:rsidRDefault="00C0214E" w:rsidP="00C0214E">
            <w:pPr>
              <w:pStyle w:val="ListParagraph"/>
              <w:numPr>
                <w:ilvl w:val="0"/>
                <w:numId w:val="37"/>
              </w:numPr>
              <w:ind w:left="208" w:hanging="208"/>
            </w:pPr>
            <w:r w:rsidRPr="004060EA">
              <w:t>Convenience and</w:t>
            </w:r>
            <w:r>
              <w:t xml:space="preserve"> </w:t>
            </w:r>
            <w:r w:rsidRPr="004060EA">
              <w:t>attractiveness</w:t>
            </w:r>
            <w:r>
              <w:t>:</w:t>
            </w:r>
          </w:p>
          <w:p w14:paraId="29E16114"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Street connectivity</w:t>
            </w:r>
          </w:p>
          <w:p w14:paraId="46560DDD" w14:textId="77777777" w:rsidR="00C0214E" w:rsidRPr="004060EA" w:rsidRDefault="00C0214E" w:rsidP="00C0214E">
            <w:pPr>
              <w:pStyle w:val="ListParagraph"/>
              <w:numPr>
                <w:ilvl w:val="0"/>
                <w:numId w:val="39"/>
              </w:numPr>
              <w:ind w:left="314" w:hanging="283"/>
              <w:rPr>
                <w:sz w:val="20"/>
                <w:szCs w:val="20"/>
              </w:rPr>
            </w:pPr>
            <w:r w:rsidRPr="004060EA">
              <w:rPr>
                <w:sz w:val="20"/>
                <w:szCs w:val="20"/>
              </w:rPr>
              <w:t>Destination's proximity (number of shops and services)</w:t>
            </w:r>
          </w:p>
          <w:p w14:paraId="6E5EA9B4" w14:textId="77777777" w:rsidR="00C0214E" w:rsidRDefault="00C0214E" w:rsidP="00C0214E">
            <w:pPr>
              <w:pStyle w:val="ListParagraph"/>
              <w:numPr>
                <w:ilvl w:val="0"/>
                <w:numId w:val="39"/>
              </w:numPr>
              <w:ind w:left="314" w:hanging="283"/>
              <w:rPr>
                <w:sz w:val="20"/>
                <w:szCs w:val="20"/>
              </w:rPr>
            </w:pPr>
            <w:r w:rsidRPr="004060EA">
              <w:rPr>
                <w:sz w:val="20"/>
                <w:szCs w:val="20"/>
              </w:rPr>
              <w:t>Mix of uses proximity (number of shops and services)</w:t>
            </w:r>
          </w:p>
          <w:p w14:paraId="40A1571A" w14:textId="77777777" w:rsidR="00C0214E" w:rsidRPr="004060EA" w:rsidRDefault="00C0214E" w:rsidP="00C0214E">
            <w:pPr>
              <w:pStyle w:val="ListParagraph"/>
              <w:numPr>
                <w:ilvl w:val="0"/>
                <w:numId w:val="39"/>
              </w:numPr>
              <w:ind w:left="314" w:hanging="283"/>
              <w:rPr>
                <w:sz w:val="20"/>
                <w:szCs w:val="20"/>
              </w:rPr>
            </w:pPr>
            <w:r>
              <w:rPr>
                <w:sz w:val="20"/>
                <w:szCs w:val="20"/>
              </w:rPr>
              <w:t>attractiveness</w:t>
            </w:r>
          </w:p>
          <w:p w14:paraId="08974BE7" w14:textId="77777777" w:rsidR="00C0214E" w:rsidRPr="00407E85" w:rsidRDefault="00C0214E" w:rsidP="00C0214E">
            <w:pPr>
              <w:pStyle w:val="ListParagraph"/>
              <w:numPr>
                <w:ilvl w:val="0"/>
                <w:numId w:val="37"/>
              </w:numPr>
              <w:ind w:left="208" w:hanging="208"/>
            </w:pPr>
            <w:r w:rsidRPr="00407E85">
              <w:t>Characters of the roots:</w:t>
            </w:r>
          </w:p>
          <w:p w14:paraId="2F478D06" w14:textId="77777777" w:rsidR="00C0214E" w:rsidRPr="00407E85" w:rsidRDefault="00C0214E" w:rsidP="00C0214E">
            <w:pPr>
              <w:pStyle w:val="ListParagraph"/>
              <w:numPr>
                <w:ilvl w:val="0"/>
                <w:numId w:val="39"/>
              </w:numPr>
              <w:ind w:left="314" w:hanging="283"/>
              <w:rPr>
                <w:sz w:val="20"/>
                <w:szCs w:val="20"/>
              </w:rPr>
            </w:pPr>
            <w:r w:rsidRPr="00407E85">
              <w:rPr>
                <w:sz w:val="20"/>
                <w:szCs w:val="20"/>
              </w:rPr>
              <w:t>Pavement Quality</w:t>
            </w:r>
          </w:p>
          <w:p w14:paraId="66F9EA2E" w14:textId="77777777" w:rsidR="00C0214E" w:rsidRDefault="00C0214E" w:rsidP="00C0214E">
            <w:pPr>
              <w:pStyle w:val="ListParagraph"/>
              <w:numPr>
                <w:ilvl w:val="0"/>
                <w:numId w:val="39"/>
              </w:numPr>
              <w:ind w:left="314" w:hanging="283"/>
            </w:pPr>
            <w:r w:rsidRPr="00407E85">
              <w:rPr>
                <w:sz w:val="20"/>
                <w:szCs w:val="20"/>
              </w:rPr>
              <w:t>Pavement width</w:t>
            </w:r>
          </w:p>
          <w:p w14:paraId="1C99E019" w14:textId="77777777" w:rsidR="00C0214E" w:rsidRPr="00245D73" w:rsidRDefault="00C0214E" w:rsidP="00C0214E">
            <w:pPr>
              <w:pStyle w:val="ListParagraph"/>
              <w:numPr>
                <w:ilvl w:val="0"/>
                <w:numId w:val="39"/>
              </w:numPr>
              <w:ind w:left="314" w:hanging="283"/>
              <w:rPr>
                <w:rFonts w:ascii="AdvOT596495f2" w:hAnsi="AdvOT596495f2" w:cs="AdvOT596495f2"/>
                <w:sz w:val="13"/>
                <w:szCs w:val="13"/>
              </w:rPr>
            </w:pPr>
            <w:r w:rsidRPr="004060EA">
              <w:rPr>
                <w:sz w:val="20"/>
                <w:szCs w:val="20"/>
              </w:rPr>
              <w:t>Slope</w:t>
            </w:r>
          </w:p>
        </w:tc>
        <w:tc>
          <w:tcPr>
            <w:tcW w:w="3169" w:type="dxa"/>
            <w:vAlign w:val="center"/>
          </w:tcPr>
          <w:p w14:paraId="11B3F88E" w14:textId="6D092CCB" w:rsidR="00C0214E" w:rsidRPr="00245D73" w:rsidRDefault="00C0214E" w:rsidP="00D46960">
            <w:pPr>
              <w:pStyle w:val="ListParagraph"/>
              <w:numPr>
                <w:ilvl w:val="0"/>
                <w:numId w:val="37"/>
              </w:numPr>
              <w:ind w:left="208" w:hanging="208"/>
            </w:pPr>
            <w:r w:rsidRPr="00245D73">
              <w:t>Census tracts were used that including size and number of households</w:t>
            </w:r>
          </w:p>
          <w:p w14:paraId="40530BB8" w14:textId="1408578B" w:rsidR="00C0214E" w:rsidRDefault="00C0214E" w:rsidP="00D46960">
            <w:pPr>
              <w:pStyle w:val="ListParagraph"/>
              <w:ind w:left="208"/>
            </w:pPr>
          </w:p>
        </w:tc>
        <w:tc>
          <w:tcPr>
            <w:tcW w:w="4661" w:type="dxa"/>
            <w:vAlign w:val="center"/>
          </w:tcPr>
          <w:p w14:paraId="7E1CCB26" w14:textId="77777777" w:rsidR="00C0214E" w:rsidRPr="00F248DD" w:rsidRDefault="00C0214E" w:rsidP="007C2537">
            <w:pPr>
              <w:pStyle w:val="ListParagraph"/>
              <w:autoSpaceDE w:val="0"/>
              <w:autoSpaceDN w:val="0"/>
              <w:adjustRightInd w:val="0"/>
              <w:ind w:left="162"/>
              <w:rPr>
                <w:rFonts w:cstheme="minorHAnsi"/>
                <w:sz w:val="20"/>
                <w:szCs w:val="20"/>
              </w:rPr>
            </w:pPr>
            <w:r w:rsidRPr="00F248DD">
              <w:rPr>
                <w:rFonts w:cstheme="minorHAnsi"/>
              </w:rPr>
              <w:t xml:space="preserve">all census tracts were classified according to </w:t>
            </w:r>
            <w:r w:rsidRPr="00F248DD">
              <w:rPr>
                <w:rFonts w:cstheme="minorHAnsi"/>
                <w:b/>
                <w:bCs/>
              </w:rPr>
              <w:t>three variables</w:t>
            </w:r>
            <w:r w:rsidRPr="00F248DD">
              <w:rPr>
                <w:rFonts w:cstheme="minorHAnsi"/>
              </w:rPr>
              <w:t>:</w:t>
            </w:r>
          </w:p>
          <w:p w14:paraId="31AA670B" w14:textId="1F132346" w:rsidR="00C0214E" w:rsidRPr="00F248DD" w:rsidRDefault="00C0214E" w:rsidP="00C0214E">
            <w:pPr>
              <w:pStyle w:val="ListParagraph"/>
              <w:numPr>
                <w:ilvl w:val="0"/>
                <w:numId w:val="36"/>
              </w:numPr>
              <w:autoSpaceDE w:val="0"/>
              <w:autoSpaceDN w:val="0"/>
              <w:adjustRightInd w:val="0"/>
              <w:ind w:left="306" w:hanging="284"/>
              <w:rPr>
                <w:rFonts w:cstheme="minorHAnsi"/>
                <w:sz w:val="20"/>
                <w:szCs w:val="20"/>
              </w:rPr>
            </w:pPr>
            <w:r w:rsidRPr="00F248DD">
              <w:rPr>
                <w:rFonts w:cstheme="minorHAnsi"/>
                <w:b/>
                <w:bCs/>
                <w:i/>
                <w:iCs/>
              </w:rPr>
              <w:t>motorization rate</w:t>
            </w:r>
            <w:r>
              <w:rPr>
                <w:rFonts w:cstheme="minorHAnsi"/>
              </w:rPr>
              <w:t xml:space="preserve"> </w:t>
            </w:r>
          </w:p>
          <w:p w14:paraId="08E8BD4F" w14:textId="77777777" w:rsidR="00D46960" w:rsidRPr="00D46960" w:rsidRDefault="00C0214E" w:rsidP="00D46960">
            <w:pPr>
              <w:pStyle w:val="ListParagraph"/>
              <w:numPr>
                <w:ilvl w:val="0"/>
                <w:numId w:val="36"/>
              </w:numPr>
              <w:autoSpaceDE w:val="0"/>
              <w:autoSpaceDN w:val="0"/>
              <w:adjustRightInd w:val="0"/>
              <w:ind w:left="306" w:hanging="284"/>
            </w:pPr>
            <w:r w:rsidRPr="00F248DD">
              <w:rPr>
                <w:rFonts w:cstheme="minorHAnsi"/>
              </w:rPr>
              <w:t xml:space="preserve"> </w:t>
            </w:r>
            <w:r w:rsidRPr="00F248DD">
              <w:rPr>
                <w:rFonts w:cstheme="minorHAnsi"/>
                <w:b/>
                <w:bCs/>
                <w:i/>
                <w:iCs/>
              </w:rPr>
              <w:t>density of commercial and service establishments</w:t>
            </w:r>
            <w:r>
              <w:rPr>
                <w:rFonts w:cstheme="minorHAnsi"/>
                <w:b/>
                <w:bCs/>
                <w:i/>
                <w:iCs/>
              </w:rPr>
              <w:t xml:space="preserve"> </w:t>
            </w:r>
          </w:p>
          <w:p w14:paraId="3A047DBA" w14:textId="63B34754" w:rsidR="00C0214E" w:rsidRDefault="00C0214E" w:rsidP="00D46960">
            <w:pPr>
              <w:pStyle w:val="ListParagraph"/>
              <w:numPr>
                <w:ilvl w:val="0"/>
                <w:numId w:val="36"/>
              </w:numPr>
              <w:autoSpaceDE w:val="0"/>
              <w:autoSpaceDN w:val="0"/>
              <w:adjustRightInd w:val="0"/>
              <w:ind w:left="306" w:hanging="284"/>
            </w:pPr>
            <w:r w:rsidRPr="00F248DD">
              <w:rPr>
                <w:rFonts w:cstheme="minorHAnsi"/>
                <w:b/>
                <w:bCs/>
                <w:i/>
                <w:iCs/>
              </w:rPr>
              <w:t>average slope</w:t>
            </w:r>
            <w:r>
              <w:rPr>
                <w:rFonts w:cstheme="minorHAnsi"/>
              </w:rPr>
              <w:t xml:space="preserve"> </w:t>
            </w:r>
          </w:p>
        </w:tc>
      </w:tr>
      <w:tr w:rsidR="00C0214E" w14:paraId="5B9DB4FE" w14:textId="77777777" w:rsidTr="00D46960">
        <w:tc>
          <w:tcPr>
            <w:tcW w:w="1253" w:type="dxa"/>
          </w:tcPr>
          <w:p w14:paraId="0871D804" w14:textId="77777777" w:rsidR="00C0214E" w:rsidRPr="00E35C8A" w:rsidRDefault="00C0214E" w:rsidP="001623DF">
            <w:pPr>
              <w:rPr>
                <w:sz w:val="20"/>
                <w:szCs w:val="20"/>
              </w:rPr>
            </w:pPr>
            <w:r w:rsidRPr="00D46960">
              <w:rPr>
                <w:b/>
                <w:bCs/>
              </w:rPr>
              <w:t>Walk Score</w:t>
            </w:r>
            <w:r>
              <w:t xml:space="preserve"> (</w:t>
            </w:r>
            <w:r w:rsidRPr="00E35C8A">
              <w:rPr>
                <w:sz w:val="20"/>
                <w:szCs w:val="20"/>
              </w:rPr>
              <w:t>Walk Score calculates a score</w:t>
            </w:r>
            <w:r>
              <w:rPr>
                <w:sz w:val="20"/>
                <w:szCs w:val="20"/>
              </w:rPr>
              <w:t xml:space="preserve"> </w:t>
            </w:r>
            <w:r w:rsidRPr="00E35C8A">
              <w:rPr>
                <w:sz w:val="20"/>
                <w:szCs w:val="20"/>
              </w:rPr>
              <w:t xml:space="preserve">by determining the </w:t>
            </w:r>
            <w:r w:rsidRPr="00E35C8A">
              <w:rPr>
                <w:b/>
                <w:bCs/>
                <w:sz w:val="20"/>
                <w:szCs w:val="20"/>
              </w:rPr>
              <w:t>walking distance to amenities</w:t>
            </w:r>
            <w:r w:rsidRPr="00E35C8A">
              <w:rPr>
                <w:sz w:val="20"/>
                <w:szCs w:val="20"/>
              </w:rPr>
              <w:t xml:space="preserve"> in nine different amenity categories</w:t>
            </w:r>
            <w:r>
              <w:rPr>
                <w:rFonts w:ascii="CharisSIL" w:cs="CharisSIL"/>
                <w:sz w:val="16"/>
                <w:szCs w:val="16"/>
              </w:rPr>
              <w:t>)</w:t>
            </w:r>
          </w:p>
        </w:tc>
        <w:tc>
          <w:tcPr>
            <w:tcW w:w="1478" w:type="dxa"/>
            <w:vAlign w:val="center"/>
          </w:tcPr>
          <w:p w14:paraId="58010608" w14:textId="7505A345" w:rsidR="008B48F2" w:rsidRDefault="008B48F2" w:rsidP="001623DF">
            <w:r>
              <w:fldChar w:fldCharType="begin"/>
            </w:r>
            <w:r w:rsidR="00D56E23">
              <w:instrText xml:space="preserve"> ADDIN EN.CITE &lt;EndNote&gt;&lt;Cite AuthorYear="1"&gt;&lt;Author&gt;Duncan&lt;/Author&gt;&lt;Year&gt;2011&lt;/Year&gt;&lt;RecNum&gt;263&lt;/RecNum&gt;&lt;DisplayText&gt;Duncan, Aldstadt et al. (2011)&lt;/DisplayText&gt;&lt;record&gt;&lt;rec-number&gt;263&lt;/rec-number&gt;&lt;foreign-keys&gt;&lt;key app="EN" db-id="2e2p5vxx2zxtrfexpad5zaef0pxz5rr252a5" timestamp="1660689303"&gt;263&lt;/key&gt;&lt;/foreign-keys&gt;&lt;ref-type name="Journal Article"&gt;17&lt;/ref-type&gt;&lt;contributors&gt;&lt;authors&gt;&lt;author&gt;Duncan, Dustin T&lt;/author&gt;&lt;author&gt;Aldstadt, Jared&lt;/author&gt;&lt;author&gt;Whalen, John&lt;/author&gt;&lt;author&gt;Melly, Steven J&lt;/author&gt;&lt;author&gt;Gortmaker, Steven L&lt;/author&gt;&lt;/authors&gt;&lt;/contributors&gt;&lt;titles&gt;&lt;title&gt;Validation of Walk Score® for estimating neighborhood walkability: an analysis of four US metropolitan areas&lt;/title&gt;&lt;secondary-title&gt;International journal of environmental research and public health&lt;/secondary-title&gt;&lt;/titles&gt;&lt;periodical&gt;&lt;full-title&gt;International journal of environmental research and public health&lt;/full-title&gt;&lt;/periodical&gt;&lt;pages&gt;4160-4179&lt;/pages&gt;&lt;volume&gt;8&lt;/volume&gt;&lt;number&gt;11&lt;/number&gt;&lt;dates&gt;&lt;year&gt;2011&lt;/year&gt;&lt;/dates&gt;&lt;isbn&gt;1661-7827&lt;/isbn&gt;&lt;urls&gt;&lt;/urls&gt;&lt;/record&gt;&lt;/Cite&gt;&lt;/EndNote&gt;</w:instrText>
            </w:r>
            <w:r>
              <w:fldChar w:fldCharType="separate"/>
            </w:r>
            <w:r w:rsidR="00D56E23">
              <w:rPr>
                <w:noProof/>
              </w:rPr>
              <w:t>Duncan, Aldstadt et al. (2011)</w:t>
            </w:r>
            <w:r>
              <w:fldChar w:fldCharType="end"/>
            </w:r>
          </w:p>
          <w:p w14:paraId="1278CD8C" w14:textId="06A8866C" w:rsidR="008B48F2" w:rsidRDefault="008B48F2" w:rsidP="001623DF"/>
        </w:tc>
        <w:tc>
          <w:tcPr>
            <w:tcW w:w="2574" w:type="dxa"/>
            <w:vAlign w:val="center"/>
          </w:tcPr>
          <w:p w14:paraId="3F724143" w14:textId="77777777" w:rsidR="00C0214E" w:rsidRPr="00F71A2E" w:rsidRDefault="00C0214E" w:rsidP="00C0214E">
            <w:pPr>
              <w:pStyle w:val="ListParagraph"/>
              <w:numPr>
                <w:ilvl w:val="0"/>
                <w:numId w:val="37"/>
              </w:numPr>
              <w:ind w:left="208" w:hanging="208"/>
            </w:pPr>
            <w:r w:rsidRPr="00F71A2E">
              <w:t>Walking distance to amenities</w:t>
            </w:r>
          </w:p>
          <w:p w14:paraId="1D3E732B" w14:textId="77777777" w:rsidR="00C0214E" w:rsidRPr="00F71A2E" w:rsidRDefault="00C0214E" w:rsidP="00C0214E">
            <w:pPr>
              <w:pStyle w:val="ListParagraph"/>
              <w:numPr>
                <w:ilvl w:val="0"/>
                <w:numId w:val="37"/>
              </w:numPr>
              <w:ind w:left="208" w:hanging="208"/>
            </w:pPr>
            <w:r w:rsidRPr="00F71A2E">
              <w:t>Intersection density metrics</w:t>
            </w:r>
          </w:p>
          <w:p w14:paraId="7FD50B90" w14:textId="77777777" w:rsidR="00C0214E" w:rsidRDefault="00C0214E" w:rsidP="00C0214E">
            <w:pPr>
              <w:pStyle w:val="ListParagraph"/>
              <w:numPr>
                <w:ilvl w:val="0"/>
                <w:numId w:val="37"/>
              </w:numPr>
              <w:ind w:left="208" w:hanging="208"/>
            </w:pPr>
            <w:r w:rsidRPr="00F71A2E">
              <w:t>Average block length</w:t>
            </w:r>
          </w:p>
        </w:tc>
        <w:tc>
          <w:tcPr>
            <w:tcW w:w="3169" w:type="dxa"/>
            <w:vAlign w:val="center"/>
          </w:tcPr>
          <w:p w14:paraId="2B299670" w14:textId="77777777" w:rsidR="00C0214E" w:rsidRDefault="00C0214E" w:rsidP="00C0214E">
            <w:pPr>
              <w:pStyle w:val="ListParagraph"/>
              <w:numPr>
                <w:ilvl w:val="0"/>
                <w:numId w:val="37"/>
              </w:numPr>
              <w:ind w:left="208" w:hanging="208"/>
            </w:pPr>
            <w:r w:rsidRPr="00890898">
              <w:rPr>
                <w:b/>
                <w:bCs/>
              </w:rPr>
              <w:t>Google AJAX</w:t>
            </w:r>
            <w:r w:rsidRPr="00FA4983">
              <w:t xml:space="preserve"> Search application program interface (API) provides data for the Walk Score</w:t>
            </w:r>
            <w:r>
              <w:t>.</w:t>
            </w:r>
          </w:p>
        </w:tc>
        <w:tc>
          <w:tcPr>
            <w:tcW w:w="4661" w:type="dxa"/>
            <w:vAlign w:val="center"/>
          </w:tcPr>
          <w:p w14:paraId="757D1BBA" w14:textId="77777777" w:rsidR="00C0214E" w:rsidRDefault="00C0214E" w:rsidP="001623DF">
            <w:pPr>
              <w:pStyle w:val="ListParagraph"/>
              <w:ind w:left="208"/>
            </w:pPr>
          </w:p>
        </w:tc>
      </w:tr>
      <w:tr w:rsidR="00C0214E" w14:paraId="5668DAF8" w14:textId="77777777" w:rsidTr="00D46960">
        <w:tc>
          <w:tcPr>
            <w:tcW w:w="1253" w:type="dxa"/>
            <w:vAlign w:val="center"/>
          </w:tcPr>
          <w:p w14:paraId="4C354904" w14:textId="77777777" w:rsidR="00C0214E" w:rsidRPr="00694B5A" w:rsidRDefault="00C0214E" w:rsidP="001623DF">
            <w:r w:rsidRPr="00D46960">
              <w:rPr>
                <w:b/>
                <w:bCs/>
              </w:rPr>
              <w:lastRenderedPageBreak/>
              <w:t>Graz Walkability Index</w:t>
            </w:r>
            <w:r>
              <w:t xml:space="preserve"> (based on American city and Frank's walkability index)</w:t>
            </w:r>
          </w:p>
        </w:tc>
        <w:tc>
          <w:tcPr>
            <w:tcW w:w="1478" w:type="dxa"/>
            <w:vAlign w:val="center"/>
          </w:tcPr>
          <w:p w14:paraId="333F0901" w14:textId="5C77A920" w:rsidR="008E3FDA" w:rsidRDefault="008E3FDA" w:rsidP="001623DF">
            <w:r>
              <w:fldChar w:fldCharType="begin">
                <w:fldData xml:space="preserve">PEVuZE5vdGU+PENpdGUgQXV0aG9yWWVhcj0iMSI+PEF1dGhvcj5HcmFzc2VyPC9BdXRob3I+PFll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</w:fldData>
              </w:fldChar>
            </w:r>
            <w:r w:rsidR="00D56E23">
              <w:instrText xml:space="preserve"> ADDIN EN.CITE </w:instrText>
            </w:r>
            <w:r w:rsidR="00D56E23">
              <w:fldChar w:fldCharType="begin">
                <w:fldData xml:space="preserve">PEVuZE5vdGU+PENpdGUgQXV0aG9yWWVhcj0iMSI+PEF1dGhvcj5HcmFzc2VyPC9BdXRob3I+PFll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</w:fldData>
              </w:fldChar>
            </w:r>
            <w:r w:rsidR="00D56E23">
              <w:instrText xml:space="preserve"> ADDIN EN.CITE.DATA </w:instrText>
            </w:r>
            <w:r w:rsidR="00D56E23">
              <w:fldChar w:fldCharType="end"/>
            </w:r>
            <w:r>
              <w:fldChar w:fldCharType="separate"/>
            </w:r>
            <w:r w:rsidR="00D56E23">
              <w:rPr>
                <w:noProof/>
              </w:rPr>
              <w:t>Grasser, van Dyck et al. (2017)</w:t>
            </w:r>
            <w:r>
              <w:fldChar w:fldCharType="end"/>
            </w:r>
          </w:p>
        </w:tc>
        <w:tc>
          <w:tcPr>
            <w:tcW w:w="2574" w:type="dxa"/>
            <w:vAlign w:val="center"/>
          </w:tcPr>
          <w:p w14:paraId="14492A15" w14:textId="77777777" w:rsidR="00C0214E" w:rsidRPr="00F71A2E" w:rsidRDefault="00C0214E" w:rsidP="00C0214E">
            <w:pPr>
              <w:pStyle w:val="ListParagraph"/>
              <w:numPr>
                <w:ilvl w:val="0"/>
                <w:numId w:val="37"/>
              </w:numPr>
              <w:ind w:left="208" w:hanging="208"/>
            </w:pPr>
            <w:r w:rsidRPr="00F71A2E">
              <w:t>Net residential/ Population density</w:t>
            </w:r>
            <w:r>
              <w:t xml:space="preserve">/ </w:t>
            </w:r>
            <w:r w:rsidRPr="00777468">
              <w:t>household density</w:t>
            </w:r>
          </w:p>
          <w:p w14:paraId="55E01C61" w14:textId="77777777" w:rsidR="00C0214E" w:rsidRDefault="00C0214E" w:rsidP="00C0214E">
            <w:pPr>
              <w:pStyle w:val="ListParagraph"/>
              <w:numPr>
                <w:ilvl w:val="0"/>
                <w:numId w:val="37"/>
              </w:numPr>
              <w:ind w:left="208" w:hanging="208"/>
            </w:pPr>
            <w:r w:rsidRPr="00F71A2E">
              <w:t>Intersection density</w:t>
            </w:r>
          </w:p>
          <w:p w14:paraId="11AD8A49" w14:textId="77777777" w:rsidR="00C0214E" w:rsidRPr="00F71A2E" w:rsidRDefault="00C0214E" w:rsidP="00C0214E">
            <w:pPr>
              <w:pStyle w:val="ListParagraph"/>
              <w:numPr>
                <w:ilvl w:val="0"/>
                <w:numId w:val="37"/>
              </w:numPr>
              <w:ind w:left="208" w:hanging="208"/>
            </w:pPr>
            <w:r w:rsidRPr="00F71A2E">
              <w:t>Land use mix</w:t>
            </w:r>
            <w:r>
              <w:t xml:space="preserve"> (</w:t>
            </w:r>
            <w:r>
              <w:rPr>
                <w:rFonts w:ascii="CharisSIL" w:cs="CharisSIL"/>
                <w:sz w:val="16"/>
                <w:szCs w:val="16"/>
              </w:rPr>
              <w:t>entropy index for land-use mix)</w:t>
            </w:r>
          </w:p>
        </w:tc>
        <w:tc>
          <w:tcPr>
            <w:tcW w:w="3169" w:type="dxa"/>
            <w:vAlign w:val="center"/>
          </w:tcPr>
          <w:p w14:paraId="499ECC37" w14:textId="6A40D866" w:rsidR="00C0214E" w:rsidRDefault="00C0214E" w:rsidP="00D46960">
            <w:pPr>
              <w:pStyle w:val="ListParagraph"/>
              <w:numPr>
                <w:ilvl w:val="0"/>
                <w:numId w:val="38"/>
              </w:numPr>
              <w:autoSpaceDE w:val="0"/>
              <w:autoSpaceDN w:val="0"/>
              <w:adjustRightInd w:val="0"/>
              <w:ind w:left="162" w:hanging="162"/>
              <w:rPr>
                <w:rFonts w:cstheme="minorHAnsi"/>
              </w:rPr>
            </w:pPr>
            <w:r w:rsidRPr="00BB21FE">
              <w:rPr>
                <w:rFonts w:cstheme="minorHAnsi"/>
              </w:rPr>
              <w:t xml:space="preserve">Outcome data were derived from the representative cross-sectional survey </w:t>
            </w:r>
          </w:p>
          <w:p w14:paraId="6C0D2E92" w14:textId="21EEDAB1" w:rsidR="00D46960" w:rsidRDefault="00C0214E" w:rsidP="00D46960">
            <w:pPr>
              <w:pStyle w:val="ListParagraph"/>
              <w:numPr>
                <w:ilvl w:val="0"/>
                <w:numId w:val="38"/>
              </w:numPr>
              <w:autoSpaceDE w:val="0"/>
              <w:autoSpaceDN w:val="0"/>
              <w:adjustRightInd w:val="0"/>
              <w:ind w:left="162" w:hanging="162"/>
            </w:pPr>
            <w:r w:rsidRPr="00AE7238">
              <w:rPr>
                <w:rFonts w:cstheme="minorHAnsi"/>
                <w:b/>
                <w:bCs/>
              </w:rPr>
              <w:t>Walking</w:t>
            </w:r>
            <w:r w:rsidRPr="00AE7238">
              <w:rPr>
                <w:rFonts w:cstheme="minorHAnsi"/>
              </w:rPr>
              <w:t xml:space="preserve"> (for at least 10 min) and </w:t>
            </w:r>
            <w:r w:rsidRPr="00AE7238">
              <w:rPr>
                <w:rFonts w:cstheme="minorHAnsi"/>
                <w:b/>
                <w:bCs/>
              </w:rPr>
              <w:t>cycling</w:t>
            </w:r>
            <w:r w:rsidRPr="00AE7238">
              <w:rPr>
                <w:rFonts w:cstheme="minorHAnsi"/>
              </w:rPr>
              <w:t xml:space="preserve"> (in the warm season) </w:t>
            </w:r>
          </w:p>
          <w:p w14:paraId="50C09A03" w14:textId="383BCF71" w:rsidR="00C0214E" w:rsidRDefault="00C0214E" w:rsidP="001623DF"/>
        </w:tc>
        <w:tc>
          <w:tcPr>
            <w:tcW w:w="4661" w:type="dxa"/>
            <w:vAlign w:val="center"/>
          </w:tcPr>
          <w:p w14:paraId="6A3A3750" w14:textId="77777777" w:rsidR="00C0214E" w:rsidRDefault="00C0214E" w:rsidP="001623DF">
            <w:r w:rsidRPr="00D50590">
              <w:rPr>
                <w:rFonts w:cstheme="minorHAnsi"/>
              </w:rPr>
              <w:t>present study report</w:t>
            </w:r>
            <w:r>
              <w:rPr>
                <w:rFonts w:cstheme="minorHAnsi"/>
              </w:rPr>
              <w:t>ed</w:t>
            </w:r>
            <w:r w:rsidRPr="00D50590">
              <w:rPr>
                <w:rFonts w:cstheme="minorHAnsi"/>
              </w:rPr>
              <w:t xml:space="preserve"> the</w:t>
            </w:r>
            <w:r>
              <w:rPr>
                <w:rFonts w:cstheme="minorHAnsi"/>
              </w:rPr>
              <w:t xml:space="preserve"> </w:t>
            </w:r>
            <w:r w:rsidRPr="00D50590">
              <w:rPr>
                <w:rFonts w:cstheme="minorHAnsi"/>
              </w:rPr>
              <w:t xml:space="preserve">results of the </w:t>
            </w:r>
            <w:r w:rsidRPr="00D50590">
              <w:rPr>
                <w:rFonts w:cstheme="minorHAnsi"/>
                <w:b/>
                <w:bCs/>
              </w:rPr>
              <w:t>1000 m circular buffer</w:t>
            </w:r>
            <w:r w:rsidRPr="00D50590">
              <w:rPr>
                <w:rFonts w:cstheme="minorHAnsi"/>
              </w:rPr>
              <w:t xml:space="preserve"> and the </w:t>
            </w:r>
            <w:r w:rsidRPr="00D50590">
              <w:rPr>
                <w:rFonts w:cstheme="minorHAnsi"/>
                <w:b/>
                <w:bCs/>
              </w:rPr>
              <w:t>1500 m street network</w:t>
            </w:r>
            <w:r w:rsidRPr="00D50590">
              <w:rPr>
                <w:rFonts w:cstheme="minorHAnsi"/>
              </w:rPr>
              <w:t xml:space="preserve"> b</w:t>
            </w:r>
            <w:r w:rsidRPr="000A56DC">
              <w:rPr>
                <w:rFonts w:cstheme="minorHAnsi"/>
                <w:color w:val="4472C4" w:themeColor="accent1"/>
              </w:rPr>
              <w:t>uffer</w:t>
            </w:r>
            <w:r>
              <w:rPr>
                <w:rStyle w:val="FootnoteReference"/>
                <w:rFonts w:cstheme="minorHAnsi"/>
              </w:rPr>
              <w:footnoteReference w:id="2"/>
            </w:r>
            <w:r w:rsidRPr="00D50590">
              <w:rPr>
                <w:rFonts w:cstheme="minorHAnsi"/>
              </w:rPr>
              <w:t>.</w:t>
            </w:r>
          </w:p>
        </w:tc>
      </w:tr>
    </w:tbl>
    <w:p w14:paraId="542E314D" w14:textId="77777777" w:rsidR="00C9643F" w:rsidRDefault="00C9643F" w:rsidP="00143445">
      <w:pPr>
        <w:spacing w:line="360" w:lineRule="auto"/>
        <w:jc w:val="both"/>
        <w:rPr>
          <w:sz w:val="26"/>
          <w:szCs w:val="26"/>
        </w:rPr>
        <w:sectPr w:rsidR="00C9643F" w:rsidSect="00C9643F">
          <w:pgSz w:w="15840" w:h="12240" w:orient="landscape"/>
          <w:pgMar w:top="1440" w:right="1440" w:bottom="1440" w:left="1440" w:header="708" w:footer="708" w:gutter="0"/>
          <w:cols w:space="708"/>
          <w:docGrid w:linePitch="360"/>
        </w:sectPr>
      </w:pPr>
    </w:p>
    <w:p w14:paraId="6B9ABDE9" w14:textId="70799ED5" w:rsidR="00C33204" w:rsidRDefault="00C33204">
      <w:pPr>
        <w:pStyle w:val="Heading2"/>
        <w:ind w:left="720"/>
        <w:pPrChange w:id="403" w:author="Paez, Antonio" w:date="2022-07-27T14:04:00Z">
          <w:pPr>
            <w:pStyle w:val="Heading2"/>
            <w:numPr>
              <w:numId w:val="13"/>
            </w:numPr>
            <w:ind w:left="720" w:hanging="360"/>
          </w:pPr>
        </w:pPrChange>
      </w:pPr>
      <w:bookmarkStart w:id="404" w:name="_Toc107809279"/>
      <w:proofErr w:type="spellStart"/>
      <w:r>
        <w:lastRenderedPageBreak/>
        <w:t>Bikeability</w:t>
      </w:r>
      <w:proofErr w:type="spellEnd"/>
      <w:r>
        <w:t xml:space="preserve"> measures</w:t>
      </w:r>
      <w:bookmarkEnd w:id="404"/>
      <w:r>
        <w:t xml:space="preserve"> </w:t>
      </w:r>
    </w:p>
    <w:p w14:paraId="001DA74D" w14:textId="77777777" w:rsidR="009457DD" w:rsidRDefault="009457DD" w:rsidP="009457DD">
      <w:pPr>
        <w:autoSpaceDE w:val="0"/>
        <w:autoSpaceDN w:val="0"/>
        <w:adjustRightInd w:val="0"/>
        <w:spacing w:after="0" w:line="240" w:lineRule="auto"/>
        <w:rPr>
          <w:rFonts w:ascii="Arial" w:hAnsi="Arial" w:cs="Arial"/>
          <w:lang w:val="en-US"/>
        </w:rPr>
      </w:pPr>
    </w:p>
    <w:p w14:paraId="7E681DAB" w14:textId="52A78358" w:rsidR="00816C5C" w:rsidRPr="00957255" w:rsidRDefault="000061DF" w:rsidP="00957255">
      <w:pPr>
        <w:spacing w:line="360" w:lineRule="auto"/>
        <w:jc w:val="both"/>
        <w:rPr>
          <w:sz w:val="26"/>
          <w:szCs w:val="26"/>
        </w:rPr>
      </w:pPr>
      <w:proofErr w:type="spellStart"/>
      <w:r w:rsidRPr="00957255">
        <w:rPr>
          <w:sz w:val="26"/>
          <w:szCs w:val="26"/>
        </w:rPr>
        <w:t>Bikeability</w:t>
      </w:r>
      <w:proofErr w:type="spellEnd"/>
      <w:r w:rsidRPr="00957255">
        <w:rPr>
          <w:sz w:val="26"/>
          <w:szCs w:val="26"/>
        </w:rPr>
        <w:t xml:space="preserve"> can be defined as the ability of a person to bike or the ability of the urban landscape to be biked or as a baseline definition of the likelihood that individuals or groups of people will choose the bicycle as a mode of transport or leisure</w:t>
      </w:r>
      <w:r w:rsidR="009230BB" w:rsidRPr="00957255">
        <w:rPr>
          <w:sz w:val="26"/>
          <w:szCs w:val="26"/>
        </w:rPr>
        <w:t xml:space="preserve"> </w:t>
      </w:r>
      <w:r w:rsidR="00282B07">
        <w:rPr>
          <w:sz w:val="26"/>
          <w:szCs w:val="26"/>
        </w:rPr>
        <w:fldChar w:fldCharType="begin">
          <w:fldData xml:space="preserve">PEVuZE5vdGU+PENpdGU+PEF1dGhvcj5Lcml6ZWs8L0F1dGhvcj48WWVhcj4yMDA5PC9ZZWFyPjxS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</w:fldData>
        </w:fldChar>
      </w:r>
      <w:r w:rsidR="00D56E23">
        <w:rPr>
          <w:sz w:val="26"/>
          <w:szCs w:val="26"/>
        </w:rPr>
        <w:instrText xml:space="preserve"> ADDIN EN.CITE </w:instrText>
      </w:r>
      <w:r w:rsidR="00D56E23">
        <w:rPr>
          <w:sz w:val="26"/>
          <w:szCs w:val="26"/>
        </w:rPr>
        <w:fldChar w:fldCharType="begin">
          <w:fldData xml:space="preserve">PEVuZE5vdGU+PENpdGU+PEF1dGhvcj5Lcml6ZWs8L0F1dGhvcj48WWVhcj4yMDA5PC9ZZWFyPjxS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</w:fldData>
        </w:fldChar>
      </w:r>
      <w:r w:rsidR="00D56E23">
        <w:rPr>
          <w:sz w:val="26"/>
          <w:szCs w:val="26"/>
        </w:rPr>
        <w:instrText xml:space="preserve"> ADDIN EN.CITE.DATA </w:instrText>
      </w:r>
      <w:r w:rsidR="00D56E23">
        <w:rPr>
          <w:sz w:val="26"/>
          <w:szCs w:val="26"/>
        </w:rPr>
      </w:r>
      <w:r w:rsidR="00D56E23">
        <w:rPr>
          <w:sz w:val="26"/>
          <w:szCs w:val="26"/>
        </w:rPr>
        <w:fldChar w:fldCharType="end"/>
      </w:r>
      <w:r w:rsidR="00282B07">
        <w:rPr>
          <w:sz w:val="26"/>
          <w:szCs w:val="26"/>
        </w:rPr>
      </w:r>
      <w:r w:rsidR="00282B07">
        <w:rPr>
          <w:sz w:val="26"/>
          <w:szCs w:val="26"/>
        </w:rPr>
        <w:fldChar w:fldCharType="separate"/>
      </w:r>
      <w:r w:rsidR="00D56E23">
        <w:rPr>
          <w:noProof/>
          <w:sz w:val="26"/>
          <w:szCs w:val="26"/>
        </w:rPr>
        <w:t>(Krizek 2009, Winters, Brauer et al. 2013, Nielsen and Skov-Petersen 2018)</w:t>
      </w:r>
      <w:r w:rsidR="00282B07">
        <w:rPr>
          <w:sz w:val="26"/>
          <w:szCs w:val="26"/>
        </w:rPr>
        <w:fldChar w:fldCharType="end"/>
      </w:r>
      <w:r w:rsidR="00944E86" w:rsidRPr="00957255">
        <w:rPr>
          <w:rFonts w:hint="cs"/>
          <w:sz w:val="26"/>
          <w:szCs w:val="26"/>
          <w:rtl/>
        </w:rPr>
        <w:t xml:space="preserve"> </w:t>
      </w:r>
      <w:r w:rsidR="007358AF" w:rsidRPr="00957255">
        <w:rPr>
          <w:sz w:val="26"/>
          <w:szCs w:val="26"/>
        </w:rPr>
        <w:t>.</w:t>
      </w:r>
      <w:r w:rsidR="00F23EF2" w:rsidRPr="00957255">
        <w:rPr>
          <w:sz w:val="26"/>
          <w:szCs w:val="26"/>
        </w:rPr>
        <w:t>However,</w:t>
      </w:r>
      <w:r w:rsidR="007358AF" w:rsidRPr="00957255">
        <w:rPr>
          <w:sz w:val="26"/>
          <w:szCs w:val="26"/>
        </w:rPr>
        <w:t xml:space="preserve"> </w:t>
      </w:r>
      <w:r w:rsidR="00816C5C" w:rsidRPr="00957255">
        <w:rPr>
          <w:sz w:val="26"/>
          <w:szCs w:val="26"/>
        </w:rPr>
        <w:t xml:space="preserve">It should be noted that the </w:t>
      </w:r>
      <w:proofErr w:type="spellStart"/>
      <w:r w:rsidR="00816C5C" w:rsidRPr="00957255">
        <w:rPr>
          <w:sz w:val="26"/>
          <w:szCs w:val="26"/>
        </w:rPr>
        <w:t>bikeability</w:t>
      </w:r>
      <w:proofErr w:type="spellEnd"/>
      <w:r w:rsidR="00F23EF2" w:rsidRPr="00957255">
        <w:rPr>
          <w:sz w:val="26"/>
          <w:szCs w:val="26"/>
        </w:rPr>
        <w:t xml:space="preserve"> index</w:t>
      </w:r>
      <w:r w:rsidR="00816C5C" w:rsidRPr="00957255">
        <w:rPr>
          <w:sz w:val="26"/>
          <w:szCs w:val="26"/>
        </w:rPr>
        <w:t xml:space="preserve"> described by several scientists: in 2012, </w:t>
      </w:r>
      <w:r w:rsidR="00282B07">
        <w:rPr>
          <w:sz w:val="26"/>
          <w:szCs w:val="26"/>
        </w:rPr>
        <w:fldChar w:fldCharType="begin"/>
      </w:r>
      <w:r w:rsidR="00D56E23">
        <w:rPr>
          <w:sz w:val="26"/>
          <w:szCs w:val="26"/>
        </w:rPr>
        <w:instrText xml:space="preserve"> ADDIN EN.CITE &lt;EndNote&gt;&lt;Cite AuthorYear="1"&gt;&lt;Author&gt;Lowry&lt;/Author&gt;&lt;Year&gt;2012&lt;/Year&gt;&lt;RecNum&gt;8&lt;/RecNum&gt;&lt;DisplayText&gt;Lowry,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00816C5C" w:rsidRPr="00957255">
        <w:rPr>
          <w:sz w:val="26"/>
          <w:szCs w:val="26"/>
        </w:rPr>
        <w:t xml:space="preserve"> explained the </w:t>
      </w:r>
      <w:proofErr w:type="spellStart"/>
      <w:r w:rsidR="00816C5C" w:rsidRPr="00957255">
        <w:rPr>
          <w:sz w:val="26"/>
          <w:szCs w:val="26"/>
        </w:rPr>
        <w:t>Bikeability</w:t>
      </w:r>
      <w:proofErr w:type="spellEnd"/>
      <w:r w:rsidR="00816C5C" w:rsidRPr="00957255">
        <w:rPr>
          <w:sz w:val="26"/>
          <w:szCs w:val="26"/>
        </w:rPr>
        <w:t xml:space="preserve"> index as the comfort and convenience of an entire bikeway network for accessing important destinations. Then they </w:t>
      </w:r>
      <w:proofErr w:type="spellStart"/>
      <w:r w:rsidR="00816C5C" w:rsidRPr="00957255">
        <w:rPr>
          <w:sz w:val="26"/>
          <w:szCs w:val="26"/>
        </w:rPr>
        <w:t>referd</w:t>
      </w:r>
      <w:proofErr w:type="spellEnd"/>
      <w:r w:rsidR="00816C5C" w:rsidRPr="00957255">
        <w:rPr>
          <w:sz w:val="26"/>
          <w:szCs w:val="26"/>
        </w:rPr>
        <w:t xml:space="preserve"> that this index is the only methodology exclusively dedicated to bicycle travel</w:t>
      </w:r>
      <w:r w:rsidR="00282B07">
        <w:rPr>
          <w:sz w:val="26"/>
          <w:szCs w:val="26"/>
        </w:rPr>
        <w:t xml:space="preserve"> </w:t>
      </w:r>
      <w:r w:rsidR="00282B07">
        <w:rPr>
          <w:sz w:val="26"/>
          <w:szCs w:val="26"/>
        </w:rPr>
        <w:fldChar w:fldCharType="begin"/>
      </w:r>
      <w:r w:rsidR="00D56E23">
        <w:rPr>
          <w:sz w:val="26"/>
          <w:szCs w:val="26"/>
        </w:rPr>
        <w:instrText xml:space="preserve"> ADDIN EN.CITE &lt;EndNote&gt;&lt;Cite&gt;&lt;Author&gt;Lowry&lt;/Author&gt;&lt;Year&gt;2012&lt;/Year&gt;&lt;RecNum&gt;8&lt;/RecNum&gt;&lt;DisplayText&gt;(Lowry,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00816C5C" w:rsidRPr="00957255">
        <w:rPr>
          <w:sz w:val="26"/>
          <w:szCs w:val="26"/>
        </w:rPr>
        <w:t xml:space="preserve">. In additional, The </w:t>
      </w:r>
      <w:proofErr w:type="spellStart"/>
      <w:r w:rsidR="00816C5C" w:rsidRPr="00957255">
        <w:rPr>
          <w:sz w:val="26"/>
          <w:szCs w:val="26"/>
        </w:rPr>
        <w:t>Bikeability</w:t>
      </w:r>
      <w:proofErr w:type="spellEnd"/>
      <w:r w:rsidR="00816C5C" w:rsidRPr="00957255">
        <w:rPr>
          <w:sz w:val="26"/>
          <w:szCs w:val="26"/>
        </w:rPr>
        <w:t xml:space="preserve"> Index described by </w:t>
      </w:r>
      <w:r w:rsidR="00282B07">
        <w:rPr>
          <w:sz w:val="26"/>
          <w:szCs w:val="26"/>
        </w:rPr>
        <w:fldChar w:fldCharType="begin"/>
      </w:r>
      <w:r w:rsidR="00D56E23">
        <w:rPr>
          <w:sz w:val="26"/>
          <w:szCs w:val="26"/>
        </w:rPr>
        <w:instrText xml:space="preserve"> ADDIN EN.CITE &lt;EndNote&gt;&lt;Cite AuthorYear="1"&gt;&lt;Author&gt;Winters&lt;/Author&gt;&lt;Year&gt;2013&lt;/Year&gt;&lt;RecNum&gt;104&lt;/RecNum&gt;&lt;DisplayText&gt;Winters, Brauer et al. (2013)&lt;/DisplayText&gt;&lt;record&gt;&lt;rec-number&gt;104&lt;/rec-number&gt;&lt;foreign-keys&gt;&lt;key app="EN" db-id="2e2p5vxx2zxtrfexpad5zaef0pxz5rr252a5" timestamp="1660661656"&gt;104&lt;/key&gt;&lt;/foreign-keys&gt;&lt;ref-type name="Journal Article"&gt;17&lt;/ref-type&gt;&lt;contributors&gt;&lt;authors&gt;&lt;author&gt;Winters, Meghan&lt;/author&gt;&lt;author&gt;Brauer, Michael&lt;/author&gt;&lt;author&gt;Setton, Eleanor M.&lt;/author&gt;&lt;author&gt;Teschke, Kay&lt;/author&gt;&lt;/authors&gt;&lt;/contributors&gt;&lt;titles&gt;&lt;title&gt;Mapping bikeability: a spatial tool to support sustainable travel&lt;/title&gt;&lt;secondary-title&gt;Environment and Planning B: Planning and Design&lt;/secondary-title&gt;&lt;/titles&gt;&lt;periodical&gt;&lt;full-title&gt;Environment and Planning B: Planning and Design&lt;/full-title&gt;&lt;/periodical&gt;&lt;pages&gt;865-883&lt;/pages&gt;&lt;volume&gt;40&lt;/volume&gt;&lt;number&gt;5&lt;/number&gt;&lt;section&gt;865&lt;/section&gt;&lt;dates&gt;&lt;year&gt;2013&lt;/year&gt;&lt;/dates&gt;&lt;isbn&gt;0265-8135&amp;#xD;1472-3417&lt;/isbn&gt;&lt;urls&gt;&lt;/urls&gt;&lt;electronic-resource-num&gt;10.1068/b38185&lt;/electronic-resource-num&gt;&lt;/record&gt;&lt;/Cite&gt;&lt;/EndNote&gt;</w:instrText>
      </w:r>
      <w:r w:rsidR="00282B07">
        <w:rPr>
          <w:sz w:val="26"/>
          <w:szCs w:val="26"/>
        </w:rPr>
        <w:fldChar w:fldCharType="separate"/>
      </w:r>
      <w:r w:rsidR="00D56E23">
        <w:rPr>
          <w:noProof/>
          <w:sz w:val="26"/>
          <w:szCs w:val="26"/>
        </w:rPr>
        <w:t>Winters, Brauer et al. (2013)</w:t>
      </w:r>
      <w:r w:rsidR="00282B07">
        <w:rPr>
          <w:sz w:val="26"/>
          <w:szCs w:val="26"/>
        </w:rPr>
        <w:fldChar w:fldCharType="end"/>
      </w:r>
      <w:r w:rsidR="00816C5C" w:rsidRPr="00957255">
        <w:rPr>
          <w:sz w:val="26"/>
          <w:szCs w:val="26"/>
        </w:rPr>
        <w:t>includes the three basic measures, but adds the length of bicycle routes, slope, and the separation from car traffic. Each variable is given a score of 1 to 10, which is then summed to produce the final score.</w:t>
      </w:r>
    </w:p>
    <w:p w14:paraId="1EB30ACB" w14:textId="3AF50A28" w:rsidR="009457DD" w:rsidRPr="00957255" w:rsidRDefault="00751CC3" w:rsidP="00957255">
      <w:pPr>
        <w:spacing w:line="360" w:lineRule="auto"/>
        <w:jc w:val="both"/>
        <w:rPr>
          <w:sz w:val="26"/>
          <w:szCs w:val="26"/>
        </w:rPr>
      </w:pPr>
      <w:r w:rsidRPr="00957255">
        <w:rPr>
          <w:sz w:val="26"/>
          <w:szCs w:val="26"/>
        </w:rPr>
        <w:t>Explaining</w:t>
      </w:r>
      <w:r w:rsidR="002909A9" w:rsidRPr="00957255">
        <w:rPr>
          <w:sz w:val="26"/>
          <w:szCs w:val="26"/>
        </w:rPr>
        <w:t xml:space="preserve"> the </w:t>
      </w:r>
      <w:proofErr w:type="spellStart"/>
      <w:r w:rsidR="002909A9" w:rsidRPr="00957255">
        <w:rPr>
          <w:sz w:val="26"/>
          <w:szCs w:val="26"/>
        </w:rPr>
        <w:t>Bikeability</w:t>
      </w:r>
      <w:proofErr w:type="spellEnd"/>
      <w:r w:rsidR="002909A9" w:rsidRPr="00957255">
        <w:rPr>
          <w:sz w:val="26"/>
          <w:szCs w:val="26"/>
        </w:rPr>
        <w:t xml:space="preserve"> of an environment has included the following characteristics:</w:t>
      </w:r>
    </w:p>
    <w:p w14:paraId="6B046323" w14:textId="6723D183" w:rsidR="009C1B99" w:rsidRPr="00957255" w:rsidRDefault="009C1B99" w:rsidP="00957255">
      <w:pPr>
        <w:pStyle w:val="ListParagraph"/>
        <w:numPr>
          <w:ilvl w:val="0"/>
          <w:numId w:val="34"/>
        </w:numPr>
        <w:spacing w:line="360" w:lineRule="auto"/>
        <w:jc w:val="both"/>
        <w:rPr>
          <w:sz w:val="26"/>
          <w:szCs w:val="26"/>
        </w:rPr>
      </w:pPr>
      <w:r w:rsidRPr="00957255">
        <w:rPr>
          <w:sz w:val="26"/>
          <w:szCs w:val="26"/>
        </w:rPr>
        <w:t xml:space="preserve">Single principles of the townscape or the infrastructure, such as bicycle tracks, crossings, and parking facilities, which are referred to by </w:t>
      </w:r>
      <w:r w:rsidR="00282B07">
        <w:rPr>
          <w:sz w:val="26"/>
          <w:szCs w:val="26"/>
        </w:rPr>
        <w:fldChar w:fldCharType="begin"/>
      </w:r>
      <w:r w:rsidR="00D56E23">
        <w:rPr>
          <w:sz w:val="26"/>
          <w:szCs w:val="26"/>
        </w:rPr>
        <w:instrText xml:space="preserve"> ADDIN EN.CITE &lt;EndNote&gt;&lt;Cite AuthorYear="1"&gt;&lt;Author&gt;Lowry&lt;/Author&gt;&lt;Year&gt;2012&lt;/Year&gt;&lt;RecNum&gt;8&lt;/RecNum&gt;&lt;DisplayText&gt;Lowry,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00282B07">
        <w:rPr>
          <w:sz w:val="26"/>
          <w:szCs w:val="26"/>
        </w:rPr>
        <w:t xml:space="preserve"> </w:t>
      </w:r>
      <w:r w:rsidRPr="00957255">
        <w:rPr>
          <w:sz w:val="26"/>
          <w:szCs w:val="26"/>
        </w:rPr>
        <w:t>as ‘bicycle suitability’.</w:t>
      </w:r>
    </w:p>
    <w:p w14:paraId="48C600C2" w14:textId="3B4F0A98" w:rsidR="0052592B" w:rsidRPr="00957255" w:rsidRDefault="0052592B" w:rsidP="00957255">
      <w:pPr>
        <w:pStyle w:val="ListParagraph"/>
        <w:numPr>
          <w:ilvl w:val="0"/>
          <w:numId w:val="34"/>
        </w:numPr>
        <w:spacing w:line="360" w:lineRule="auto"/>
        <w:jc w:val="both"/>
        <w:rPr>
          <w:sz w:val="26"/>
          <w:szCs w:val="26"/>
        </w:rPr>
      </w:pPr>
      <w:r w:rsidRPr="00957255">
        <w:rPr>
          <w:sz w:val="26"/>
          <w:szCs w:val="26"/>
        </w:rPr>
        <w:t xml:space="preserve">Neighbourhoods </w:t>
      </w:r>
      <w:r w:rsidR="00CF2D8E" w:rsidRPr="00957255">
        <w:rPr>
          <w:sz w:val="26"/>
          <w:szCs w:val="26"/>
        </w:rPr>
        <w:t xml:space="preserve">are </w:t>
      </w:r>
      <w:r w:rsidRPr="00957255">
        <w:rPr>
          <w:sz w:val="26"/>
          <w:szCs w:val="26"/>
        </w:rPr>
        <w:t>delineated based on airline/Euclidian distance rather than network distance</w:t>
      </w:r>
      <w:r w:rsidR="00282B07">
        <w:rPr>
          <w:sz w:val="26"/>
          <w:szCs w:val="26"/>
        </w:rPr>
        <w:t xml:space="preserve"> </w:t>
      </w:r>
      <w:r w:rsidR="00282B07">
        <w:rPr>
          <w:sz w:val="26"/>
          <w:szCs w:val="26"/>
        </w:rPr>
        <w:fldChar w:fldCharType="begin"/>
      </w:r>
      <w:r w:rsidR="00D56E23">
        <w:rPr>
          <w:sz w:val="26"/>
          <w:szCs w:val="26"/>
        </w:rPr>
        <w:instrText xml:space="preserve"> ADDIN EN.CITE &lt;EndNote&gt;&lt;Cite&gt;&lt;Author&gt;Nielsen&lt;/Author&gt;&lt;Year&gt;2018&lt;/Year&gt;&lt;RecNum&gt;38&lt;/RecNum&gt;&lt;DisplayText&gt;(Greenberg and Renne 2005, Nielsen and Skov-Petersen 2018)&lt;/DisplayText&gt;&lt;record&gt;&lt;rec-number&gt;38&lt;/rec-number&gt;&lt;foreign-keys&gt;&lt;key app="EN" db-id="2e2p5vxx2zxtrfexpad5zaef0pxz5rr252a5" timestamp="1660661438"&gt;38&lt;/key&gt;&lt;/foreign-keys&gt;&lt;ref-type name="Journal Article"&gt;17&lt;/ref-type&gt;&lt;contributors&gt;&lt;authors&gt;&lt;author&gt;Nielsen, Thomas Alexander Sick&lt;/author&gt;&lt;author&gt;Skov-Petersen, Hans&lt;/author&gt;&lt;/authors&gt;&lt;/contributors&gt;&lt;titles&gt;&lt;title&gt;Bikeability – Urban structures supporting cycling. Effects of local, urban and regional scale urban form factors on cycling from home and workplace locations in Denmark&lt;/title&gt;&lt;secondary-title&gt;Journal of Transport Geography&lt;/secondary-title&gt;&lt;/titles&gt;&lt;periodical&gt;&lt;full-title&gt;Journal of Transport Geography&lt;/full-title&gt;&lt;/periodical&gt;&lt;pages&gt;36-44&lt;/pages&gt;&lt;volume&gt;69&lt;/volume&gt;&lt;section&gt;36&lt;/section&gt;&lt;dates&gt;&lt;year&gt;2018&lt;/year&gt;&lt;/dates&gt;&lt;isbn&gt;09666923&lt;/isbn&gt;&lt;urls&gt;&lt;/urls&gt;&lt;electronic-resource-num&gt;10.1016/j.jtrangeo.2018.04.015&lt;/electronic-resource-num&gt;&lt;/record&gt;&lt;/Cite&gt;&lt;Cite&gt;&lt;Author&gt;Greenberg&lt;/Author&gt;&lt;Year&gt;2005&lt;/Year&gt;&lt;RecNum&gt;266&lt;/RecNum&gt;&lt;record&gt;&lt;rec-number&gt;266&lt;/rec-number&gt;&lt;foreign-keys&gt;&lt;key app="EN" db-id="2e2p5vxx2zxtrfexpad5zaef0pxz5rr252a5" timestamp="1660692590"&gt;266&lt;/key&gt;&lt;/foreign-keys&gt;&lt;ref-type name="Journal Article"&gt;17&lt;/ref-type&gt;&lt;contributors&gt;&lt;authors&gt;&lt;author&gt;Greenberg, Michael R&lt;/author&gt;&lt;author&gt;Renne, John&lt;/author&gt;&lt;/authors&gt;&lt;/contributors&gt;&lt;titles&gt;&lt;title&gt;Where does walkability matter the most? An environmental justice interpretation of New Jersey data&lt;/title&gt;&lt;secondary-title&gt;Journal of urban health&lt;/secondary-title&gt;&lt;/titles&gt;&lt;periodical&gt;&lt;full-title&gt;Journal of urban health&lt;/full-title&gt;&lt;/periodical&gt;&lt;pages&gt;90-100&lt;/pages&gt;&lt;volume&gt;82&lt;/volume&gt;&lt;number&gt;1&lt;/number&gt;&lt;dates&gt;&lt;year&gt;2005&lt;/year&gt;&lt;/dates&gt;&lt;isbn&gt;1468-2869&lt;/isbn&gt;&lt;urls&gt;&lt;/urls&gt;&lt;/record&gt;&lt;/Cite&gt;&lt;/EndNote&gt;</w:instrText>
      </w:r>
      <w:r w:rsidR="00282B07">
        <w:rPr>
          <w:sz w:val="26"/>
          <w:szCs w:val="26"/>
        </w:rPr>
        <w:fldChar w:fldCharType="separate"/>
      </w:r>
      <w:r w:rsidR="00D56E23">
        <w:rPr>
          <w:noProof/>
          <w:sz w:val="26"/>
          <w:szCs w:val="26"/>
        </w:rPr>
        <w:t>(Greenberg and Renne 2005, Nielsen and Skov-Petersen 2018)</w:t>
      </w:r>
      <w:r w:rsidR="00282B07">
        <w:rPr>
          <w:sz w:val="26"/>
          <w:szCs w:val="26"/>
        </w:rPr>
        <w:fldChar w:fldCharType="end"/>
      </w:r>
      <w:r w:rsidRPr="00957255">
        <w:rPr>
          <w:sz w:val="26"/>
          <w:szCs w:val="26"/>
        </w:rPr>
        <w:t>.</w:t>
      </w:r>
    </w:p>
    <w:p w14:paraId="4683C45A" w14:textId="0DFE4936" w:rsidR="00F3335A" w:rsidRPr="00957255" w:rsidRDefault="00F3335A" w:rsidP="00957255">
      <w:pPr>
        <w:pStyle w:val="ListParagraph"/>
        <w:numPr>
          <w:ilvl w:val="0"/>
          <w:numId w:val="34"/>
        </w:numPr>
        <w:spacing w:line="360" w:lineRule="auto"/>
        <w:jc w:val="both"/>
        <w:rPr>
          <w:sz w:val="26"/>
          <w:szCs w:val="26"/>
        </w:rPr>
      </w:pPr>
      <w:r w:rsidRPr="00957255">
        <w:rPr>
          <w:sz w:val="26"/>
          <w:szCs w:val="26"/>
        </w:rPr>
        <w:t>Explicit polygon features generated around specific trajectories of individual</w:t>
      </w:r>
      <w:r w:rsidR="000D3801" w:rsidRPr="00957255">
        <w:rPr>
          <w:sz w:val="26"/>
          <w:szCs w:val="26"/>
        </w:rPr>
        <w:t xml:space="preserve"> </w:t>
      </w:r>
      <w:r w:rsidRPr="00957255">
        <w:rPr>
          <w:sz w:val="26"/>
          <w:szCs w:val="26"/>
        </w:rPr>
        <w:t xml:space="preserve">respondents – e.g., as recorded by GPS. Such features can be purely geometric, such as buffers or ellipsoids, or be based on the topology of a transport network </w:t>
      </w:r>
      <w:r w:rsidR="00282B07">
        <w:rPr>
          <w:sz w:val="26"/>
          <w:szCs w:val="26"/>
        </w:rPr>
        <w:fldChar w:fldCharType="begin"/>
      </w:r>
      <w:r w:rsidR="00D56E23">
        <w:rPr>
          <w:sz w:val="26"/>
          <w:szCs w:val="26"/>
        </w:rPr>
        <w:instrText xml:space="preserve"> ADDIN EN.CITE &lt;EndNote&gt;&lt;Cite&gt;&lt;Author&gt;Madsen&lt;/Author&gt;&lt;Year&gt;2014&lt;/Year&gt;&lt;RecNum&gt;267&lt;/RecNum&gt;&lt;DisplayText&gt;(Madsen, Schipperijn et al. 2014, Frank, Fox et al. 2017)&lt;/DisplayText&gt;&lt;record&gt;&lt;rec-number&gt;267&lt;/rec-number&gt;&lt;foreign-keys&gt;&lt;key app="EN" db-id="2e2p5vxx2zxtrfexpad5zaef0pxz5rr252a5" timestamp="1660692680"&gt;267&lt;/key&gt;&lt;/foreign-keys&gt;&lt;ref-type name="Journal Article"&gt;17&lt;/ref-type&gt;&lt;contributors&gt;&lt;authors&gt;&lt;author&gt;Madsen, Thomas&lt;/author&gt;&lt;author&gt;Schipperijn, Jasper&lt;/author&gt;&lt;author&gt;Christiansen, Lars Breum&lt;/author&gt;&lt;author&gt;Nielsen, Thomas Sick&lt;/author&gt;&lt;author&gt;Troelsen, Jens&lt;/author&gt;&lt;/authors&gt;&lt;/contributors&gt;&lt;titles&gt;&lt;title&gt;Developing suitable buffers to capture transport cycling behavior&lt;/title&gt;&lt;secondary-title&gt;Frontiers in Public Health&lt;/secondary-title&gt;&lt;/titles&gt;&lt;periodical&gt;&lt;full-title&gt;Frontiers in Public Health&lt;/full-title&gt;&lt;/periodical&gt;&lt;pages&gt;61&lt;/pages&gt;&lt;volume&gt;2&lt;/volume&gt;&lt;dates&gt;&lt;year&gt;2014&lt;/year&gt;&lt;/dates&gt;&lt;isbn&gt;2296-2565&lt;/isbn&gt;&lt;urls&gt;&lt;/urls&gt;&lt;/record&gt;&lt;/Cite&gt;&lt;Cite&gt;&lt;Author&gt;Frank&lt;/Author&gt;&lt;Year&gt;2017&lt;/Year&gt;&lt;RecNum&gt;268&lt;/RecNum&gt;&lt;record&gt;&lt;rec-number&gt;268&lt;/rec-number&gt;&lt;foreign-keys&gt;&lt;key app="EN" db-id="2e2p5vxx2zxtrfexpad5zaef0pxz5rr252a5" timestamp="1660692846"&gt;268&lt;/key&gt;&lt;/foreign-keys&gt;&lt;ref-type name="Journal Article"&gt;17&lt;/ref-type&gt;&lt;contributors&gt;&lt;authors&gt;&lt;author&gt;Frank, Lawrence D&lt;/author&gt;&lt;author&gt;Fox, Eric H&lt;/author&gt;&lt;author&gt;Ulmer, Jared M&lt;/author&gt;&lt;author&gt;Chapman, James E&lt;/author&gt;&lt;author&gt;Kershaw, Suzanne E&lt;/author&gt;&lt;author&gt;Sallis, James F&lt;/author&gt;&lt;author&gt;Conway, Terry L&lt;/author&gt;&lt;author&gt;Cerin, Ester&lt;/author&gt;&lt;author&gt;Cain, Kelli L&lt;/author&gt;&lt;author&gt;Adams, Marc A&lt;/author&gt;&lt;/authors&gt;&lt;/contributors&gt;&lt;titles&gt;&lt;title&gt;International comparison of observation-specific spatial buffers: maximizing the ability to estimate physical activity&lt;/title&gt;&lt;secondary-title&gt;International Journal of Health Geographics&lt;/secondary-title&gt;&lt;/titles&gt;&lt;periodical&gt;&lt;full-title&gt;International journal of health geographics&lt;/full-title&gt;&lt;/periodical&gt;&lt;pages&gt;1-13&lt;/pages&gt;&lt;volume&gt;16&lt;/volume&gt;&lt;number&gt;1&lt;/number&gt;&lt;dates&gt;&lt;year&gt;2017&lt;/year&gt;&lt;/dates&gt;&lt;isbn&gt;1476-072X&lt;/isbn&gt;&lt;urls&gt;&lt;/urls&gt;&lt;/record&gt;&lt;/Cite&gt;&lt;/EndNote&gt;</w:instrText>
      </w:r>
      <w:r w:rsidR="00282B07">
        <w:rPr>
          <w:sz w:val="26"/>
          <w:szCs w:val="26"/>
        </w:rPr>
        <w:fldChar w:fldCharType="separate"/>
      </w:r>
      <w:r w:rsidR="00D56E23">
        <w:rPr>
          <w:noProof/>
          <w:sz w:val="26"/>
          <w:szCs w:val="26"/>
        </w:rPr>
        <w:t>(Madsen, Schipperijn et al. 2014, Frank, Fox et al. 2017)</w:t>
      </w:r>
      <w:r w:rsidR="00282B07">
        <w:rPr>
          <w:sz w:val="26"/>
          <w:szCs w:val="26"/>
        </w:rPr>
        <w:fldChar w:fldCharType="end"/>
      </w:r>
      <w:r w:rsidR="00282B07">
        <w:rPr>
          <w:rFonts w:hint="cs"/>
          <w:sz w:val="26"/>
          <w:szCs w:val="26"/>
          <w:rtl/>
        </w:rPr>
        <w:t xml:space="preserve"> </w:t>
      </w:r>
      <w:r w:rsidRPr="00957255">
        <w:rPr>
          <w:sz w:val="26"/>
          <w:szCs w:val="26"/>
        </w:rPr>
        <w:t>.</w:t>
      </w:r>
    </w:p>
    <w:p w14:paraId="2D725871" w14:textId="792BE404" w:rsidR="00112D06" w:rsidRDefault="00F3335A" w:rsidP="0051413B">
      <w:pPr>
        <w:pStyle w:val="ListParagraph"/>
        <w:numPr>
          <w:ilvl w:val="0"/>
          <w:numId w:val="34"/>
        </w:numPr>
        <w:spacing w:line="360" w:lineRule="auto"/>
        <w:jc w:val="both"/>
        <w:rPr>
          <w:sz w:val="26"/>
          <w:szCs w:val="26"/>
        </w:rPr>
        <w:sectPr w:rsidR="00112D06" w:rsidSect="00DE5FD5">
          <w:pgSz w:w="12240" w:h="15840"/>
          <w:pgMar w:top="1440" w:right="1440" w:bottom="1440" w:left="1440" w:header="708" w:footer="708" w:gutter="0"/>
          <w:cols w:space="708"/>
          <w:docGrid w:linePitch="360"/>
        </w:sectPr>
      </w:pPr>
      <w:r w:rsidRPr="0051413B">
        <w:rPr>
          <w:sz w:val="26"/>
          <w:szCs w:val="26"/>
        </w:rPr>
        <w:t>Connected infrastructures as a functional component of entire towns</w:t>
      </w:r>
      <w:r w:rsidR="000D3801" w:rsidRPr="0051413B">
        <w:rPr>
          <w:sz w:val="26"/>
          <w:szCs w:val="26"/>
        </w:rPr>
        <w:t xml:space="preserve"> </w:t>
      </w:r>
      <w:r w:rsidRPr="0051413B">
        <w:rPr>
          <w:sz w:val="26"/>
          <w:szCs w:val="26"/>
        </w:rPr>
        <w:t xml:space="preserve">and urban fabrics </w:t>
      </w:r>
      <w:r w:rsidR="00282B07">
        <w:rPr>
          <w:sz w:val="26"/>
          <w:szCs w:val="26"/>
        </w:rPr>
        <w:fldChar w:fldCharType="begin"/>
      </w:r>
      <w:r w:rsidR="00D56E23">
        <w:rPr>
          <w:sz w:val="26"/>
          <w:szCs w:val="26"/>
        </w:rPr>
        <w:instrText xml:space="preserve"> ADDIN EN.CITE &lt;EndNote&gt;&lt;Cite&gt;&lt;Author&gt;Lowry&lt;/Author&gt;&lt;Year&gt;2012&lt;/Year&gt;&lt;RecNum&gt;8&lt;/RecNum&gt;&lt;DisplayText&gt;(Lowry,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Pr="0051413B">
        <w:rPr>
          <w:sz w:val="26"/>
          <w:szCs w:val="26"/>
        </w:rPr>
        <w:t xml:space="preserve">. According to </w:t>
      </w:r>
      <w:r w:rsidR="00282B07">
        <w:rPr>
          <w:sz w:val="26"/>
          <w:szCs w:val="26"/>
        </w:rPr>
        <w:fldChar w:fldCharType="begin"/>
      </w:r>
      <w:r w:rsidR="00D56E23">
        <w:rPr>
          <w:sz w:val="26"/>
          <w:szCs w:val="26"/>
        </w:rPr>
        <w:instrText xml:space="preserve"> ADDIN EN.CITE &lt;EndNote&gt;&lt;Cite AuthorYear="1"&gt;&lt;Author&gt;Lowry&lt;/Author&gt;&lt;Year&gt;2012&lt;/Year&gt;&lt;RecNum&gt;8&lt;/RecNum&gt;&lt;DisplayText&gt;Lowry,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rsidR="00282B07">
        <w:rPr>
          <w:sz w:val="26"/>
          <w:szCs w:val="26"/>
        </w:rPr>
        <w:fldChar w:fldCharType="separate"/>
      </w:r>
      <w:r w:rsidR="00D56E23">
        <w:rPr>
          <w:noProof/>
          <w:sz w:val="26"/>
          <w:szCs w:val="26"/>
        </w:rPr>
        <w:t>Lowry, Callister et al. (2012)</w:t>
      </w:r>
      <w:r w:rsidR="00282B07">
        <w:rPr>
          <w:sz w:val="26"/>
          <w:szCs w:val="26"/>
        </w:rPr>
        <w:fldChar w:fldCharType="end"/>
      </w:r>
      <w:r w:rsidRPr="0051413B">
        <w:rPr>
          <w:sz w:val="26"/>
          <w:szCs w:val="26"/>
        </w:rPr>
        <w:t xml:space="preserve">, this </w:t>
      </w:r>
      <w:r w:rsidRPr="0051413B">
        <w:rPr>
          <w:sz w:val="26"/>
          <w:szCs w:val="26"/>
        </w:rPr>
        <w:lastRenderedPageBreak/>
        <w:t>is in fact what covers the term ‘</w:t>
      </w:r>
      <w:proofErr w:type="spellStart"/>
      <w:r w:rsidRPr="0051413B">
        <w:rPr>
          <w:sz w:val="26"/>
          <w:szCs w:val="26"/>
        </w:rPr>
        <w:t>Bikeability</w:t>
      </w:r>
      <w:proofErr w:type="spellEnd"/>
      <w:r w:rsidRPr="0051413B">
        <w:rPr>
          <w:sz w:val="26"/>
          <w:szCs w:val="26"/>
        </w:rPr>
        <w:t>’.</w:t>
      </w:r>
      <w:r w:rsidR="00BA4782">
        <w:rPr>
          <w:sz w:val="26"/>
          <w:szCs w:val="26"/>
        </w:rPr>
        <w:t xml:space="preserve"> In the following, Table 4 prepa</w:t>
      </w:r>
      <w:r w:rsidR="000F7239">
        <w:rPr>
          <w:sz w:val="26"/>
          <w:szCs w:val="26"/>
        </w:rPr>
        <w:t xml:space="preserve">res some of the studies that used </w:t>
      </w:r>
      <w:proofErr w:type="spellStart"/>
      <w:r w:rsidR="000F7239">
        <w:rPr>
          <w:sz w:val="26"/>
          <w:szCs w:val="26"/>
        </w:rPr>
        <w:t>bikeability</w:t>
      </w:r>
      <w:proofErr w:type="spellEnd"/>
      <w:r w:rsidR="000F7239">
        <w:rPr>
          <w:sz w:val="26"/>
          <w:szCs w:val="26"/>
        </w:rPr>
        <w:t xml:space="preserve"> index</w:t>
      </w:r>
      <w:r w:rsidR="00903DA5">
        <w:rPr>
          <w:sz w:val="26"/>
          <w:szCs w:val="26"/>
        </w:rPr>
        <w:t>.</w:t>
      </w:r>
      <w:r w:rsidR="00BA4782">
        <w:rPr>
          <w:sz w:val="26"/>
          <w:szCs w:val="26"/>
        </w:rPr>
        <w:t xml:space="preserve">    </w:t>
      </w:r>
    </w:p>
    <w:p w14:paraId="5DD5EDD4" w14:textId="01C16317" w:rsidR="00F56CB1" w:rsidRPr="00F56CB1" w:rsidRDefault="00F56CB1" w:rsidP="008B71B9">
      <w:pPr>
        <w:pStyle w:val="Caption"/>
        <w:keepNext/>
        <w:jc w:val="center"/>
        <w:rPr>
          <w:sz w:val="24"/>
          <w:szCs w:val="24"/>
        </w:rPr>
      </w:pPr>
      <w:r w:rsidRPr="00F56CB1">
        <w:rPr>
          <w:sz w:val="24"/>
          <w:szCs w:val="24"/>
        </w:rPr>
        <w:lastRenderedPageBreak/>
        <w:t xml:space="preserve">Table </w:t>
      </w:r>
      <w:r w:rsidR="008B71B9">
        <w:rPr>
          <w:sz w:val="24"/>
          <w:szCs w:val="24"/>
        </w:rPr>
        <w:t xml:space="preserve">4: </w:t>
      </w:r>
      <w:r w:rsidRPr="00F56CB1">
        <w:rPr>
          <w:sz w:val="24"/>
          <w:szCs w:val="24"/>
        </w:rPr>
        <w:t xml:space="preserve">Studies examining </w:t>
      </w:r>
      <w:proofErr w:type="spellStart"/>
      <w:r w:rsidRPr="00F56CB1">
        <w:rPr>
          <w:sz w:val="24"/>
          <w:szCs w:val="24"/>
        </w:rPr>
        <w:t>bikeability</w:t>
      </w:r>
      <w:proofErr w:type="spellEnd"/>
    </w:p>
    <w:tbl>
      <w:tblPr>
        <w:tblStyle w:val="TableGrid"/>
        <w:tblW w:w="5000" w:type="pct"/>
        <w:tblLook w:val="04A0" w:firstRow="1" w:lastRow="0" w:firstColumn="1" w:lastColumn="0" w:noHBand="0" w:noVBand="1"/>
      </w:tblPr>
      <w:tblGrid>
        <w:gridCol w:w="1751"/>
        <w:gridCol w:w="1303"/>
        <w:gridCol w:w="3152"/>
        <w:gridCol w:w="3592"/>
        <w:gridCol w:w="3152"/>
      </w:tblGrid>
      <w:tr w:rsidR="00C1263B" w14:paraId="7F4568C6" w14:textId="77777777" w:rsidTr="0082162C">
        <w:tc>
          <w:tcPr>
            <w:tcW w:w="676" w:type="pct"/>
            <w:shd w:val="clear" w:color="auto" w:fill="E7E6E6" w:themeFill="background2"/>
          </w:tcPr>
          <w:p w14:paraId="51A315F5" w14:textId="77777777" w:rsidR="00EC023C" w:rsidRPr="000E37DF" w:rsidRDefault="00EC023C" w:rsidP="001623DF">
            <w:pPr>
              <w:jc w:val="center"/>
              <w:rPr>
                <w:b/>
                <w:bCs/>
                <w:sz w:val="24"/>
                <w:szCs w:val="24"/>
              </w:rPr>
            </w:pPr>
            <w:r w:rsidRPr="000E37DF">
              <w:rPr>
                <w:b/>
                <w:bCs/>
                <w:sz w:val="24"/>
                <w:szCs w:val="24"/>
              </w:rPr>
              <w:t>Author</w:t>
            </w:r>
          </w:p>
        </w:tc>
        <w:tc>
          <w:tcPr>
            <w:tcW w:w="503" w:type="pct"/>
            <w:shd w:val="clear" w:color="auto" w:fill="E7E6E6" w:themeFill="background2"/>
          </w:tcPr>
          <w:p w14:paraId="788E40F0" w14:textId="77777777" w:rsidR="00EC023C" w:rsidRPr="000E37DF" w:rsidRDefault="00EC023C" w:rsidP="001623DF">
            <w:pPr>
              <w:jc w:val="center"/>
              <w:rPr>
                <w:b/>
                <w:bCs/>
                <w:sz w:val="24"/>
                <w:szCs w:val="24"/>
              </w:rPr>
            </w:pPr>
            <w:r>
              <w:rPr>
                <w:b/>
                <w:bCs/>
                <w:sz w:val="24"/>
                <w:szCs w:val="24"/>
              </w:rPr>
              <w:t>Study area</w:t>
            </w:r>
          </w:p>
        </w:tc>
        <w:tc>
          <w:tcPr>
            <w:tcW w:w="1217" w:type="pct"/>
            <w:shd w:val="clear" w:color="auto" w:fill="E7E6E6" w:themeFill="background2"/>
          </w:tcPr>
          <w:p w14:paraId="045E331F" w14:textId="77777777" w:rsidR="00EC023C" w:rsidRPr="000E37DF" w:rsidRDefault="00EC023C" w:rsidP="001623DF">
            <w:pPr>
              <w:jc w:val="center"/>
              <w:rPr>
                <w:b/>
                <w:bCs/>
                <w:sz w:val="24"/>
                <w:szCs w:val="24"/>
              </w:rPr>
            </w:pPr>
            <w:r>
              <w:rPr>
                <w:b/>
                <w:bCs/>
                <w:sz w:val="24"/>
                <w:szCs w:val="24"/>
              </w:rPr>
              <w:t>Measure</w:t>
            </w:r>
          </w:p>
        </w:tc>
        <w:tc>
          <w:tcPr>
            <w:tcW w:w="1387" w:type="pct"/>
            <w:shd w:val="clear" w:color="auto" w:fill="E7E6E6" w:themeFill="background2"/>
          </w:tcPr>
          <w:p w14:paraId="2CDBF086" w14:textId="77777777" w:rsidR="00EC023C" w:rsidRPr="000E37DF" w:rsidRDefault="00EC023C" w:rsidP="001623DF">
            <w:pPr>
              <w:jc w:val="center"/>
              <w:rPr>
                <w:b/>
                <w:bCs/>
                <w:sz w:val="24"/>
                <w:szCs w:val="24"/>
              </w:rPr>
            </w:pPr>
            <w:r w:rsidRPr="000E37DF">
              <w:rPr>
                <w:b/>
                <w:bCs/>
                <w:sz w:val="24"/>
                <w:szCs w:val="24"/>
              </w:rPr>
              <w:t>Data</w:t>
            </w:r>
          </w:p>
        </w:tc>
        <w:tc>
          <w:tcPr>
            <w:tcW w:w="1217" w:type="pct"/>
            <w:shd w:val="clear" w:color="auto" w:fill="E7E6E6" w:themeFill="background2"/>
          </w:tcPr>
          <w:p w14:paraId="0CA70A5E" w14:textId="77777777" w:rsidR="00EC023C" w:rsidRPr="000E37DF" w:rsidRDefault="00EC023C" w:rsidP="001623DF">
            <w:pPr>
              <w:jc w:val="center"/>
              <w:rPr>
                <w:b/>
                <w:bCs/>
                <w:sz w:val="24"/>
                <w:szCs w:val="24"/>
              </w:rPr>
            </w:pPr>
            <w:r w:rsidRPr="000E37DF">
              <w:rPr>
                <w:b/>
                <w:bCs/>
                <w:sz w:val="24"/>
                <w:szCs w:val="24"/>
              </w:rPr>
              <w:t>Descriptions</w:t>
            </w:r>
          </w:p>
        </w:tc>
      </w:tr>
      <w:tr w:rsidR="00C1263B" w14:paraId="692180FA" w14:textId="77777777" w:rsidTr="0082162C">
        <w:tc>
          <w:tcPr>
            <w:tcW w:w="676" w:type="pct"/>
          </w:tcPr>
          <w:p w14:paraId="24D16FB7" w14:textId="51298F82" w:rsidR="00282B07" w:rsidRDefault="00282B07" w:rsidP="001623DF">
            <w:r>
              <w:fldChar w:fldCharType="begin"/>
            </w:r>
            <w:r w:rsidR="00D56E23">
              <w:instrText xml:space="preserve"> ADDIN EN.CITE &lt;EndNote&gt;&lt;Cite AuthorYear="1"&gt;&lt;Author&gt;Lowry&lt;/Author&gt;&lt;Year&gt;2012&lt;/Year&gt;&lt;RecNum&gt;8&lt;/RecNum&gt;&lt;DisplayText&gt;Lowry, Callister et al. (2012)&lt;/DisplayText&gt;&lt;record&gt;&lt;rec-number&gt;8&lt;/rec-number&gt;&lt;foreign-keys&gt;&lt;key app="EN" db-id="2e2p5vxx2zxtrfexpad5zaef0pxz5rr252a5" timestamp="1660661332"&gt;8&lt;/key&gt;&lt;/foreign-keys&gt;&lt;ref-type name="Journal Article"&gt;17&lt;/ref-type&gt;&lt;contributors&gt;&lt;authors&gt;&lt;author&gt;Lowry, Michael B.&lt;/author&gt;&lt;author&gt;Callister, Daniel&lt;/author&gt;&lt;author&gt;Gresham, Maureen&lt;/author&gt;&lt;author&gt;Moore, Brandon&lt;/author&gt;&lt;/authors&gt;&lt;/contributors&gt;&lt;titles&gt;&lt;title&gt;Assessment of Communitywide Bikeability with Bicycle Level of Service&lt;/title&gt;&lt;secondary-title&gt;Transportation Research Record: Journal of the Transportation Research Board&lt;/secondary-title&gt;&lt;/titles&gt;&lt;periodical&gt;&lt;full-title&gt;Transportation Research Record: Journal of the Transportation Research Board&lt;/full-title&gt;&lt;/periodical&gt;&lt;pages&gt;41-48&lt;/pages&gt;&lt;volume&gt;2314&lt;/volume&gt;&lt;number&gt;1&lt;/number&gt;&lt;section&gt;41&lt;/section&gt;&lt;dates&gt;&lt;year&gt;2012&lt;/year&gt;&lt;/dates&gt;&lt;isbn&gt;0361-1981&amp;#xD;2169-4052&lt;/isbn&gt;&lt;urls&gt;&lt;/urls&gt;&lt;electronic-resource-num&gt;10.3141/2314-06&lt;/electronic-resource-num&gt;&lt;/record&gt;&lt;/Cite&gt;&lt;/EndNote&gt;</w:instrText>
            </w:r>
            <w:r>
              <w:fldChar w:fldCharType="separate"/>
            </w:r>
            <w:r w:rsidR="00D56E23">
              <w:rPr>
                <w:noProof/>
              </w:rPr>
              <w:t>Lowry, Callister et al. (2012)</w:t>
            </w:r>
            <w:r>
              <w:fldChar w:fldCharType="end"/>
            </w:r>
          </w:p>
        </w:tc>
        <w:tc>
          <w:tcPr>
            <w:tcW w:w="503" w:type="pct"/>
          </w:tcPr>
          <w:p w14:paraId="11B775A8" w14:textId="77777777" w:rsidR="00EC023C" w:rsidRDefault="00EC023C" w:rsidP="001623DF">
            <w:r w:rsidRPr="008E52CE">
              <w:t>Moscow, Idaho</w:t>
            </w:r>
          </w:p>
        </w:tc>
        <w:tc>
          <w:tcPr>
            <w:tcW w:w="1217" w:type="pct"/>
          </w:tcPr>
          <w:p w14:paraId="46296E05" w14:textId="77777777" w:rsidR="00EC023C" w:rsidRPr="00A17513" w:rsidRDefault="00EC023C" w:rsidP="00EC023C">
            <w:pPr>
              <w:pStyle w:val="ListParagraph"/>
              <w:numPr>
                <w:ilvl w:val="0"/>
                <w:numId w:val="30"/>
              </w:numPr>
              <w:ind w:left="177" w:hanging="142"/>
              <w:rPr>
                <w:rFonts w:cstheme="minorHAnsi"/>
              </w:rPr>
            </w:pPr>
            <w:r w:rsidRPr="00A17513">
              <w:rPr>
                <w:rFonts w:cstheme="minorHAnsi"/>
              </w:rPr>
              <w:t xml:space="preserve">proposed calculation for </w:t>
            </w:r>
            <w:proofErr w:type="spellStart"/>
            <w:r w:rsidRPr="00A17513">
              <w:rPr>
                <w:rFonts w:cstheme="minorHAnsi"/>
                <w:b/>
                <w:bCs/>
              </w:rPr>
              <w:t>bikeability</w:t>
            </w:r>
            <w:proofErr w:type="spellEnd"/>
            <w:r w:rsidRPr="00A17513">
              <w:rPr>
                <w:rFonts w:cstheme="minorHAnsi"/>
              </w:rPr>
              <w:t xml:space="preserve"> was developed </w:t>
            </w:r>
            <w:proofErr w:type="gramStart"/>
            <w:r w:rsidRPr="00A17513">
              <w:rPr>
                <w:rFonts w:cstheme="minorHAnsi"/>
              </w:rPr>
              <w:t>on the basis of</w:t>
            </w:r>
            <w:proofErr w:type="gramEnd"/>
            <w:r w:rsidRPr="00A17513">
              <w:rPr>
                <w:rFonts w:cstheme="minorHAnsi"/>
              </w:rPr>
              <w:t xml:space="preserve"> a common accessibility equation (Hansen's model). </w:t>
            </w:r>
          </w:p>
          <w:p w14:paraId="3E6E944D" w14:textId="77777777" w:rsidR="00EC023C" w:rsidRDefault="00EC023C" w:rsidP="00EC023C">
            <w:pPr>
              <w:pStyle w:val="ListParagraph"/>
              <w:numPr>
                <w:ilvl w:val="0"/>
                <w:numId w:val="30"/>
              </w:numPr>
              <w:ind w:left="177" w:hanging="142"/>
              <w:rPr>
                <w:rFonts w:cstheme="minorHAnsi"/>
              </w:rPr>
            </w:pPr>
            <w:r w:rsidRPr="00A17513">
              <w:rPr>
                <w:rFonts w:cstheme="minorHAnsi"/>
              </w:rPr>
              <w:t xml:space="preserve">calculation finds the </w:t>
            </w:r>
            <w:r w:rsidRPr="00A17513">
              <w:rPr>
                <w:rFonts w:cstheme="minorHAnsi"/>
                <w:b/>
                <w:bCs/>
              </w:rPr>
              <w:t>shortest routes</w:t>
            </w:r>
            <w:r w:rsidRPr="00A17513">
              <w:rPr>
                <w:rFonts w:cstheme="minorHAnsi"/>
              </w:rPr>
              <w:t xml:space="preserve"> between zone </w:t>
            </w:r>
            <w:proofErr w:type="spellStart"/>
            <w:r w:rsidRPr="00A17513">
              <w:rPr>
                <w:rFonts w:cstheme="minorHAnsi"/>
              </w:rPr>
              <w:t>i</w:t>
            </w:r>
            <w:proofErr w:type="spellEnd"/>
            <w:r w:rsidRPr="00A17513">
              <w:rPr>
                <w:rFonts w:cstheme="minorHAnsi"/>
              </w:rPr>
              <w:t xml:space="preserve"> and every</w:t>
            </w:r>
            <w:r>
              <w:rPr>
                <w:rFonts w:cstheme="minorHAnsi"/>
              </w:rPr>
              <w:t xml:space="preserve"> </w:t>
            </w:r>
            <w:r w:rsidRPr="00A17513">
              <w:rPr>
                <w:rFonts w:cstheme="minorHAnsi"/>
              </w:rPr>
              <w:t>destination j</w:t>
            </w:r>
          </w:p>
          <w:p w14:paraId="333C29B0" w14:textId="5553C448" w:rsidR="00EC023C" w:rsidRPr="00D53D80" w:rsidRDefault="00EC023C" w:rsidP="002629A3">
            <w:pPr>
              <w:pStyle w:val="ListParagraph"/>
              <w:ind w:left="177"/>
              <w:rPr>
                <w:rFonts w:cstheme="minorHAnsi"/>
              </w:rPr>
            </w:pPr>
          </w:p>
        </w:tc>
        <w:tc>
          <w:tcPr>
            <w:tcW w:w="1387" w:type="pct"/>
          </w:tcPr>
          <w:p w14:paraId="26180501" w14:textId="77777777" w:rsidR="00EC023C" w:rsidRDefault="00EC023C" w:rsidP="00EC023C">
            <w:pPr>
              <w:pStyle w:val="ListParagraph"/>
              <w:numPr>
                <w:ilvl w:val="0"/>
                <w:numId w:val="30"/>
              </w:numPr>
              <w:ind w:left="177" w:hanging="142"/>
              <w:rPr>
                <w:rFonts w:cstheme="minorHAnsi"/>
              </w:rPr>
            </w:pPr>
            <w:r w:rsidRPr="00066043">
              <w:rPr>
                <w:rFonts w:cstheme="minorHAnsi"/>
              </w:rPr>
              <w:t>bikeway is any roadway where bicycle travel is permitted</w:t>
            </w:r>
            <w:r>
              <w:rPr>
                <w:rFonts w:cstheme="minorHAnsi"/>
              </w:rPr>
              <w:t xml:space="preserve"> </w:t>
            </w:r>
            <w:r w:rsidRPr="00066043">
              <w:rPr>
                <w:rFonts w:cstheme="minorHAnsi"/>
              </w:rPr>
              <w:t>regardless of the presence of a bike lane</w:t>
            </w:r>
          </w:p>
          <w:p w14:paraId="0284B675" w14:textId="77777777" w:rsidR="00EC023C" w:rsidRDefault="00EC023C" w:rsidP="00EC023C">
            <w:pPr>
              <w:pStyle w:val="ListParagraph"/>
              <w:numPr>
                <w:ilvl w:val="0"/>
                <w:numId w:val="30"/>
              </w:numPr>
              <w:ind w:left="177" w:hanging="142"/>
              <w:rPr>
                <w:rFonts w:cstheme="minorHAnsi"/>
              </w:rPr>
            </w:pPr>
            <w:r w:rsidRPr="00C14F76">
              <w:rPr>
                <w:rFonts w:cstheme="minorHAnsi"/>
              </w:rPr>
              <w:t>Complete entire bikeway network and important destinations in the case study community</w:t>
            </w:r>
          </w:p>
          <w:p w14:paraId="385857BC" w14:textId="77777777" w:rsidR="00EC023C" w:rsidRPr="00D53D80" w:rsidRDefault="00EC023C" w:rsidP="00EC023C">
            <w:pPr>
              <w:pStyle w:val="ListParagraph"/>
              <w:numPr>
                <w:ilvl w:val="0"/>
                <w:numId w:val="30"/>
              </w:numPr>
              <w:ind w:left="177" w:hanging="142"/>
              <w:rPr>
                <w:rFonts w:cstheme="minorHAnsi"/>
              </w:rPr>
            </w:pPr>
            <w:r w:rsidRPr="00D53D80">
              <w:rPr>
                <w:rFonts w:cstheme="minorHAnsi"/>
              </w:rPr>
              <w:t>only arterials, collectors, and shared-use paths were considered part of the major bikeway network.</w:t>
            </w:r>
          </w:p>
        </w:tc>
        <w:tc>
          <w:tcPr>
            <w:tcW w:w="1217" w:type="pct"/>
            <w:vAlign w:val="center"/>
          </w:tcPr>
          <w:p w14:paraId="302A87BD" w14:textId="77777777" w:rsidR="00EC023C" w:rsidRDefault="00EC023C" w:rsidP="00EC023C">
            <w:pPr>
              <w:pStyle w:val="ListParagraph"/>
              <w:numPr>
                <w:ilvl w:val="0"/>
                <w:numId w:val="30"/>
              </w:numPr>
              <w:ind w:left="177" w:hanging="142"/>
              <w:rPr>
                <w:rFonts w:cstheme="minorHAnsi"/>
              </w:rPr>
            </w:pPr>
            <w:r w:rsidRPr="009108E1">
              <w:rPr>
                <w:rFonts w:cstheme="minorHAnsi"/>
              </w:rPr>
              <w:t xml:space="preserve">Assessment of </w:t>
            </w:r>
            <w:proofErr w:type="spellStart"/>
            <w:r w:rsidRPr="003E41E0">
              <w:rPr>
                <w:rFonts w:cstheme="minorHAnsi"/>
                <w:b/>
                <w:bCs/>
              </w:rPr>
              <w:t>bikeability</w:t>
            </w:r>
            <w:proofErr w:type="spellEnd"/>
            <w:r w:rsidRPr="009108E1">
              <w:rPr>
                <w:rFonts w:cstheme="minorHAnsi"/>
              </w:rPr>
              <w:t xml:space="preserve"> considers comfort and safety of the entire bikeway network for</w:t>
            </w:r>
            <w:r>
              <w:rPr>
                <w:rFonts w:cstheme="minorHAnsi"/>
              </w:rPr>
              <w:t xml:space="preserve"> </w:t>
            </w:r>
            <w:r w:rsidRPr="009108E1">
              <w:rPr>
                <w:rFonts w:cstheme="minorHAnsi"/>
              </w:rPr>
              <w:t>access to important destinations</w:t>
            </w:r>
            <w:r>
              <w:rPr>
                <w:rFonts w:cstheme="minorHAnsi"/>
              </w:rPr>
              <w:t>.</w:t>
            </w:r>
          </w:p>
          <w:p w14:paraId="3C228DB4" w14:textId="77777777" w:rsidR="00994FE0" w:rsidRDefault="00EC023C" w:rsidP="00994FE0">
            <w:pPr>
              <w:pStyle w:val="ListParagraph"/>
              <w:numPr>
                <w:ilvl w:val="0"/>
                <w:numId w:val="30"/>
              </w:numPr>
              <w:ind w:left="177" w:hanging="142"/>
              <w:rPr>
                <w:rFonts w:cstheme="minorHAnsi"/>
              </w:rPr>
            </w:pPr>
            <w:r w:rsidRPr="00A93ECB">
              <w:rPr>
                <w:rFonts w:cstheme="minorHAnsi"/>
                <w:b/>
                <w:bCs/>
              </w:rPr>
              <w:t>impedance functions</w:t>
            </w:r>
            <w:r w:rsidRPr="00A93ECB">
              <w:rPr>
                <w:rFonts w:cstheme="minorHAnsi"/>
              </w:rPr>
              <w:t xml:space="preserve"> were estimated based on a negative exponential function.</w:t>
            </w:r>
          </w:p>
          <w:p w14:paraId="049527B8" w14:textId="76B5EBC3" w:rsidR="00EC023C" w:rsidRPr="00D53D80" w:rsidRDefault="00EC023C" w:rsidP="00994FE0">
            <w:pPr>
              <w:pStyle w:val="ListParagraph"/>
              <w:numPr>
                <w:ilvl w:val="0"/>
                <w:numId w:val="30"/>
              </w:numPr>
              <w:ind w:left="177" w:hanging="142"/>
              <w:rPr>
                <w:rFonts w:cstheme="minorHAnsi"/>
              </w:rPr>
            </w:pPr>
            <w:proofErr w:type="spellStart"/>
            <w:r w:rsidRPr="00D53D80">
              <w:rPr>
                <w:rFonts w:cstheme="minorHAnsi"/>
              </w:rPr>
              <w:t>bikeability</w:t>
            </w:r>
            <w:proofErr w:type="spellEnd"/>
            <w:r w:rsidRPr="00D53D80">
              <w:rPr>
                <w:rFonts w:cstheme="minorHAnsi"/>
              </w:rPr>
              <w:t xml:space="preserve"> was assessed for all </w:t>
            </w:r>
            <w:r w:rsidRPr="00D53D80">
              <w:rPr>
                <w:rFonts w:cstheme="minorHAnsi"/>
                <w:b/>
                <w:bCs/>
              </w:rPr>
              <w:t>commercial destinations</w:t>
            </w:r>
            <w:r w:rsidRPr="00D53D80">
              <w:rPr>
                <w:rFonts w:cstheme="minorHAnsi"/>
              </w:rPr>
              <w:t xml:space="preserve"> </w:t>
            </w:r>
          </w:p>
        </w:tc>
      </w:tr>
      <w:tr w:rsidR="00C1263B" w14:paraId="6C046C2F" w14:textId="77777777" w:rsidTr="0082162C">
        <w:tc>
          <w:tcPr>
            <w:tcW w:w="676" w:type="pct"/>
          </w:tcPr>
          <w:p w14:paraId="21700AB6" w14:textId="05142CC8" w:rsidR="00282B07" w:rsidRDefault="00282B07" w:rsidP="001623DF">
            <w:r>
              <w:fldChar w:fldCharType="begin"/>
            </w:r>
            <w:r w:rsidR="004B593D">
              <w:instrText xml:space="preserve"> ADDIN EN.CITE &lt;EndNote&gt;&lt;Cite AuthorYear="1"&gt;&lt;Author&gt;Nielsen&lt;/Author&gt;&lt;Year&gt;2018&lt;/Year&gt;&lt;RecNum&gt;38&lt;/RecNum&gt;&lt;DisplayText&gt;Nielsen and Skov-Petersen (2018)&lt;/DisplayText&gt;&lt;record&gt;&lt;rec-number&gt;38&lt;/rec-number&gt;&lt;foreign-keys&gt;&lt;key app="EN" db-id="2e2p5vxx2zxtrfexpad5zaef0pxz5rr252a5" timestamp="1660661438"&gt;38&lt;/key&gt;&lt;/foreign-keys&gt;&lt;ref-type name="Journal Article"&gt;17&lt;/ref-type&gt;&lt;contributors&gt;&lt;authors&gt;&lt;author&gt;Nielsen, Thomas Alexander Sick&lt;/author&gt;&lt;author&gt;Skov-Petersen, Hans&lt;/author&gt;&lt;/authors&gt;&lt;/contributors&gt;&lt;titles&gt;&lt;title&gt;Bikeability – Urban structures supporting cycling. Effects of local, urban and regional scale urban form factors on cycling from home and workplace locations in Denmark&lt;/title&gt;&lt;secondary-title&gt;Journal of Transport Geography&lt;/secondary-title&gt;&lt;/titles&gt;&lt;periodical&gt;&lt;full-title&gt;Journal of Transport Geography&lt;/full-title&gt;&lt;/periodical&gt;&lt;pages&gt;36-44&lt;/pages&gt;&lt;volume&gt;69&lt;/volume&gt;&lt;section&gt;36&lt;/section&gt;&lt;dates&gt;&lt;year&gt;2018&lt;/year&gt;&lt;/dates&gt;&lt;isbn&gt;09666923&lt;/isbn&gt;&lt;urls&gt;&lt;/urls&gt;&lt;electronic-resource-num&gt;10.1016/j.jtrangeo.2018.04.015&lt;/electronic-resource-num&gt;&lt;/record&gt;&lt;/Cite&gt;&lt;/EndNote&gt;</w:instrText>
            </w:r>
            <w:r>
              <w:fldChar w:fldCharType="separate"/>
            </w:r>
            <w:r w:rsidR="004B593D">
              <w:rPr>
                <w:noProof/>
              </w:rPr>
              <w:t>Nielsen and Skov-Petersen (2018)</w:t>
            </w:r>
            <w:r>
              <w:fldChar w:fldCharType="end"/>
            </w:r>
          </w:p>
          <w:p w14:paraId="455DED6F" w14:textId="5578DB9E" w:rsidR="00282B07" w:rsidRDefault="00282B07" w:rsidP="001623DF"/>
        </w:tc>
        <w:tc>
          <w:tcPr>
            <w:tcW w:w="503" w:type="pct"/>
          </w:tcPr>
          <w:p w14:paraId="3F6A8368" w14:textId="77777777" w:rsidR="00EC023C" w:rsidRDefault="00EC023C" w:rsidP="001623DF">
            <w:r w:rsidRPr="00650801">
              <w:t>Denmark</w:t>
            </w:r>
          </w:p>
        </w:tc>
        <w:tc>
          <w:tcPr>
            <w:tcW w:w="1217" w:type="pct"/>
          </w:tcPr>
          <w:p w14:paraId="743FFC94" w14:textId="15571523" w:rsidR="00EC023C" w:rsidRPr="00D55668" w:rsidRDefault="00EC023C" w:rsidP="00EC023C">
            <w:pPr>
              <w:pStyle w:val="ListParagraph"/>
              <w:numPr>
                <w:ilvl w:val="0"/>
                <w:numId w:val="38"/>
              </w:numPr>
              <w:tabs>
                <w:tab w:val="right" w:pos="175"/>
              </w:tabs>
              <w:autoSpaceDE w:val="0"/>
              <w:autoSpaceDN w:val="0"/>
              <w:adjustRightInd w:val="0"/>
              <w:ind w:left="33" w:hanging="33"/>
              <w:rPr>
                <w:rFonts w:cstheme="minorHAnsi"/>
              </w:rPr>
            </w:pPr>
            <w:r w:rsidRPr="00D55668">
              <w:rPr>
                <w:rFonts w:cstheme="minorHAnsi"/>
              </w:rPr>
              <w:t>presented a micro-level analysis of the</w:t>
            </w:r>
            <w:r w:rsidR="00607C08">
              <w:rPr>
                <w:rFonts w:cstheme="minorHAnsi"/>
              </w:rPr>
              <w:t xml:space="preserve"> </w:t>
            </w:r>
            <w:proofErr w:type="spellStart"/>
            <w:r w:rsidRPr="00D55668">
              <w:rPr>
                <w:rFonts w:cstheme="minorHAnsi"/>
                <w:b/>
                <w:bCs/>
              </w:rPr>
              <w:t>Bikeability</w:t>
            </w:r>
            <w:proofErr w:type="spellEnd"/>
            <w:r w:rsidRPr="00D55668">
              <w:rPr>
                <w:rFonts w:cstheme="minorHAnsi"/>
              </w:rPr>
              <w:t xml:space="preserve"> </w:t>
            </w:r>
            <w:r w:rsidRPr="00D55668">
              <w:rPr>
                <w:rFonts w:cstheme="minorHAnsi"/>
                <w:b/>
                <w:bCs/>
              </w:rPr>
              <w:t xml:space="preserve">variables </w:t>
            </w:r>
            <w:r w:rsidRPr="00D55668">
              <w:rPr>
                <w:rFonts w:cstheme="minorHAnsi"/>
              </w:rPr>
              <w:t>included density/accessibility,</w:t>
            </w:r>
          </w:p>
          <w:p w14:paraId="55C9A4C3" w14:textId="77777777" w:rsidR="00EC023C" w:rsidRDefault="00EC023C" w:rsidP="001623DF">
            <w:pPr>
              <w:autoSpaceDE w:val="0"/>
              <w:autoSpaceDN w:val="0"/>
              <w:adjustRightInd w:val="0"/>
              <w:rPr>
                <w:rFonts w:cstheme="minorHAnsi"/>
              </w:rPr>
            </w:pPr>
            <w:r w:rsidRPr="00D55668">
              <w:rPr>
                <w:rFonts w:cstheme="minorHAnsi"/>
              </w:rPr>
              <w:t>infrastructure provision and terrain measured</w:t>
            </w:r>
          </w:p>
          <w:p w14:paraId="33C2B55E" w14:textId="77777777" w:rsidR="00EC023C" w:rsidRPr="00D55668" w:rsidRDefault="00EC023C" w:rsidP="00EC023C">
            <w:pPr>
              <w:pStyle w:val="ListParagraph"/>
              <w:numPr>
                <w:ilvl w:val="0"/>
                <w:numId w:val="38"/>
              </w:numPr>
              <w:tabs>
                <w:tab w:val="right" w:pos="175"/>
              </w:tabs>
              <w:autoSpaceDE w:val="0"/>
              <w:autoSpaceDN w:val="0"/>
              <w:adjustRightInd w:val="0"/>
              <w:ind w:left="33" w:firstLine="0"/>
              <w:rPr>
                <w:rFonts w:cstheme="minorHAnsi"/>
              </w:rPr>
            </w:pPr>
            <w:r w:rsidRPr="00D55668">
              <w:rPr>
                <w:rFonts w:cstheme="minorHAnsi"/>
              </w:rPr>
              <w:t xml:space="preserve">The </w:t>
            </w:r>
            <w:r w:rsidRPr="00D55668">
              <w:rPr>
                <w:rFonts w:cstheme="minorHAnsi"/>
                <w:b/>
                <w:bCs/>
              </w:rPr>
              <w:t>accessibility</w:t>
            </w:r>
            <w:r w:rsidRPr="00D55668">
              <w:rPr>
                <w:rFonts w:cstheme="minorHAnsi"/>
              </w:rPr>
              <w:t xml:space="preserve"> was based on the </w:t>
            </w:r>
            <w:r w:rsidRPr="00D55668">
              <w:rPr>
                <w:rFonts w:cstheme="minorHAnsi"/>
                <w:b/>
                <w:bCs/>
              </w:rPr>
              <w:t>shortest path network</w:t>
            </w:r>
            <w:r w:rsidRPr="00D55668">
              <w:rPr>
                <w:rFonts w:cstheme="minorHAnsi"/>
              </w:rPr>
              <w:t xml:space="preserve"> </w:t>
            </w:r>
            <w:r w:rsidRPr="00D55668">
              <w:rPr>
                <w:rFonts w:cstheme="minorHAnsi"/>
                <w:b/>
                <w:bCs/>
              </w:rPr>
              <w:t>distance</w:t>
            </w:r>
            <w:r w:rsidRPr="00D55668">
              <w:rPr>
                <w:rFonts w:cstheme="minorHAnsi"/>
              </w:rPr>
              <w:t xml:space="preserve"> from trip origins.</w:t>
            </w:r>
            <w:r w:rsidRPr="00D55668">
              <w:rPr>
                <w:rFonts w:ascii="AdvOT596495f2" w:hAnsi="AdvOT596495f2" w:cs="AdvOT596495f2"/>
                <w:sz w:val="16"/>
                <w:szCs w:val="16"/>
              </w:rPr>
              <w:t xml:space="preserve"> </w:t>
            </w:r>
          </w:p>
          <w:p w14:paraId="4FB49989" w14:textId="48D2A04E" w:rsidR="00EC023C" w:rsidRPr="008F5006" w:rsidRDefault="00EC023C" w:rsidP="00607C08">
            <w:pPr>
              <w:pStyle w:val="ListParagraph"/>
              <w:ind w:left="177"/>
              <w:rPr>
                <w:rFonts w:cstheme="minorHAnsi"/>
              </w:rPr>
            </w:pPr>
          </w:p>
        </w:tc>
        <w:tc>
          <w:tcPr>
            <w:tcW w:w="1387" w:type="pct"/>
          </w:tcPr>
          <w:p w14:paraId="5E72F40F" w14:textId="535C99D7" w:rsidR="00EC023C" w:rsidRDefault="00EC023C" w:rsidP="00EC023C">
            <w:pPr>
              <w:pStyle w:val="ListParagraph"/>
              <w:numPr>
                <w:ilvl w:val="0"/>
                <w:numId w:val="30"/>
              </w:numPr>
              <w:ind w:left="177" w:hanging="142"/>
              <w:rPr>
                <w:rFonts w:cstheme="minorHAnsi"/>
              </w:rPr>
            </w:pPr>
            <w:r w:rsidRPr="008F5006">
              <w:rPr>
                <w:rFonts w:cstheme="minorHAnsi"/>
                <w:b/>
                <w:bCs/>
              </w:rPr>
              <w:t>cycling data</w:t>
            </w:r>
            <w:r w:rsidRPr="00DF6F24">
              <w:rPr>
                <w:rFonts w:cstheme="minorHAnsi"/>
              </w:rPr>
              <w:t xml:space="preserve"> </w:t>
            </w:r>
            <w:r>
              <w:rPr>
                <w:rFonts w:cstheme="minorHAnsi"/>
              </w:rPr>
              <w:t>obtained from</w:t>
            </w:r>
            <w:r w:rsidRPr="00DF6F24">
              <w:rPr>
                <w:rFonts w:cstheme="minorHAnsi"/>
              </w:rPr>
              <w:t xml:space="preserve"> the Danish National Travel survey </w:t>
            </w:r>
          </w:p>
          <w:p w14:paraId="7B09D4BD" w14:textId="5045F627" w:rsidR="00EC023C" w:rsidRDefault="00EC023C" w:rsidP="00EC023C">
            <w:pPr>
              <w:pStyle w:val="ListParagraph"/>
              <w:numPr>
                <w:ilvl w:val="0"/>
                <w:numId w:val="30"/>
              </w:numPr>
              <w:ind w:left="177" w:hanging="142"/>
              <w:rPr>
                <w:rFonts w:cstheme="minorHAnsi"/>
              </w:rPr>
            </w:pPr>
            <w:r w:rsidRPr="008F5006">
              <w:rPr>
                <w:rFonts w:cstheme="minorHAnsi"/>
              </w:rPr>
              <w:t xml:space="preserve">a </w:t>
            </w:r>
            <w:r w:rsidRPr="008F5006">
              <w:rPr>
                <w:rFonts w:cstheme="minorHAnsi"/>
                <w:b/>
                <w:bCs/>
              </w:rPr>
              <w:t>classification</w:t>
            </w:r>
            <w:r w:rsidRPr="008F5006">
              <w:rPr>
                <w:rFonts w:cstheme="minorHAnsi"/>
              </w:rPr>
              <w:t xml:space="preserve"> </w:t>
            </w:r>
            <w:r w:rsidRPr="008F5006">
              <w:rPr>
                <w:rFonts w:cstheme="minorHAnsi"/>
                <w:b/>
                <w:bCs/>
              </w:rPr>
              <w:t>of all roads</w:t>
            </w:r>
            <w:r w:rsidRPr="008F5006">
              <w:rPr>
                <w:rFonts w:cstheme="minorHAnsi"/>
              </w:rPr>
              <w:t xml:space="preserve"> and paths into </w:t>
            </w:r>
            <w:r w:rsidRPr="008F5006">
              <w:rPr>
                <w:rFonts w:cstheme="minorHAnsi"/>
                <w:b/>
                <w:bCs/>
              </w:rPr>
              <w:t>seven</w:t>
            </w:r>
            <w:r w:rsidRPr="008F5006">
              <w:rPr>
                <w:rFonts w:cstheme="minorHAnsi"/>
              </w:rPr>
              <w:t xml:space="preserve"> classes</w:t>
            </w:r>
            <w:r w:rsidR="00607C08">
              <w:rPr>
                <w:rFonts w:cstheme="minorHAnsi"/>
              </w:rPr>
              <w:t xml:space="preserve"> </w:t>
            </w:r>
            <w:r w:rsidR="004D782D">
              <w:rPr>
                <w:rFonts w:cstheme="minorHAnsi"/>
              </w:rPr>
              <w:t>is</w:t>
            </w:r>
            <w:r w:rsidR="00607C08">
              <w:rPr>
                <w:rFonts w:cstheme="minorHAnsi"/>
              </w:rPr>
              <w:t xml:space="preserve"> provided</w:t>
            </w:r>
            <w:r w:rsidRPr="008F5006">
              <w:rPr>
                <w:rFonts w:cstheme="minorHAnsi"/>
              </w:rPr>
              <w:t>: roads without bicycle infrastructure, roads with bicycle lanes, roads with bicycle paths (protection by kerb and/or separating strip), fully separated bicycle and foot paths, fully separated foot paths, roads without access for pedestrians</w:t>
            </w:r>
            <w:r>
              <w:rPr>
                <w:rFonts w:cstheme="minorHAnsi"/>
              </w:rPr>
              <w:t xml:space="preserve"> </w:t>
            </w:r>
            <w:r w:rsidRPr="00DB456D">
              <w:rPr>
                <w:rFonts w:cstheme="minorHAnsi"/>
              </w:rPr>
              <w:t>or bicycles, and roads</w:t>
            </w:r>
            <w:r>
              <w:rPr>
                <w:rFonts w:cstheme="minorHAnsi"/>
              </w:rPr>
              <w:t xml:space="preserve"> </w:t>
            </w:r>
            <w:r w:rsidRPr="00677236">
              <w:rPr>
                <w:rFonts w:cstheme="minorHAnsi"/>
              </w:rPr>
              <w:t>without public access.</w:t>
            </w:r>
          </w:p>
          <w:p w14:paraId="218745D4" w14:textId="12445AA8" w:rsidR="00EC023C" w:rsidRPr="004D782D" w:rsidRDefault="00EC023C" w:rsidP="004D782D">
            <w:pPr>
              <w:pStyle w:val="ListParagraph"/>
              <w:numPr>
                <w:ilvl w:val="0"/>
                <w:numId w:val="30"/>
              </w:numPr>
              <w:ind w:left="177" w:hanging="142"/>
              <w:rPr>
                <w:rFonts w:cstheme="minorHAnsi"/>
              </w:rPr>
            </w:pPr>
            <w:r w:rsidRPr="00677236">
              <w:rPr>
                <w:rFonts w:cstheme="minorHAnsi"/>
              </w:rPr>
              <w:t xml:space="preserve">the </w:t>
            </w:r>
            <w:r w:rsidRPr="008F5006">
              <w:rPr>
                <w:rFonts w:cstheme="minorHAnsi"/>
                <w:b/>
                <w:bCs/>
              </w:rPr>
              <w:t>number of residents, jobs, retail jobs, schools, high schools, and further education</w:t>
            </w:r>
            <w:r w:rsidRPr="00677236">
              <w:rPr>
                <w:rFonts w:cstheme="minorHAnsi"/>
              </w:rPr>
              <w:t xml:space="preserve"> were counted within 1 km,</w:t>
            </w:r>
            <w:r>
              <w:rPr>
                <w:rFonts w:cstheme="minorHAnsi"/>
              </w:rPr>
              <w:t xml:space="preserve"> </w:t>
            </w:r>
            <w:r w:rsidRPr="00677236">
              <w:rPr>
                <w:rFonts w:cstheme="minorHAnsi"/>
              </w:rPr>
              <w:t>2 km, 3 km, 4 km, and 5 km of each trip origin and added to the travel</w:t>
            </w:r>
            <w:r>
              <w:rPr>
                <w:rFonts w:cstheme="minorHAnsi"/>
              </w:rPr>
              <w:t xml:space="preserve"> </w:t>
            </w:r>
            <w:r w:rsidRPr="00677236">
              <w:rPr>
                <w:rFonts w:cstheme="minorHAnsi"/>
              </w:rPr>
              <w:t>survey dataset.</w:t>
            </w:r>
          </w:p>
        </w:tc>
        <w:tc>
          <w:tcPr>
            <w:tcW w:w="1217" w:type="pct"/>
          </w:tcPr>
          <w:p w14:paraId="5D8EAD61" w14:textId="3688D725" w:rsidR="00EC023C" w:rsidRDefault="00EC023C" w:rsidP="004D782D">
            <w:pPr>
              <w:ind w:left="35"/>
            </w:pPr>
          </w:p>
          <w:p w14:paraId="320108DE" w14:textId="77777777" w:rsidR="004D782D" w:rsidRDefault="00EC023C" w:rsidP="004D782D">
            <w:pPr>
              <w:pStyle w:val="ListParagraph"/>
              <w:numPr>
                <w:ilvl w:val="0"/>
                <w:numId w:val="30"/>
              </w:numPr>
              <w:ind w:left="177" w:hanging="142"/>
            </w:pPr>
            <w:r w:rsidRPr="001E7CE6">
              <w:rPr>
                <w:rFonts w:cstheme="minorHAnsi"/>
              </w:rPr>
              <w:t xml:space="preserve">The survey's account of </w:t>
            </w:r>
            <w:r w:rsidRPr="001E7CE6">
              <w:rPr>
                <w:rFonts w:cstheme="minorHAnsi"/>
                <w:b/>
                <w:bCs/>
              </w:rPr>
              <w:t>cycling</w:t>
            </w:r>
            <w:r w:rsidRPr="001E7CE6">
              <w:rPr>
                <w:rFonts w:cstheme="minorHAnsi"/>
              </w:rPr>
              <w:t xml:space="preserve"> includes cycling as the </w:t>
            </w:r>
            <w:r w:rsidRPr="001E7CE6">
              <w:rPr>
                <w:rFonts w:cstheme="minorHAnsi"/>
                <w:u w:val="single"/>
              </w:rPr>
              <w:t>main mode of transpor</w:t>
            </w:r>
            <w:r w:rsidRPr="001E7CE6">
              <w:rPr>
                <w:rFonts w:cstheme="minorHAnsi"/>
              </w:rPr>
              <w:t xml:space="preserve">t as well as cycling as a </w:t>
            </w:r>
            <w:r w:rsidRPr="001E7CE6">
              <w:rPr>
                <w:rFonts w:cstheme="minorHAnsi"/>
                <w:u w:val="single"/>
              </w:rPr>
              <w:t>stage mode,</w:t>
            </w:r>
            <w:r w:rsidRPr="001E7CE6">
              <w:rPr>
                <w:rFonts w:cstheme="minorHAnsi"/>
              </w:rPr>
              <w:t xml:space="preserve"> e.g., connecting to public transport and leisure cycling without a destination purpose</w:t>
            </w:r>
            <w:r>
              <w:t>.</w:t>
            </w:r>
          </w:p>
          <w:p w14:paraId="6702A86E" w14:textId="40CA7541" w:rsidR="00EC023C" w:rsidRDefault="00EC023C" w:rsidP="004D782D">
            <w:pPr>
              <w:pStyle w:val="ListParagraph"/>
              <w:numPr>
                <w:ilvl w:val="0"/>
                <w:numId w:val="30"/>
              </w:numPr>
              <w:ind w:left="177" w:hanging="142"/>
            </w:pPr>
            <w:r w:rsidRPr="004D782D">
              <w:rPr>
                <w:rFonts w:cstheme="minorHAnsi"/>
              </w:rPr>
              <w:t xml:space="preserve">The </w:t>
            </w:r>
            <w:r w:rsidRPr="004D782D">
              <w:rPr>
                <w:rFonts w:cstheme="minorHAnsi"/>
                <w:b/>
                <w:bCs/>
              </w:rPr>
              <w:t>average slope</w:t>
            </w:r>
            <w:r w:rsidRPr="004D782D">
              <w:rPr>
                <w:rFonts w:cstheme="minorHAnsi"/>
              </w:rPr>
              <w:t xml:space="preserve"> of the terrain within the same distances (Euclidian measure) was applied</w:t>
            </w:r>
            <w:r w:rsidRPr="004D782D">
              <w:rPr>
                <w:rFonts w:ascii="AdvOT596495f2" w:hAnsi="AdvOT596495f2" w:cs="AdvOT596495f2"/>
                <w:sz w:val="16"/>
                <w:szCs w:val="16"/>
              </w:rPr>
              <w:t>.</w:t>
            </w:r>
          </w:p>
        </w:tc>
      </w:tr>
      <w:tr w:rsidR="00C1263B" w14:paraId="18B42F31" w14:textId="77777777" w:rsidTr="0082162C">
        <w:tc>
          <w:tcPr>
            <w:tcW w:w="676" w:type="pct"/>
          </w:tcPr>
          <w:p w14:paraId="00B73A51" w14:textId="76FB54E6" w:rsidR="00282B07" w:rsidRDefault="00282B07" w:rsidP="001623DF">
            <w:r>
              <w:lastRenderedPageBreak/>
              <w:fldChar w:fldCharType="begin"/>
            </w:r>
            <w:r w:rsidR="004B593D">
              <w:instrText xml:space="preserve"> ADDIN EN.CITE &lt;EndNote&gt;&lt;Cite AuthorYear="1"&gt;&lt;Author&gt;McNeil&lt;/Author&gt;&lt;Year&gt;2011&lt;/Year&gt;&lt;RecNum&gt;37&lt;/RecNum&gt;&lt;DisplayText&gt;McNeil (2011)&lt;/DisplayText&gt;&lt;record&gt;&lt;rec-number&gt;37&lt;/rec-number&gt;&lt;foreign-keys&gt;&lt;key app="EN" db-id="2e2p5vxx2zxtrfexpad5zaef0pxz5rr252a5" timestamp="1660661434"&gt;37&lt;/key&gt;&lt;/foreign-keys&gt;&lt;ref-type name="Journal Article"&gt;17&lt;/ref-type&gt;&lt;contributors&gt;&lt;authors&gt;&lt;author&gt;McNeil, Nathan&lt;/author&gt;&lt;/authors&gt;&lt;/contributors&gt;&lt;titles&gt;&lt;title&gt;Bikeability and the 20-min Neighborhood&lt;/title&gt;&lt;secondary-title&gt;Transportation Research Record: Journal of the Transportation Research Board&lt;/secondary-title&gt;&lt;/titles&gt;&lt;periodical&gt;&lt;full-title&gt;Transportation Research Record: Journal of the Transportation Research Board&lt;/full-title&gt;&lt;/periodical&gt;&lt;pages&gt;53-63&lt;/pages&gt;&lt;volume&gt;2247&lt;/volume&gt;&lt;number&gt;1&lt;/number&gt;&lt;section&gt;53&lt;/section&gt;&lt;dates&gt;&lt;year&gt;2011&lt;/year&gt;&lt;/dates&gt;&lt;isbn&gt;0361-1981&amp;#xD;2169-4052&lt;/isbn&gt;&lt;urls&gt;&lt;/urls&gt;&lt;electronic-resource-num&gt;10.3141/2247-07&lt;/electronic-resource-num&gt;&lt;/record&gt;&lt;/Cite&gt;&lt;/EndNote&gt;</w:instrText>
            </w:r>
            <w:r>
              <w:fldChar w:fldCharType="separate"/>
            </w:r>
            <w:r w:rsidR="004B593D">
              <w:rPr>
                <w:noProof/>
              </w:rPr>
              <w:t>McNeil (2011)</w:t>
            </w:r>
            <w:r>
              <w:fldChar w:fldCharType="end"/>
            </w:r>
          </w:p>
        </w:tc>
        <w:tc>
          <w:tcPr>
            <w:tcW w:w="503" w:type="pct"/>
          </w:tcPr>
          <w:p w14:paraId="1044F6FE" w14:textId="77777777" w:rsidR="00EC023C" w:rsidRDefault="00EC023C" w:rsidP="001623DF">
            <w:r w:rsidRPr="00C53238">
              <w:t>Portland, Oregon</w:t>
            </w:r>
          </w:p>
        </w:tc>
        <w:tc>
          <w:tcPr>
            <w:tcW w:w="1217" w:type="pct"/>
          </w:tcPr>
          <w:p w14:paraId="40C41F47" w14:textId="6CBE06B6" w:rsidR="00EC023C" w:rsidRPr="007A297A" w:rsidRDefault="00EC023C" w:rsidP="00EC023C">
            <w:pPr>
              <w:pStyle w:val="ListParagraph"/>
              <w:numPr>
                <w:ilvl w:val="0"/>
                <w:numId w:val="30"/>
              </w:numPr>
              <w:ind w:left="177" w:hanging="142"/>
              <w:rPr>
                <w:rFonts w:cstheme="minorHAnsi"/>
              </w:rPr>
            </w:pPr>
            <w:r w:rsidRPr="00C53238">
              <w:rPr>
                <w:rFonts w:cstheme="minorHAnsi"/>
              </w:rPr>
              <w:t>assessing a neighborhood’s bicycle</w:t>
            </w:r>
            <w:r>
              <w:rPr>
                <w:rFonts w:cstheme="minorHAnsi"/>
              </w:rPr>
              <w:t xml:space="preserve"> </w:t>
            </w:r>
            <w:r w:rsidRPr="00C53238">
              <w:rPr>
                <w:rFonts w:cstheme="minorHAnsi"/>
                <w:b/>
                <w:bCs/>
              </w:rPr>
              <w:t>accessibility</w:t>
            </w:r>
            <w:r w:rsidRPr="00C53238">
              <w:rPr>
                <w:rFonts w:cstheme="minorHAnsi"/>
              </w:rPr>
              <w:t xml:space="preserve"> or “</w:t>
            </w:r>
            <w:proofErr w:type="spellStart"/>
            <w:r w:rsidRPr="00C53238">
              <w:rPr>
                <w:rFonts w:cstheme="minorHAnsi"/>
                <w:b/>
                <w:bCs/>
              </w:rPr>
              <w:t>bikeability</w:t>
            </w:r>
            <w:proofErr w:type="spellEnd"/>
            <w:r w:rsidRPr="00C53238">
              <w:rPr>
                <w:rFonts w:cstheme="minorHAnsi"/>
              </w:rPr>
              <w:t xml:space="preserve">” </w:t>
            </w:r>
            <w:proofErr w:type="gramStart"/>
            <w:r w:rsidRPr="00C53238">
              <w:rPr>
                <w:rFonts w:cstheme="minorHAnsi"/>
              </w:rPr>
              <w:t>on the basis of</w:t>
            </w:r>
            <w:proofErr w:type="gramEnd"/>
            <w:r w:rsidRPr="00C53238">
              <w:rPr>
                <w:rFonts w:cstheme="minorHAnsi"/>
              </w:rPr>
              <w:t xml:space="preserve"> 20-min neighborhood for bicycles</w:t>
            </w:r>
            <w:r>
              <w:rPr>
                <w:rFonts w:cstheme="minorHAnsi"/>
              </w:rPr>
              <w:t>.</w:t>
            </w:r>
          </w:p>
          <w:p w14:paraId="3EF0C431" w14:textId="04A7FF8F" w:rsidR="00E97A6E" w:rsidRPr="00AE3A64" w:rsidRDefault="00E97A6E" w:rsidP="00E97A6E">
            <w:pPr>
              <w:pStyle w:val="ListParagraph"/>
              <w:numPr>
                <w:ilvl w:val="0"/>
                <w:numId w:val="30"/>
              </w:numPr>
              <w:ind w:left="177" w:hanging="142"/>
              <w:rPr>
                <w:rFonts w:cstheme="minorHAnsi"/>
              </w:rPr>
            </w:pPr>
            <w:r>
              <w:rPr>
                <w:rFonts w:cstheme="minorHAnsi"/>
              </w:rPr>
              <w:t xml:space="preserve">Using </w:t>
            </w:r>
            <w:r w:rsidRPr="007A297A">
              <w:rPr>
                <w:rFonts w:cstheme="minorHAnsi"/>
                <w:b/>
                <w:bCs/>
              </w:rPr>
              <w:t>a scoring method</w:t>
            </w:r>
            <w:r>
              <w:rPr>
                <w:rFonts w:cstheme="minorHAnsi"/>
              </w:rPr>
              <w:t xml:space="preserve"> in order to</w:t>
            </w:r>
            <w:r w:rsidR="00EC023C" w:rsidRPr="007A297A">
              <w:rPr>
                <w:rFonts w:cstheme="minorHAnsi"/>
              </w:rPr>
              <w:t xml:space="preserve"> assessment </w:t>
            </w:r>
            <w:r>
              <w:rPr>
                <w:rFonts w:cstheme="minorHAnsi"/>
              </w:rPr>
              <w:t>the</w:t>
            </w:r>
            <w:r w:rsidR="00EC023C">
              <w:rPr>
                <w:rFonts w:cstheme="minorHAnsi"/>
              </w:rPr>
              <w:t xml:space="preserve"> </w:t>
            </w:r>
            <w:proofErr w:type="spellStart"/>
            <w:r w:rsidR="00EC023C" w:rsidRPr="007A297A">
              <w:rPr>
                <w:rFonts w:cstheme="minorHAnsi"/>
              </w:rPr>
              <w:t>bikeability</w:t>
            </w:r>
            <w:proofErr w:type="spellEnd"/>
            <w:r w:rsidR="00EC023C" w:rsidRPr="007A297A">
              <w:rPr>
                <w:rFonts w:cstheme="minorHAnsi"/>
              </w:rPr>
              <w:t xml:space="preserve">, </w:t>
            </w:r>
          </w:p>
          <w:p w14:paraId="58037BCF" w14:textId="77777777" w:rsidR="00EC023C" w:rsidRPr="00B01747" w:rsidRDefault="00EC023C" w:rsidP="00E97A6E">
            <w:pPr>
              <w:pStyle w:val="ListParagraph"/>
              <w:ind w:left="177"/>
              <w:rPr>
                <w:rFonts w:cstheme="minorHAnsi"/>
              </w:rPr>
            </w:pPr>
          </w:p>
        </w:tc>
        <w:tc>
          <w:tcPr>
            <w:tcW w:w="1387" w:type="pct"/>
          </w:tcPr>
          <w:p w14:paraId="18B1A558" w14:textId="77777777" w:rsidR="00EC023C" w:rsidRDefault="00EC023C" w:rsidP="00EC023C">
            <w:pPr>
              <w:pStyle w:val="ListParagraph"/>
              <w:numPr>
                <w:ilvl w:val="0"/>
                <w:numId w:val="30"/>
              </w:numPr>
              <w:ind w:left="177" w:hanging="142"/>
              <w:rPr>
                <w:rFonts w:cstheme="minorHAnsi"/>
              </w:rPr>
            </w:pPr>
            <w:r w:rsidRPr="002E58FC">
              <w:rPr>
                <w:rFonts w:cstheme="minorHAnsi"/>
              </w:rPr>
              <w:t xml:space="preserve">the 2009 </w:t>
            </w:r>
            <w:r w:rsidRPr="00255A83">
              <w:rPr>
                <w:rFonts w:cstheme="minorHAnsi"/>
              </w:rPr>
              <w:t>National Household</w:t>
            </w:r>
            <w:r>
              <w:rPr>
                <w:rFonts w:cstheme="minorHAnsi"/>
              </w:rPr>
              <w:t xml:space="preserve"> </w:t>
            </w:r>
            <w:r w:rsidRPr="002E58FC">
              <w:rPr>
                <w:rFonts w:cstheme="minorHAnsi"/>
              </w:rPr>
              <w:t>Transportation Survey</w:t>
            </w:r>
          </w:p>
          <w:p w14:paraId="7220DF15" w14:textId="77777777" w:rsidR="00EC023C" w:rsidRDefault="00EC023C" w:rsidP="00EC023C">
            <w:pPr>
              <w:pStyle w:val="ListParagraph"/>
              <w:numPr>
                <w:ilvl w:val="0"/>
                <w:numId w:val="30"/>
              </w:numPr>
              <w:ind w:left="177" w:hanging="142"/>
              <w:rPr>
                <w:rFonts w:cstheme="minorHAnsi"/>
              </w:rPr>
            </w:pPr>
            <w:r w:rsidRPr="00255A83">
              <w:rPr>
                <w:rFonts w:cstheme="minorHAnsi"/>
              </w:rPr>
              <w:t>Geocoded data</w:t>
            </w:r>
            <w:r w:rsidRPr="006D7C17">
              <w:rPr>
                <w:rFonts w:cstheme="minorHAnsi"/>
              </w:rPr>
              <w:t xml:space="preserve"> for </w:t>
            </w:r>
            <w:r w:rsidRPr="00B01747">
              <w:rPr>
                <w:rFonts w:cstheme="minorHAnsi"/>
                <w:b/>
                <w:bCs/>
              </w:rPr>
              <w:t xml:space="preserve">parks, schools, libraries, and transit connections </w:t>
            </w:r>
            <w:r w:rsidRPr="006D7C17">
              <w:rPr>
                <w:rFonts w:cstheme="minorHAnsi"/>
              </w:rPr>
              <w:t>(light rail stops and bus lines) were obtained from Metro’s</w:t>
            </w:r>
            <w:r>
              <w:rPr>
                <w:rFonts w:cstheme="minorHAnsi"/>
              </w:rPr>
              <w:t xml:space="preserve"> </w:t>
            </w:r>
            <w:r w:rsidRPr="006D7C17">
              <w:rPr>
                <w:rFonts w:cstheme="minorHAnsi"/>
              </w:rPr>
              <w:t>Regional Land Information System.</w:t>
            </w:r>
          </w:p>
          <w:p w14:paraId="721B18B8" w14:textId="77777777" w:rsidR="00EC023C" w:rsidRDefault="00EC023C" w:rsidP="00EC023C">
            <w:pPr>
              <w:pStyle w:val="ListParagraph"/>
              <w:numPr>
                <w:ilvl w:val="0"/>
                <w:numId w:val="30"/>
              </w:numPr>
              <w:ind w:left="177" w:hanging="142"/>
              <w:rPr>
                <w:rFonts w:cstheme="minorHAnsi"/>
              </w:rPr>
            </w:pPr>
            <w:r w:rsidRPr="00255A83">
              <w:rPr>
                <w:rFonts w:cstheme="minorHAnsi"/>
                <w:b/>
                <w:bCs/>
              </w:rPr>
              <w:t>Business address data</w:t>
            </w:r>
            <w:r w:rsidRPr="00255A83">
              <w:rPr>
                <w:rFonts w:cstheme="minorHAnsi"/>
              </w:rPr>
              <w:t xml:space="preserve"> for other</w:t>
            </w:r>
            <w:r>
              <w:rPr>
                <w:rFonts w:cstheme="minorHAnsi"/>
              </w:rPr>
              <w:t xml:space="preserve"> </w:t>
            </w:r>
            <w:r w:rsidRPr="00B70B3A">
              <w:rPr>
                <w:rFonts w:cstheme="minorHAnsi"/>
              </w:rPr>
              <w:t>destination types were acquired through a data clearinghouse, Reference USA.</w:t>
            </w:r>
          </w:p>
          <w:p w14:paraId="7D14EEB1" w14:textId="77777777" w:rsidR="00EC023C" w:rsidRDefault="00EC023C" w:rsidP="0082162C"/>
        </w:tc>
        <w:tc>
          <w:tcPr>
            <w:tcW w:w="1217" w:type="pct"/>
            <w:vAlign w:val="center"/>
          </w:tcPr>
          <w:p w14:paraId="71387C25" w14:textId="77777777" w:rsidR="00D66D08" w:rsidRDefault="00EC023C" w:rsidP="0082162C">
            <w:pPr>
              <w:pStyle w:val="ListParagraph"/>
              <w:numPr>
                <w:ilvl w:val="0"/>
                <w:numId w:val="30"/>
              </w:numPr>
              <w:ind w:left="177" w:hanging="142"/>
              <w:rPr>
                <w:rFonts w:cstheme="minorHAnsi"/>
              </w:rPr>
            </w:pPr>
            <w:r w:rsidRPr="00433756">
              <w:rPr>
                <w:rFonts w:cstheme="minorHAnsi"/>
              </w:rPr>
              <w:t>th</w:t>
            </w:r>
            <w:r>
              <w:rPr>
                <w:rFonts w:cstheme="minorHAnsi"/>
              </w:rPr>
              <w:t>is</w:t>
            </w:r>
            <w:r w:rsidRPr="00433756">
              <w:rPr>
                <w:rFonts w:cstheme="minorHAnsi"/>
              </w:rPr>
              <w:t xml:space="preserve"> research focused on </w:t>
            </w:r>
            <w:r w:rsidRPr="00B01747">
              <w:rPr>
                <w:rFonts w:cstheme="minorHAnsi"/>
                <w:b/>
                <w:bCs/>
              </w:rPr>
              <w:t>home-based utilitarian</w:t>
            </w:r>
            <w:r w:rsidRPr="00BB72C1">
              <w:rPr>
                <w:rFonts w:cstheme="minorHAnsi"/>
              </w:rPr>
              <w:t xml:space="preserve"> trips</w:t>
            </w:r>
            <w:r w:rsidRPr="00433756">
              <w:rPr>
                <w:rFonts w:cstheme="minorHAnsi"/>
              </w:rPr>
              <w:t xml:space="preserve"> and excluded any trips </w:t>
            </w:r>
            <w:r w:rsidRPr="00BB72C1">
              <w:rPr>
                <w:rFonts w:cstheme="minorHAnsi"/>
              </w:rPr>
              <w:t>to and from work.</w:t>
            </w:r>
            <w:r w:rsidR="0082162C" w:rsidRPr="00B70B3A">
              <w:rPr>
                <w:rFonts w:cstheme="minorHAnsi"/>
              </w:rPr>
              <w:t xml:space="preserve"> </w:t>
            </w:r>
          </w:p>
          <w:p w14:paraId="00109F19" w14:textId="2D74B45F" w:rsidR="00EC023C" w:rsidRPr="0082162C" w:rsidRDefault="0082162C" w:rsidP="0082162C">
            <w:pPr>
              <w:pStyle w:val="ListParagraph"/>
              <w:numPr>
                <w:ilvl w:val="0"/>
                <w:numId w:val="30"/>
              </w:numPr>
              <w:ind w:left="177" w:hanging="142"/>
              <w:rPr>
                <w:rFonts w:cstheme="minorHAnsi"/>
              </w:rPr>
            </w:pPr>
            <w:r w:rsidRPr="00B70B3A">
              <w:rPr>
                <w:rFonts w:cstheme="minorHAnsi"/>
              </w:rPr>
              <w:t>Business</w:t>
            </w:r>
            <w:r>
              <w:rPr>
                <w:rFonts w:cstheme="minorHAnsi"/>
              </w:rPr>
              <w:t xml:space="preserve"> </w:t>
            </w:r>
            <w:r w:rsidRPr="00B70B3A">
              <w:rPr>
                <w:rFonts w:cstheme="minorHAnsi"/>
              </w:rPr>
              <w:t xml:space="preserve">addresses were gathered and geocoded for all </w:t>
            </w:r>
            <w:r w:rsidRPr="00B70B3A">
              <w:rPr>
                <w:rFonts w:cstheme="minorHAnsi"/>
                <w:b/>
                <w:bCs/>
              </w:rPr>
              <w:t>childcare providers, grocery stores</w:t>
            </w:r>
            <w:r>
              <w:rPr>
                <w:rFonts w:cstheme="minorHAnsi"/>
                <w:b/>
                <w:bCs/>
              </w:rPr>
              <w:t xml:space="preserve">, </w:t>
            </w:r>
            <w:r w:rsidRPr="00B70B3A">
              <w:rPr>
                <w:rFonts w:cstheme="minorHAnsi"/>
                <w:b/>
                <w:bCs/>
              </w:rPr>
              <w:t>clothing stores, general goods stores, beauty services</w:t>
            </w:r>
            <w:r w:rsidRPr="00B70B3A">
              <w:rPr>
                <w:rFonts w:cstheme="minorHAnsi"/>
              </w:rPr>
              <w:t xml:space="preserve"> (e.g., salons,</w:t>
            </w:r>
            <w:r>
              <w:rPr>
                <w:rFonts w:cstheme="minorHAnsi"/>
              </w:rPr>
              <w:t xml:space="preserve"> </w:t>
            </w:r>
            <w:r w:rsidRPr="00B70B3A">
              <w:rPr>
                <w:rFonts w:cstheme="minorHAnsi"/>
              </w:rPr>
              <w:t xml:space="preserve">barbers), </w:t>
            </w:r>
            <w:r w:rsidRPr="00B70B3A">
              <w:rPr>
                <w:rFonts w:cstheme="minorHAnsi"/>
                <w:b/>
                <w:bCs/>
              </w:rPr>
              <w:t>banks, mail services</w:t>
            </w:r>
            <w:r w:rsidRPr="00B70B3A">
              <w:rPr>
                <w:rFonts w:cstheme="minorHAnsi"/>
              </w:rPr>
              <w:t xml:space="preserve"> (e.g., post offices, private mail</w:t>
            </w:r>
            <w:r>
              <w:rPr>
                <w:rFonts w:cstheme="minorHAnsi"/>
              </w:rPr>
              <w:t xml:space="preserve"> </w:t>
            </w:r>
            <w:r w:rsidRPr="00B70B3A">
              <w:rPr>
                <w:rFonts w:cstheme="minorHAnsi"/>
              </w:rPr>
              <w:t xml:space="preserve">providers), </w:t>
            </w:r>
            <w:r w:rsidRPr="00B70B3A">
              <w:rPr>
                <w:rFonts w:cstheme="minorHAnsi"/>
                <w:b/>
                <w:bCs/>
              </w:rPr>
              <w:t>laundries and cleaners, gyms, general entertainment</w:t>
            </w:r>
            <w:r>
              <w:rPr>
                <w:rFonts w:cstheme="minorHAnsi"/>
              </w:rPr>
              <w:t xml:space="preserve"> </w:t>
            </w:r>
            <w:r w:rsidRPr="00B70B3A">
              <w:rPr>
                <w:rFonts w:cstheme="minorHAnsi"/>
              </w:rPr>
              <w:t xml:space="preserve">(e.g., bowling, performance venues), </w:t>
            </w:r>
            <w:r w:rsidRPr="00B70B3A">
              <w:rPr>
                <w:rFonts w:cstheme="minorHAnsi"/>
                <w:b/>
                <w:bCs/>
              </w:rPr>
              <w:t>drinking establishments, movie theaters, restaurants, coffee and snack shops, and religious organizations</w:t>
            </w:r>
            <w:r w:rsidRPr="00B70B3A">
              <w:rPr>
                <w:rFonts w:cstheme="minorHAnsi"/>
              </w:rPr>
              <w:t>.</w:t>
            </w:r>
          </w:p>
        </w:tc>
      </w:tr>
      <w:tr w:rsidR="004A5DB1" w14:paraId="539846B8" w14:textId="77777777" w:rsidTr="0082162C">
        <w:tc>
          <w:tcPr>
            <w:tcW w:w="676" w:type="pct"/>
            <w:vAlign w:val="center"/>
          </w:tcPr>
          <w:p w14:paraId="4B1772DF" w14:textId="7F473CEF" w:rsidR="004A5DB1" w:rsidRDefault="00AC1222" w:rsidP="004A5DB1">
            <w:hyperlink w:anchor="Saghapour" w:history="1"/>
          </w:p>
          <w:p w14:paraId="414912FB" w14:textId="49AC7F46" w:rsidR="00282B07" w:rsidRDefault="00282B07" w:rsidP="004A5DB1">
            <w:r>
              <w:fldChar w:fldCharType="begin"/>
            </w:r>
            <w:r w:rsidR="004B593D">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fldChar w:fldCharType="separate"/>
            </w:r>
            <w:r w:rsidR="004B593D">
              <w:rPr>
                <w:noProof/>
              </w:rPr>
              <w:t>Saghapour (2017)</w:t>
            </w:r>
            <w:r>
              <w:fldChar w:fldCharType="end"/>
            </w:r>
          </w:p>
          <w:p w14:paraId="769DDEA2" w14:textId="6DCC20E9" w:rsidR="00282B07" w:rsidRDefault="00282B07" w:rsidP="004A5DB1"/>
        </w:tc>
        <w:tc>
          <w:tcPr>
            <w:tcW w:w="503" w:type="pct"/>
            <w:vAlign w:val="center"/>
          </w:tcPr>
          <w:p w14:paraId="2172E1F7" w14:textId="77777777" w:rsidR="004A5DB1" w:rsidRPr="00C53238" w:rsidRDefault="004A5DB1" w:rsidP="00C1263B">
            <w:pPr>
              <w:pStyle w:val="ListParagraph"/>
              <w:numPr>
                <w:ilvl w:val="0"/>
                <w:numId w:val="37"/>
              </w:numPr>
              <w:autoSpaceDE w:val="0"/>
              <w:autoSpaceDN w:val="0"/>
              <w:adjustRightInd w:val="0"/>
              <w:ind w:left="172" w:hanging="172"/>
            </w:pPr>
          </w:p>
        </w:tc>
        <w:tc>
          <w:tcPr>
            <w:tcW w:w="1217" w:type="pct"/>
            <w:vAlign w:val="center"/>
          </w:tcPr>
          <w:p w14:paraId="216F1871" w14:textId="391BB363" w:rsidR="00C1263B" w:rsidRDefault="00D66D08" w:rsidP="00C1263B">
            <w:pPr>
              <w:pStyle w:val="ListParagraph"/>
              <w:numPr>
                <w:ilvl w:val="0"/>
                <w:numId w:val="38"/>
              </w:numPr>
              <w:tabs>
                <w:tab w:val="right" w:pos="175"/>
              </w:tabs>
              <w:autoSpaceDE w:val="0"/>
              <w:autoSpaceDN w:val="0"/>
              <w:adjustRightInd w:val="0"/>
              <w:ind w:left="33" w:hanging="33"/>
              <w:rPr>
                <w:rFonts w:cstheme="minorHAnsi"/>
              </w:rPr>
            </w:pPr>
            <w:r>
              <w:rPr>
                <w:rFonts w:cstheme="minorHAnsi"/>
              </w:rPr>
              <w:t xml:space="preserve">Introducing </w:t>
            </w:r>
            <w:r w:rsidR="00C1263B" w:rsidRPr="008A7384">
              <w:rPr>
                <w:rFonts w:cstheme="minorHAnsi"/>
              </w:rPr>
              <w:t xml:space="preserve">a </w:t>
            </w:r>
            <w:r w:rsidR="00C1263B" w:rsidRPr="008A7384">
              <w:rPr>
                <w:rFonts w:cstheme="minorHAnsi"/>
                <w:b/>
                <w:bCs/>
              </w:rPr>
              <w:t>new index</w:t>
            </w:r>
            <w:r w:rsidR="00C1263B" w:rsidRPr="008A7384">
              <w:rPr>
                <w:rFonts w:cstheme="minorHAnsi"/>
              </w:rPr>
              <w:t xml:space="preserve"> for measuring </w:t>
            </w:r>
            <w:proofErr w:type="spellStart"/>
            <w:r w:rsidR="00C1263B" w:rsidRPr="008A7384">
              <w:rPr>
                <w:rFonts w:cstheme="minorHAnsi"/>
                <w:b/>
                <w:bCs/>
              </w:rPr>
              <w:t>bikeability</w:t>
            </w:r>
            <w:proofErr w:type="spellEnd"/>
            <w:r w:rsidR="00604CE2">
              <w:rPr>
                <w:rFonts w:cstheme="minorHAnsi"/>
                <w:b/>
                <w:bCs/>
              </w:rPr>
              <w:t>;</w:t>
            </w:r>
            <w:r w:rsidR="00C1263B" w:rsidRPr="008A7384">
              <w:rPr>
                <w:rFonts w:cstheme="minorHAnsi"/>
              </w:rPr>
              <w:t xml:space="preserve"> </w:t>
            </w:r>
          </w:p>
          <w:p w14:paraId="02CE05E4" w14:textId="77777777" w:rsidR="008D771D" w:rsidRDefault="00C1263B" w:rsidP="008D771D">
            <w:pPr>
              <w:autoSpaceDE w:val="0"/>
              <w:autoSpaceDN w:val="0"/>
              <w:adjustRightInd w:val="0"/>
              <w:rPr>
                <w:rFonts w:cstheme="minorHAnsi"/>
              </w:rPr>
            </w:pPr>
            <w:r w:rsidRPr="00DB7D00">
              <w:rPr>
                <w:rFonts w:cstheme="minorHAnsi"/>
                <w:b/>
                <w:bCs/>
              </w:rPr>
              <w:t>Cycling Accessibility Index (CAI)</w:t>
            </w:r>
            <w:r w:rsidRPr="00DB7D00">
              <w:rPr>
                <w:rFonts w:cstheme="minorHAnsi"/>
              </w:rPr>
              <w:t xml:space="preserve"> was developed for quantifying cycling</w:t>
            </w:r>
            <w:r>
              <w:rPr>
                <w:rFonts w:cstheme="minorHAnsi"/>
              </w:rPr>
              <w:t xml:space="preserve"> </w:t>
            </w:r>
            <w:r w:rsidRPr="00DB7D00">
              <w:rPr>
                <w:rFonts w:cstheme="minorHAnsi"/>
              </w:rPr>
              <w:t>accessibility</w:t>
            </w:r>
            <w:r>
              <w:rPr>
                <w:rFonts w:cstheme="minorHAnsi"/>
              </w:rPr>
              <w:t xml:space="preserve"> u</w:t>
            </w:r>
            <w:r>
              <w:rPr>
                <w:sz w:val="23"/>
                <w:szCs w:val="23"/>
              </w:rPr>
              <w:t>sing the</w:t>
            </w:r>
            <w:r w:rsidRPr="00C00E30">
              <w:rPr>
                <w:b/>
                <w:bCs/>
                <w:sz w:val="23"/>
                <w:szCs w:val="23"/>
              </w:rPr>
              <w:t xml:space="preserve"> travel distance as impedance</w:t>
            </w:r>
            <w:r>
              <w:rPr>
                <w:sz w:val="23"/>
                <w:szCs w:val="23"/>
              </w:rPr>
              <w:t xml:space="preserve"> </w:t>
            </w:r>
            <w:r w:rsidRPr="00604CE2">
              <w:rPr>
                <w:rFonts w:cstheme="minorHAnsi"/>
              </w:rPr>
              <w:t>along with</w:t>
            </w:r>
            <w:r>
              <w:rPr>
                <w:sz w:val="23"/>
                <w:szCs w:val="23"/>
              </w:rPr>
              <w:t xml:space="preserve"> </w:t>
            </w:r>
            <w:r w:rsidRPr="00C00E30">
              <w:rPr>
                <w:b/>
                <w:bCs/>
                <w:sz w:val="23"/>
                <w:szCs w:val="23"/>
              </w:rPr>
              <w:t>cycling catchments</w:t>
            </w:r>
            <w:r w:rsidRPr="00C00E30">
              <w:rPr>
                <w:rFonts w:cstheme="minorHAnsi"/>
                <w:b/>
                <w:bCs/>
              </w:rPr>
              <w:t xml:space="preserve"> </w:t>
            </w:r>
            <w:r w:rsidRPr="00DB7D00">
              <w:rPr>
                <w:rFonts w:cstheme="minorHAnsi"/>
              </w:rPr>
              <w:t>within local areas in metropolitan</w:t>
            </w:r>
            <w:r w:rsidR="00604CE2">
              <w:rPr>
                <w:rFonts w:cstheme="minorHAnsi"/>
              </w:rPr>
              <w:t xml:space="preserve"> area</w:t>
            </w:r>
          </w:p>
          <w:p w14:paraId="411407AA" w14:textId="3BCB56CF" w:rsidR="00C1263B" w:rsidRDefault="008D771D" w:rsidP="008D771D">
            <w:pPr>
              <w:autoSpaceDE w:val="0"/>
              <w:autoSpaceDN w:val="0"/>
              <w:adjustRightInd w:val="0"/>
              <w:rPr>
                <w:rFonts w:cstheme="minorHAnsi"/>
              </w:rPr>
            </w:pPr>
            <w:r w:rsidRPr="008D771D">
              <w:rPr>
                <w:rFonts w:cstheme="minorHAnsi"/>
              </w:rPr>
              <w:t>Using</w:t>
            </w:r>
            <w:r>
              <w:rPr>
                <w:rFonts w:cstheme="minorHAnsi"/>
                <w:b/>
                <w:bCs/>
              </w:rPr>
              <w:t xml:space="preserve"> </w:t>
            </w:r>
            <w:r w:rsidR="00C1263B" w:rsidRPr="00DB7D00">
              <w:rPr>
                <w:rFonts w:cstheme="minorHAnsi"/>
                <w:b/>
                <w:bCs/>
              </w:rPr>
              <w:t>gravity-based measures</w:t>
            </w:r>
            <w:r w:rsidR="00C1263B" w:rsidRPr="00DB7D00">
              <w:rPr>
                <w:rFonts w:cstheme="minorHAnsi"/>
              </w:rPr>
              <w:t xml:space="preserve"> of accessibility.</w:t>
            </w:r>
          </w:p>
          <w:p w14:paraId="4F5396F9" w14:textId="2E63927E" w:rsidR="004A5DB1" w:rsidRPr="00617BC2" w:rsidRDefault="00617BC2" w:rsidP="008D771D">
            <w:pPr>
              <w:pStyle w:val="ListParagraph"/>
              <w:numPr>
                <w:ilvl w:val="0"/>
                <w:numId w:val="38"/>
              </w:numPr>
              <w:autoSpaceDE w:val="0"/>
              <w:autoSpaceDN w:val="0"/>
              <w:adjustRightInd w:val="0"/>
              <w:ind w:left="162" w:hanging="162"/>
              <w:rPr>
                <w:rFonts w:cstheme="minorHAnsi"/>
              </w:rPr>
            </w:pPr>
            <w:r w:rsidRPr="00206A90">
              <w:rPr>
                <w:b/>
                <w:bCs/>
                <w:sz w:val="23"/>
                <w:szCs w:val="23"/>
              </w:rPr>
              <w:t>Network models</w:t>
            </w:r>
            <w:r>
              <w:rPr>
                <w:sz w:val="23"/>
                <w:szCs w:val="23"/>
              </w:rPr>
              <w:t xml:space="preserve"> </w:t>
            </w:r>
            <w:r w:rsidRPr="008D771D">
              <w:rPr>
                <w:rFonts w:cstheme="minorHAnsi"/>
              </w:rPr>
              <w:t>are applied to identify acceptable cycling catchments as well as an</w:t>
            </w:r>
            <w:r>
              <w:rPr>
                <w:sz w:val="23"/>
                <w:szCs w:val="23"/>
              </w:rPr>
              <w:t xml:space="preserve"> </w:t>
            </w:r>
            <w:r w:rsidRPr="00206A90">
              <w:rPr>
                <w:b/>
                <w:bCs/>
                <w:sz w:val="23"/>
                <w:szCs w:val="23"/>
              </w:rPr>
              <w:lastRenderedPageBreak/>
              <w:t>Origin-Destination (O-D) cost matrix</w:t>
            </w:r>
            <w:r>
              <w:rPr>
                <w:sz w:val="23"/>
                <w:szCs w:val="23"/>
              </w:rPr>
              <w:t xml:space="preserve"> </w:t>
            </w:r>
          </w:p>
        </w:tc>
        <w:tc>
          <w:tcPr>
            <w:tcW w:w="1387" w:type="pct"/>
            <w:vAlign w:val="center"/>
          </w:tcPr>
          <w:p w14:paraId="0192064A" w14:textId="3779132F" w:rsidR="004A5DB1" w:rsidRDefault="00617BC2" w:rsidP="00617BC2">
            <w:pPr>
              <w:autoSpaceDE w:val="0"/>
              <w:autoSpaceDN w:val="0"/>
              <w:adjustRightInd w:val="0"/>
              <w:rPr>
                <w:b/>
                <w:bCs/>
                <w:sz w:val="23"/>
                <w:szCs w:val="23"/>
              </w:rPr>
            </w:pPr>
            <w:r w:rsidRPr="00C241EE">
              <w:rPr>
                <w:b/>
                <w:bCs/>
                <w:sz w:val="23"/>
                <w:szCs w:val="23"/>
              </w:rPr>
              <w:lastRenderedPageBreak/>
              <w:t xml:space="preserve">database </w:t>
            </w:r>
            <w:r w:rsidRPr="00C241EE">
              <w:rPr>
                <w:sz w:val="23"/>
                <w:szCs w:val="23"/>
              </w:rPr>
              <w:t xml:space="preserve">included </w:t>
            </w:r>
            <w:r w:rsidRPr="00C241EE">
              <w:rPr>
                <w:b/>
                <w:bCs/>
                <w:sz w:val="23"/>
                <w:szCs w:val="23"/>
              </w:rPr>
              <w:t>urban centres</w:t>
            </w:r>
            <w:r w:rsidRPr="00C241EE">
              <w:rPr>
                <w:sz w:val="23"/>
                <w:szCs w:val="23"/>
              </w:rPr>
              <w:t xml:space="preserve">, significant </w:t>
            </w:r>
            <w:r w:rsidRPr="00C241EE">
              <w:rPr>
                <w:b/>
                <w:bCs/>
                <w:sz w:val="23"/>
                <w:szCs w:val="23"/>
              </w:rPr>
              <w:t>buildings</w:t>
            </w:r>
            <w:r w:rsidRPr="00C241EE">
              <w:rPr>
                <w:sz w:val="23"/>
                <w:szCs w:val="23"/>
              </w:rPr>
              <w:t xml:space="preserve">, </w:t>
            </w:r>
            <w:r w:rsidRPr="00C241EE">
              <w:rPr>
                <w:b/>
                <w:bCs/>
                <w:sz w:val="23"/>
                <w:szCs w:val="23"/>
              </w:rPr>
              <w:t>landmarks</w:t>
            </w:r>
            <w:r w:rsidRPr="00C241EE">
              <w:rPr>
                <w:sz w:val="23"/>
                <w:szCs w:val="23"/>
              </w:rPr>
              <w:t xml:space="preserve">, </w:t>
            </w:r>
            <w:r w:rsidRPr="00C241EE">
              <w:rPr>
                <w:b/>
                <w:bCs/>
                <w:sz w:val="23"/>
                <w:szCs w:val="23"/>
              </w:rPr>
              <w:t>public spaces</w:t>
            </w:r>
            <w:r w:rsidRPr="00C241EE">
              <w:rPr>
                <w:sz w:val="23"/>
                <w:szCs w:val="23"/>
              </w:rPr>
              <w:t xml:space="preserve">, </w:t>
            </w:r>
            <w:r w:rsidRPr="00C241EE">
              <w:rPr>
                <w:b/>
                <w:bCs/>
                <w:sz w:val="23"/>
                <w:szCs w:val="23"/>
              </w:rPr>
              <w:t>community facilities</w:t>
            </w:r>
            <w:r w:rsidRPr="00C241EE">
              <w:rPr>
                <w:sz w:val="23"/>
                <w:szCs w:val="23"/>
              </w:rPr>
              <w:t xml:space="preserve"> and </w:t>
            </w:r>
            <w:r w:rsidRPr="00C241EE">
              <w:rPr>
                <w:b/>
                <w:bCs/>
                <w:sz w:val="23"/>
                <w:szCs w:val="23"/>
              </w:rPr>
              <w:t xml:space="preserve">indigenous </w:t>
            </w:r>
            <w:proofErr w:type="gramStart"/>
            <w:r w:rsidRPr="00C241EE">
              <w:rPr>
                <w:b/>
                <w:bCs/>
                <w:sz w:val="23"/>
                <w:szCs w:val="23"/>
              </w:rPr>
              <w:t>locations.</w:t>
            </w:r>
            <w:r>
              <w:rPr>
                <w:rFonts w:cstheme="minorHAnsi"/>
              </w:rPr>
              <w:t>-</w:t>
            </w:r>
            <w:proofErr w:type="gramEnd"/>
            <w:r>
              <w:rPr>
                <w:rFonts w:cstheme="minorHAnsi"/>
              </w:rPr>
              <w:t xml:space="preserve"> </w:t>
            </w:r>
            <w:r>
              <w:rPr>
                <w:sz w:val="23"/>
                <w:szCs w:val="23"/>
              </w:rPr>
              <w:t xml:space="preserve">considered as destinations and categorized into </w:t>
            </w:r>
            <w:r w:rsidRPr="00D62500">
              <w:rPr>
                <w:b/>
                <w:bCs/>
                <w:sz w:val="23"/>
                <w:szCs w:val="23"/>
              </w:rPr>
              <w:t>four groups</w:t>
            </w:r>
            <w:r>
              <w:rPr>
                <w:sz w:val="23"/>
                <w:szCs w:val="23"/>
              </w:rPr>
              <w:t xml:space="preserve"> of </w:t>
            </w:r>
            <w:r w:rsidRPr="006A7A07">
              <w:rPr>
                <w:b/>
                <w:bCs/>
                <w:sz w:val="23"/>
                <w:szCs w:val="23"/>
              </w:rPr>
              <w:t>activities</w:t>
            </w:r>
            <w:r>
              <w:rPr>
                <w:b/>
                <w:bCs/>
                <w:sz w:val="23"/>
                <w:szCs w:val="23"/>
              </w:rPr>
              <w:t>.</w:t>
            </w:r>
          </w:p>
          <w:p w14:paraId="5A07FD4D" w14:textId="77777777" w:rsidR="00617BC2" w:rsidRPr="00206A90" w:rsidRDefault="00617BC2" w:rsidP="00617BC2">
            <w:pPr>
              <w:pStyle w:val="ListParagraph"/>
              <w:numPr>
                <w:ilvl w:val="0"/>
                <w:numId w:val="41"/>
              </w:numPr>
              <w:tabs>
                <w:tab w:val="right" w:pos="175"/>
              </w:tabs>
              <w:autoSpaceDE w:val="0"/>
              <w:autoSpaceDN w:val="0"/>
              <w:adjustRightInd w:val="0"/>
              <w:rPr>
                <w:rFonts w:cstheme="minorHAnsi"/>
              </w:rPr>
            </w:pPr>
            <w:r>
              <w:rPr>
                <w:sz w:val="23"/>
                <w:szCs w:val="23"/>
              </w:rPr>
              <w:t xml:space="preserve">A </w:t>
            </w:r>
            <w:proofErr w:type="spellStart"/>
            <w:r>
              <w:rPr>
                <w:sz w:val="23"/>
                <w:szCs w:val="23"/>
              </w:rPr>
              <w:t>datab`ase</w:t>
            </w:r>
            <w:proofErr w:type="spellEnd"/>
            <w:r>
              <w:rPr>
                <w:sz w:val="23"/>
                <w:szCs w:val="23"/>
              </w:rPr>
              <w:t xml:space="preserve"> of </w:t>
            </w:r>
            <w:r w:rsidRPr="00206A90">
              <w:rPr>
                <w:b/>
                <w:bCs/>
                <w:sz w:val="23"/>
                <w:szCs w:val="23"/>
              </w:rPr>
              <w:t>Mesh Blocks</w:t>
            </w:r>
            <w:r>
              <w:rPr>
                <w:sz w:val="23"/>
                <w:szCs w:val="23"/>
              </w:rPr>
              <w:t xml:space="preserve"> from the 2011 Census and contained the </w:t>
            </w:r>
            <w:r w:rsidRPr="00206A90">
              <w:rPr>
                <w:b/>
                <w:bCs/>
                <w:sz w:val="23"/>
                <w:szCs w:val="23"/>
              </w:rPr>
              <w:t>total usual resident population</w:t>
            </w:r>
            <w:r>
              <w:rPr>
                <w:sz w:val="23"/>
                <w:szCs w:val="23"/>
              </w:rPr>
              <w:t xml:space="preserve"> and </w:t>
            </w:r>
            <w:r w:rsidRPr="00206A90">
              <w:rPr>
                <w:b/>
                <w:bCs/>
                <w:sz w:val="23"/>
                <w:szCs w:val="23"/>
              </w:rPr>
              <w:t>total number of dwellings</w:t>
            </w:r>
            <w:r>
              <w:rPr>
                <w:b/>
                <w:bCs/>
                <w:sz w:val="23"/>
                <w:szCs w:val="23"/>
              </w:rPr>
              <w:t>.</w:t>
            </w:r>
          </w:p>
          <w:p w14:paraId="6F3DD15A" w14:textId="7BD54C67" w:rsidR="00617BC2" w:rsidRPr="008D771D" w:rsidRDefault="00617BC2" w:rsidP="008D771D">
            <w:pPr>
              <w:pStyle w:val="ListParagraph"/>
              <w:numPr>
                <w:ilvl w:val="0"/>
                <w:numId w:val="38"/>
              </w:numPr>
              <w:tabs>
                <w:tab w:val="right" w:pos="175"/>
              </w:tabs>
              <w:autoSpaceDE w:val="0"/>
              <w:autoSpaceDN w:val="0"/>
              <w:adjustRightInd w:val="0"/>
              <w:ind w:left="360"/>
              <w:rPr>
                <w:rFonts w:cstheme="minorHAnsi"/>
              </w:rPr>
            </w:pPr>
            <w:r>
              <w:rPr>
                <w:i/>
                <w:iCs/>
                <w:sz w:val="23"/>
                <w:szCs w:val="23"/>
              </w:rPr>
              <w:t>Point of Interests (POIs)</w:t>
            </w:r>
            <w:r w:rsidR="008D771D">
              <w:rPr>
                <w:i/>
                <w:iCs/>
                <w:sz w:val="23"/>
                <w:szCs w:val="23"/>
              </w:rPr>
              <w:t>:</w:t>
            </w:r>
          </w:p>
          <w:p w14:paraId="31956EFE"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Education Centres </w:t>
            </w:r>
          </w:p>
          <w:p w14:paraId="4CCFE582"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lastRenderedPageBreak/>
              <w:t xml:space="preserve">Health and Care Facilities </w:t>
            </w:r>
          </w:p>
          <w:p w14:paraId="5EA480E5" w14:textId="77777777" w:rsidR="00617BC2" w:rsidRPr="00D62500"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 xml:space="preserve">Retails and Recreation Centres </w:t>
            </w:r>
          </w:p>
          <w:p w14:paraId="67F1B4C5" w14:textId="77777777" w:rsidR="00617BC2" w:rsidRPr="0048331C" w:rsidRDefault="00617BC2" w:rsidP="00617BC2">
            <w:pPr>
              <w:pStyle w:val="ListParagraph"/>
              <w:numPr>
                <w:ilvl w:val="0"/>
                <w:numId w:val="42"/>
              </w:numPr>
              <w:tabs>
                <w:tab w:val="right" w:pos="175"/>
              </w:tabs>
              <w:autoSpaceDE w:val="0"/>
              <w:autoSpaceDN w:val="0"/>
              <w:adjustRightInd w:val="0"/>
              <w:rPr>
                <w:rFonts w:cstheme="minorHAnsi"/>
              </w:rPr>
            </w:pPr>
            <w:r w:rsidRPr="00D62500">
              <w:rPr>
                <w:sz w:val="23"/>
                <w:szCs w:val="23"/>
              </w:rPr>
              <w:t>Community Services</w:t>
            </w:r>
          </w:p>
          <w:p w14:paraId="3EB0D2C4" w14:textId="77777777" w:rsidR="00617BC2" w:rsidRPr="0048331C" w:rsidRDefault="00617BC2" w:rsidP="00617BC2">
            <w:pPr>
              <w:tabs>
                <w:tab w:val="right" w:pos="175"/>
              </w:tabs>
              <w:autoSpaceDE w:val="0"/>
              <w:autoSpaceDN w:val="0"/>
              <w:adjustRightInd w:val="0"/>
              <w:rPr>
                <w:rFonts w:cstheme="minorHAnsi"/>
              </w:rPr>
            </w:pPr>
          </w:p>
          <w:p w14:paraId="54D3AAEB" w14:textId="24AFA678" w:rsidR="00617BC2" w:rsidRPr="002E58FC" w:rsidRDefault="00617BC2" w:rsidP="00617BC2">
            <w:pPr>
              <w:autoSpaceDE w:val="0"/>
              <w:autoSpaceDN w:val="0"/>
              <w:adjustRightInd w:val="0"/>
              <w:rPr>
                <w:rFonts w:cstheme="minorHAnsi"/>
              </w:rPr>
            </w:pPr>
          </w:p>
        </w:tc>
        <w:tc>
          <w:tcPr>
            <w:tcW w:w="1217" w:type="pct"/>
            <w:vAlign w:val="center"/>
          </w:tcPr>
          <w:p w14:paraId="761CBC16"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sz w:val="23"/>
                <w:szCs w:val="23"/>
              </w:rPr>
              <w:lastRenderedPageBreak/>
              <w:t>Service area</w:t>
            </w:r>
            <w:r w:rsidRPr="00ED0EF0">
              <w:rPr>
                <w:sz w:val="23"/>
                <w:szCs w:val="23"/>
              </w:rPr>
              <w:t xml:space="preserve"> and OD-cost matrix analysis was undertaken for each set of destinations separately</w:t>
            </w:r>
            <w:r>
              <w:rPr>
                <w:rFonts w:cstheme="minorHAnsi"/>
              </w:rPr>
              <w:t>:</w:t>
            </w:r>
          </w:p>
          <w:p w14:paraId="4768913A" w14:textId="77777777" w:rsidR="00617BC2" w:rsidRDefault="00617BC2" w:rsidP="00617BC2">
            <w:pPr>
              <w:pStyle w:val="ListParagraph"/>
              <w:numPr>
                <w:ilvl w:val="0"/>
                <w:numId w:val="30"/>
              </w:numPr>
              <w:autoSpaceDE w:val="0"/>
              <w:autoSpaceDN w:val="0"/>
              <w:adjustRightInd w:val="0"/>
              <w:ind w:left="346"/>
              <w:rPr>
                <w:rFonts w:cstheme="minorHAnsi"/>
              </w:rPr>
            </w:pPr>
            <w:r w:rsidRPr="00ED0EF0">
              <w:rPr>
                <w:b/>
                <w:bCs/>
                <w:i/>
                <w:iCs/>
                <w:sz w:val="23"/>
                <w:szCs w:val="23"/>
              </w:rPr>
              <w:t>4 km buffers</w:t>
            </w:r>
            <w:r>
              <w:rPr>
                <w:sz w:val="23"/>
                <w:szCs w:val="23"/>
              </w:rPr>
              <w:t xml:space="preserve"> were calculated for </w:t>
            </w:r>
            <w:r w:rsidRPr="00ED0EF0">
              <w:rPr>
                <w:i/>
                <w:iCs/>
                <w:sz w:val="23"/>
                <w:szCs w:val="23"/>
              </w:rPr>
              <w:t>education centres</w:t>
            </w:r>
            <w:r>
              <w:rPr>
                <w:rFonts w:cstheme="minorHAnsi"/>
              </w:rPr>
              <w:t xml:space="preserve"> and </w:t>
            </w:r>
            <w:r>
              <w:rPr>
                <w:sz w:val="23"/>
                <w:szCs w:val="23"/>
              </w:rPr>
              <w:t>health and care facilities</w:t>
            </w:r>
          </w:p>
          <w:p w14:paraId="11983404" w14:textId="2EF3C47B"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used the </w:t>
            </w:r>
            <w:r w:rsidRPr="00A44835">
              <w:rPr>
                <w:b/>
                <w:bCs/>
                <w:sz w:val="23"/>
                <w:szCs w:val="23"/>
              </w:rPr>
              <w:t>median desirable travel</w:t>
            </w:r>
            <w:r>
              <w:rPr>
                <w:sz w:val="23"/>
                <w:szCs w:val="23"/>
              </w:rPr>
              <w:t xml:space="preserve"> </w:t>
            </w:r>
            <w:r w:rsidRPr="00A44835">
              <w:rPr>
                <w:b/>
                <w:bCs/>
                <w:sz w:val="23"/>
                <w:szCs w:val="23"/>
              </w:rPr>
              <w:t>time/distance</w:t>
            </w:r>
            <w:r>
              <w:rPr>
                <w:sz w:val="23"/>
                <w:szCs w:val="23"/>
              </w:rPr>
              <w:t xml:space="preserve"> </w:t>
            </w:r>
          </w:p>
          <w:p w14:paraId="17103E0B" w14:textId="77777777" w:rsidR="00617BC2" w:rsidRDefault="00617BC2" w:rsidP="00617BC2">
            <w:pPr>
              <w:pStyle w:val="ListParagraph"/>
              <w:numPr>
                <w:ilvl w:val="0"/>
                <w:numId w:val="30"/>
              </w:numPr>
              <w:autoSpaceDE w:val="0"/>
              <w:autoSpaceDN w:val="0"/>
              <w:adjustRightInd w:val="0"/>
              <w:ind w:left="256"/>
              <w:rPr>
                <w:rFonts w:cstheme="minorHAnsi"/>
              </w:rPr>
            </w:pPr>
            <w:r>
              <w:rPr>
                <w:sz w:val="23"/>
                <w:szCs w:val="23"/>
              </w:rPr>
              <w:t xml:space="preserve">uses the speed of </w:t>
            </w:r>
            <w:r w:rsidRPr="00043B13">
              <w:rPr>
                <w:b/>
                <w:bCs/>
                <w:sz w:val="23"/>
                <w:szCs w:val="23"/>
              </w:rPr>
              <w:t>16 km/h</w:t>
            </w:r>
            <w:r>
              <w:rPr>
                <w:sz w:val="23"/>
                <w:szCs w:val="23"/>
              </w:rPr>
              <w:t xml:space="preserve"> which has been adopted from the </w:t>
            </w:r>
            <w:proofErr w:type="spellStart"/>
            <w:r>
              <w:rPr>
                <w:sz w:val="23"/>
                <w:szCs w:val="23"/>
              </w:rPr>
              <w:t>Austroads</w:t>
            </w:r>
            <w:proofErr w:type="spellEnd"/>
            <w:r>
              <w:rPr>
                <w:sz w:val="23"/>
                <w:szCs w:val="23"/>
              </w:rPr>
              <w:t xml:space="preserve"> network </w:t>
            </w:r>
            <w:r>
              <w:rPr>
                <w:sz w:val="23"/>
                <w:szCs w:val="23"/>
              </w:rPr>
              <w:lastRenderedPageBreak/>
              <w:t>operation planning framework</w:t>
            </w:r>
          </w:p>
          <w:p w14:paraId="5750D8C1" w14:textId="40E0F43E" w:rsidR="004A5DB1" w:rsidRPr="00E7176D" w:rsidRDefault="00617BC2" w:rsidP="00617BC2">
            <w:pPr>
              <w:pStyle w:val="ListParagraph"/>
              <w:numPr>
                <w:ilvl w:val="0"/>
                <w:numId w:val="30"/>
              </w:numPr>
              <w:ind w:left="256"/>
              <w:rPr>
                <w:rFonts w:cstheme="minorHAnsi"/>
              </w:rPr>
            </w:pPr>
            <w:r>
              <w:rPr>
                <w:sz w:val="23"/>
                <w:szCs w:val="23"/>
              </w:rPr>
              <w:t xml:space="preserve">the </w:t>
            </w:r>
            <w:r w:rsidRPr="00726BA6">
              <w:rPr>
                <w:b/>
                <w:bCs/>
                <w:sz w:val="23"/>
                <w:szCs w:val="23"/>
              </w:rPr>
              <w:t>median desirable travel time</w:t>
            </w:r>
            <w:r>
              <w:rPr>
                <w:sz w:val="23"/>
                <w:szCs w:val="23"/>
              </w:rPr>
              <w:t xml:space="preserve"> was defined as </w:t>
            </w:r>
            <w:r w:rsidRPr="00726BA6">
              <w:rPr>
                <w:b/>
                <w:bCs/>
                <w:sz w:val="23"/>
                <w:szCs w:val="23"/>
              </w:rPr>
              <w:t>20 minutes</w:t>
            </w:r>
            <w:r>
              <w:rPr>
                <w:sz w:val="23"/>
                <w:szCs w:val="23"/>
              </w:rPr>
              <w:t xml:space="preserve"> for community services</w:t>
            </w:r>
          </w:p>
        </w:tc>
      </w:tr>
    </w:tbl>
    <w:p w14:paraId="6EFD8E16" w14:textId="77777777" w:rsidR="00302230" w:rsidRDefault="00302230">
      <w:pPr>
        <w:rPr>
          <w:rFonts w:cs="Adobe Garamond Pro"/>
          <w:color w:val="211D1E"/>
        </w:rPr>
        <w:sectPr w:rsidR="00302230" w:rsidSect="00302230">
          <w:pgSz w:w="15840" w:h="12240" w:orient="landscape"/>
          <w:pgMar w:top="1440" w:right="1440" w:bottom="1440" w:left="1440" w:header="708" w:footer="708" w:gutter="0"/>
          <w:cols w:space="708"/>
          <w:docGrid w:linePitch="360"/>
        </w:sectPr>
      </w:pPr>
    </w:p>
    <w:p w14:paraId="0C4DB2E7" w14:textId="1AED6C11" w:rsidR="00432B47" w:rsidRDefault="00EB73F8" w:rsidP="00AA1625">
      <w:pPr>
        <w:pStyle w:val="Heading1"/>
        <w:rPr>
          <w:lang w:val="en-US"/>
        </w:rPr>
      </w:pPr>
      <w:commentRangeStart w:id="405"/>
      <w:ins w:id="406" w:author="Paez, Antonio" w:date="2022-07-27T13:53:00Z">
        <w:r>
          <w:lastRenderedPageBreak/>
          <w:t>A framework for assessing data sources and needs</w:t>
        </w:r>
      </w:ins>
      <w:commentRangeEnd w:id="405"/>
      <w:ins w:id="407" w:author="Paez, Antonio" w:date="2022-07-27T14:03:00Z">
        <w:r w:rsidR="00D84C5D">
          <w:rPr>
            <w:rStyle w:val="CommentReference"/>
            <w:rFonts w:asciiTheme="minorHAnsi" w:eastAsiaTheme="minorHAnsi" w:hAnsiTheme="minorHAnsi" w:cstheme="minorBidi"/>
            <w:b w:val="0"/>
            <w:bCs w:val="0"/>
            <w:color w:val="auto"/>
          </w:rPr>
          <w:commentReference w:id="405"/>
        </w:r>
      </w:ins>
    </w:p>
    <w:p w14:paraId="29BD9D38" w14:textId="6A453619" w:rsidR="00432B47" w:rsidRDefault="00432B47" w:rsidP="00432B47">
      <w:pPr>
        <w:rPr>
          <w:lang w:val="en-US"/>
        </w:rPr>
      </w:pPr>
    </w:p>
    <w:p w14:paraId="7C39453B" w14:textId="2B1010E6" w:rsidR="00432B47" w:rsidRDefault="003C7A89" w:rsidP="0014164A">
      <w:pPr>
        <w:spacing w:line="360" w:lineRule="auto"/>
        <w:jc w:val="both"/>
        <w:rPr>
          <w:sz w:val="26"/>
          <w:szCs w:val="26"/>
        </w:rPr>
      </w:pPr>
      <w:r w:rsidRPr="0014164A">
        <w:rPr>
          <w:sz w:val="26"/>
          <w:szCs w:val="26"/>
        </w:rPr>
        <w:t xml:space="preserve">For calculating accessibility </w:t>
      </w:r>
      <w:r w:rsidR="003D2917" w:rsidRPr="0014164A">
        <w:rPr>
          <w:sz w:val="26"/>
          <w:szCs w:val="26"/>
        </w:rPr>
        <w:t>in active transport mode</w:t>
      </w:r>
      <w:r w:rsidR="00D602DE" w:rsidRPr="0014164A">
        <w:rPr>
          <w:sz w:val="26"/>
          <w:szCs w:val="26"/>
        </w:rPr>
        <w:t>,</w:t>
      </w:r>
      <w:r w:rsidR="003D2917" w:rsidRPr="0014164A">
        <w:rPr>
          <w:sz w:val="26"/>
          <w:szCs w:val="26"/>
        </w:rPr>
        <w:t xml:space="preserve"> </w:t>
      </w:r>
      <w:r w:rsidR="00DF69D4" w:rsidRPr="0014164A">
        <w:rPr>
          <w:sz w:val="26"/>
          <w:szCs w:val="26"/>
        </w:rPr>
        <w:t>multiple data sources</w:t>
      </w:r>
      <w:r w:rsidR="006C1736" w:rsidRPr="0014164A">
        <w:rPr>
          <w:sz w:val="26"/>
          <w:szCs w:val="26"/>
        </w:rPr>
        <w:t xml:space="preserve"> are required</w:t>
      </w:r>
      <w:r w:rsidR="00DF69D4" w:rsidRPr="0014164A">
        <w:rPr>
          <w:sz w:val="26"/>
          <w:szCs w:val="26"/>
        </w:rPr>
        <w:t>.</w:t>
      </w:r>
      <w:r w:rsidR="009E26BD" w:rsidRPr="0014164A">
        <w:rPr>
          <w:sz w:val="26"/>
          <w:szCs w:val="26"/>
        </w:rPr>
        <w:t xml:space="preserve"> </w:t>
      </w:r>
      <w:r w:rsidR="00710325" w:rsidRPr="00710325">
        <w:rPr>
          <w:sz w:val="26"/>
          <w:szCs w:val="26"/>
        </w:rPr>
        <w:t xml:space="preserve">After reviewing most of active travel mode articles, we have divided the data used </w:t>
      </w:r>
      <w:r w:rsidR="00ED39BA">
        <w:rPr>
          <w:sz w:val="26"/>
          <w:szCs w:val="26"/>
        </w:rPr>
        <w:t>to calcula</w:t>
      </w:r>
      <w:r w:rsidR="00E242F8">
        <w:rPr>
          <w:sz w:val="26"/>
          <w:szCs w:val="26"/>
        </w:rPr>
        <w:t>te</w:t>
      </w:r>
      <w:r w:rsidR="00ED39BA">
        <w:rPr>
          <w:sz w:val="26"/>
          <w:szCs w:val="26"/>
        </w:rPr>
        <w:t xml:space="preserve"> accessibility </w:t>
      </w:r>
      <w:r w:rsidR="00710325" w:rsidRPr="00710325">
        <w:rPr>
          <w:sz w:val="26"/>
          <w:szCs w:val="26"/>
        </w:rPr>
        <w:t>in these studies into 7</w:t>
      </w:r>
      <w:r w:rsidR="004F1871" w:rsidRPr="004F1871">
        <w:rPr>
          <w:sz w:val="26"/>
          <w:szCs w:val="26"/>
        </w:rPr>
        <w:t xml:space="preserve"> </w:t>
      </w:r>
      <w:r w:rsidR="004F1871" w:rsidRPr="0014164A">
        <w:rPr>
          <w:sz w:val="26"/>
          <w:szCs w:val="26"/>
        </w:rPr>
        <w:t>different</w:t>
      </w:r>
      <w:r w:rsidR="00710325" w:rsidRPr="00710325">
        <w:rPr>
          <w:sz w:val="26"/>
          <w:szCs w:val="26"/>
        </w:rPr>
        <w:t xml:space="preserve"> categories</w:t>
      </w:r>
      <w:commentRangeStart w:id="408"/>
      <w:r w:rsidR="00DD54D6" w:rsidRPr="0014164A">
        <w:rPr>
          <w:sz w:val="26"/>
          <w:szCs w:val="26"/>
        </w:rPr>
        <w:t xml:space="preserve">, </w:t>
      </w:r>
      <w:r w:rsidR="00DF69D4" w:rsidRPr="0014164A">
        <w:rPr>
          <w:sz w:val="26"/>
          <w:szCs w:val="26"/>
        </w:rPr>
        <w:t>which are:</w:t>
      </w:r>
      <w:r w:rsidR="00DD54D6" w:rsidRPr="0014164A">
        <w:rPr>
          <w:sz w:val="26"/>
          <w:szCs w:val="26"/>
        </w:rPr>
        <w:t xml:space="preserve"> </w:t>
      </w:r>
      <w:r w:rsidR="00DF69D4" w:rsidRPr="0014164A">
        <w:rPr>
          <w:sz w:val="26"/>
          <w:szCs w:val="26"/>
        </w:rPr>
        <w:t>Travel data (trips)</w:t>
      </w:r>
      <w:r w:rsidR="00DD54D6" w:rsidRPr="0014164A">
        <w:rPr>
          <w:sz w:val="26"/>
          <w:szCs w:val="26"/>
        </w:rPr>
        <w:t xml:space="preserve">, </w:t>
      </w:r>
      <w:r w:rsidR="00DF69D4" w:rsidRPr="0014164A">
        <w:rPr>
          <w:sz w:val="26"/>
          <w:szCs w:val="26"/>
        </w:rPr>
        <w:t>Users data (Socio-economic and personal data)</w:t>
      </w:r>
      <w:r w:rsidR="00DD54D6" w:rsidRPr="0014164A">
        <w:rPr>
          <w:sz w:val="26"/>
          <w:szCs w:val="26"/>
        </w:rPr>
        <w:t xml:space="preserve">, </w:t>
      </w:r>
      <w:r w:rsidR="00DF69D4" w:rsidRPr="0014164A">
        <w:rPr>
          <w:sz w:val="26"/>
          <w:szCs w:val="26"/>
        </w:rPr>
        <w:t>Origin- destination</w:t>
      </w:r>
      <w:r w:rsidR="00DD54D6" w:rsidRPr="0014164A">
        <w:rPr>
          <w:sz w:val="26"/>
          <w:szCs w:val="26"/>
        </w:rPr>
        <w:t xml:space="preserve">, </w:t>
      </w:r>
      <w:r w:rsidR="00DF69D4" w:rsidRPr="0014164A">
        <w:rPr>
          <w:sz w:val="26"/>
          <w:szCs w:val="26"/>
        </w:rPr>
        <w:t>Cycling and walking network</w:t>
      </w:r>
      <w:r w:rsidR="00DD54D6" w:rsidRPr="0014164A">
        <w:rPr>
          <w:sz w:val="26"/>
          <w:szCs w:val="26"/>
        </w:rPr>
        <w:t xml:space="preserve">, </w:t>
      </w:r>
      <w:r w:rsidR="00DF69D4" w:rsidRPr="0014164A">
        <w:rPr>
          <w:sz w:val="26"/>
          <w:szCs w:val="26"/>
        </w:rPr>
        <w:t>Spatial data (boundary, land use, postal code, . . . )</w:t>
      </w:r>
      <w:r w:rsidR="00DD54D6" w:rsidRPr="0014164A">
        <w:rPr>
          <w:sz w:val="26"/>
          <w:szCs w:val="26"/>
        </w:rPr>
        <w:t xml:space="preserve">, </w:t>
      </w:r>
      <w:r w:rsidR="00B87556">
        <w:rPr>
          <w:sz w:val="26"/>
          <w:szCs w:val="26"/>
        </w:rPr>
        <w:t>a</w:t>
      </w:r>
      <w:r w:rsidR="00DF69D4" w:rsidRPr="0014164A">
        <w:rPr>
          <w:sz w:val="26"/>
          <w:szCs w:val="26"/>
        </w:rPr>
        <w:t>dditional data (such as Traffic data, weather data, slope, Level of Traffic Stress, impedance value,</w:t>
      </w:r>
      <w:r w:rsidR="00DD54D6" w:rsidRPr="0014164A">
        <w:rPr>
          <w:sz w:val="26"/>
          <w:szCs w:val="26"/>
        </w:rPr>
        <w:t xml:space="preserve"> </w:t>
      </w:r>
      <w:r w:rsidR="00DF69D4" w:rsidRPr="0014164A">
        <w:rPr>
          <w:sz w:val="26"/>
          <w:szCs w:val="26"/>
        </w:rPr>
        <w:t>speed )</w:t>
      </w:r>
      <w:commentRangeEnd w:id="408"/>
      <w:r w:rsidR="00E94BDB">
        <w:rPr>
          <w:rStyle w:val="CommentReference"/>
        </w:rPr>
        <w:commentReference w:id="408"/>
      </w:r>
      <w:r w:rsidR="0057619F" w:rsidRPr="0014164A">
        <w:rPr>
          <w:rFonts w:hint="cs"/>
          <w:sz w:val="26"/>
          <w:szCs w:val="26"/>
          <w:rtl/>
        </w:rPr>
        <w:t>.</w:t>
      </w:r>
      <w:r w:rsidR="008C5F63">
        <w:rPr>
          <w:sz w:val="26"/>
          <w:szCs w:val="26"/>
        </w:rPr>
        <w:t xml:space="preserve"> </w:t>
      </w:r>
      <w:proofErr w:type="gramStart"/>
      <w:r w:rsidR="008C5F63">
        <w:rPr>
          <w:sz w:val="26"/>
          <w:szCs w:val="26"/>
        </w:rPr>
        <w:t>Table 5,</w:t>
      </w:r>
      <w:proofErr w:type="gramEnd"/>
      <w:r w:rsidR="008C5F63">
        <w:rPr>
          <w:sz w:val="26"/>
          <w:szCs w:val="26"/>
        </w:rPr>
        <w:t xml:space="preserve"> shows required data based on the each measure. </w:t>
      </w:r>
    </w:p>
    <w:p w14:paraId="7FD608C8" w14:textId="18133387" w:rsidR="00F95D97" w:rsidRDefault="00F95D97" w:rsidP="0014164A">
      <w:pPr>
        <w:spacing w:line="360" w:lineRule="auto"/>
        <w:jc w:val="both"/>
        <w:rPr>
          <w:sz w:val="26"/>
          <w:szCs w:val="26"/>
        </w:rPr>
      </w:pPr>
    </w:p>
    <w:p w14:paraId="33AC7898" w14:textId="7A9B1BAF" w:rsidR="00C67E89" w:rsidRDefault="00C67E89" w:rsidP="0014164A">
      <w:pPr>
        <w:spacing w:line="360" w:lineRule="auto"/>
        <w:jc w:val="both"/>
        <w:rPr>
          <w:sz w:val="26"/>
          <w:szCs w:val="26"/>
        </w:rPr>
      </w:pPr>
    </w:p>
    <w:p w14:paraId="2B81F8D2" w14:textId="74A5F813" w:rsidR="00C67E89" w:rsidRDefault="00C67E89" w:rsidP="0014164A">
      <w:pPr>
        <w:spacing w:line="360" w:lineRule="auto"/>
        <w:jc w:val="both"/>
        <w:rPr>
          <w:sz w:val="26"/>
          <w:szCs w:val="26"/>
        </w:rPr>
      </w:pPr>
    </w:p>
    <w:p w14:paraId="1E2AF8F9" w14:textId="50EEEE91" w:rsidR="00C67E89" w:rsidRDefault="00C67E89" w:rsidP="0014164A">
      <w:pPr>
        <w:spacing w:line="360" w:lineRule="auto"/>
        <w:jc w:val="both"/>
        <w:rPr>
          <w:sz w:val="26"/>
          <w:szCs w:val="26"/>
        </w:rPr>
      </w:pPr>
    </w:p>
    <w:p w14:paraId="79431839" w14:textId="4B0FC528" w:rsidR="00C67E89" w:rsidRDefault="00C67E89" w:rsidP="0014164A">
      <w:pPr>
        <w:spacing w:line="360" w:lineRule="auto"/>
        <w:jc w:val="both"/>
        <w:rPr>
          <w:sz w:val="26"/>
          <w:szCs w:val="26"/>
        </w:rPr>
      </w:pPr>
    </w:p>
    <w:p w14:paraId="370B5EE2" w14:textId="5349A611" w:rsidR="00C67E89" w:rsidRDefault="00C67E89" w:rsidP="0014164A">
      <w:pPr>
        <w:spacing w:line="360" w:lineRule="auto"/>
        <w:jc w:val="both"/>
        <w:rPr>
          <w:sz w:val="26"/>
          <w:szCs w:val="26"/>
        </w:rPr>
      </w:pPr>
    </w:p>
    <w:p w14:paraId="4B74C699" w14:textId="3D5191F7" w:rsidR="00C67E89" w:rsidRDefault="00C67E89" w:rsidP="0014164A">
      <w:pPr>
        <w:spacing w:line="360" w:lineRule="auto"/>
        <w:jc w:val="both"/>
        <w:rPr>
          <w:sz w:val="26"/>
          <w:szCs w:val="26"/>
        </w:rPr>
      </w:pPr>
    </w:p>
    <w:p w14:paraId="7D598579" w14:textId="6B45727A" w:rsidR="00C67E89" w:rsidRDefault="00C67E89" w:rsidP="0014164A">
      <w:pPr>
        <w:spacing w:line="360" w:lineRule="auto"/>
        <w:jc w:val="both"/>
        <w:rPr>
          <w:sz w:val="26"/>
          <w:szCs w:val="26"/>
        </w:rPr>
      </w:pPr>
    </w:p>
    <w:p w14:paraId="6245AC74" w14:textId="72DBDB92" w:rsidR="00C67E89" w:rsidRDefault="00C67E89" w:rsidP="0014164A">
      <w:pPr>
        <w:spacing w:line="360" w:lineRule="auto"/>
        <w:jc w:val="both"/>
        <w:rPr>
          <w:sz w:val="26"/>
          <w:szCs w:val="26"/>
        </w:rPr>
      </w:pPr>
    </w:p>
    <w:p w14:paraId="7783739C" w14:textId="5AF5D5CE" w:rsidR="00C67E89" w:rsidRDefault="00C67E89" w:rsidP="0014164A">
      <w:pPr>
        <w:spacing w:line="360" w:lineRule="auto"/>
        <w:jc w:val="both"/>
        <w:rPr>
          <w:sz w:val="26"/>
          <w:szCs w:val="26"/>
        </w:rPr>
      </w:pPr>
    </w:p>
    <w:p w14:paraId="241828D0" w14:textId="3E832CF0" w:rsidR="00C67E89" w:rsidRDefault="00C67E89" w:rsidP="0014164A">
      <w:pPr>
        <w:spacing w:line="360" w:lineRule="auto"/>
        <w:jc w:val="both"/>
        <w:rPr>
          <w:sz w:val="26"/>
          <w:szCs w:val="26"/>
        </w:rPr>
      </w:pPr>
    </w:p>
    <w:p w14:paraId="05D70D31" w14:textId="77777777" w:rsidR="00C67E89" w:rsidRDefault="00C67E89" w:rsidP="0014164A">
      <w:pPr>
        <w:spacing w:line="360" w:lineRule="auto"/>
        <w:jc w:val="both"/>
        <w:rPr>
          <w:sz w:val="26"/>
          <w:szCs w:val="26"/>
        </w:rPr>
        <w:sectPr w:rsidR="00C67E89" w:rsidSect="00AD03A6">
          <w:pgSz w:w="12240" w:h="15840"/>
          <w:pgMar w:top="1440" w:right="1440" w:bottom="1440" w:left="1440" w:header="708" w:footer="708" w:gutter="0"/>
          <w:cols w:space="708"/>
          <w:docGrid w:linePitch="360"/>
        </w:sectPr>
      </w:pPr>
    </w:p>
    <w:p w14:paraId="495FD079" w14:textId="1AC53291" w:rsidR="00C67E89" w:rsidRPr="0014164A" w:rsidRDefault="008C5F63" w:rsidP="008C5F63">
      <w:pPr>
        <w:spacing w:line="360" w:lineRule="auto"/>
        <w:jc w:val="center"/>
        <w:rPr>
          <w:sz w:val="26"/>
          <w:szCs w:val="26"/>
        </w:rPr>
      </w:pPr>
      <w:r>
        <w:lastRenderedPageBreak/>
        <w:t>Table 5: Required data according to each measure</w:t>
      </w:r>
    </w:p>
    <w:tbl>
      <w:tblPr>
        <w:tblStyle w:val="TableGrid"/>
        <w:tblW w:w="5000" w:type="pct"/>
        <w:tblLook w:val="04A0" w:firstRow="1" w:lastRow="0" w:firstColumn="1" w:lastColumn="0" w:noHBand="0" w:noVBand="1"/>
      </w:tblPr>
      <w:tblGrid>
        <w:gridCol w:w="1520"/>
        <w:gridCol w:w="1859"/>
        <w:gridCol w:w="1919"/>
        <w:gridCol w:w="1826"/>
        <w:gridCol w:w="1826"/>
        <w:gridCol w:w="1998"/>
        <w:gridCol w:w="2002"/>
      </w:tblGrid>
      <w:tr w:rsidR="008C5F63" w:rsidRPr="00D00A9C" w14:paraId="3C2CF1E4" w14:textId="77777777" w:rsidTr="001623DF">
        <w:tc>
          <w:tcPr>
            <w:tcW w:w="587" w:type="pct"/>
            <w:shd w:val="clear" w:color="auto" w:fill="D9E2F3" w:themeFill="accent1" w:themeFillTint="33"/>
            <w:vAlign w:val="center"/>
          </w:tcPr>
          <w:p w14:paraId="4F0A4BDC" w14:textId="77777777" w:rsidR="008C5F63" w:rsidRPr="009446C3" w:rsidRDefault="008C5F63" w:rsidP="001623DF">
            <w:pPr>
              <w:spacing w:line="360" w:lineRule="auto"/>
              <w:jc w:val="center"/>
              <w:rPr>
                <w:b/>
                <w:bCs/>
              </w:rPr>
            </w:pPr>
            <w:bookmarkStart w:id="409" w:name="_Toc107809281"/>
            <w:r w:rsidRPr="009446C3">
              <w:rPr>
                <w:b/>
                <w:bCs/>
              </w:rPr>
              <w:t>Data / Methods</w:t>
            </w:r>
          </w:p>
        </w:tc>
        <w:tc>
          <w:tcPr>
            <w:tcW w:w="718" w:type="pct"/>
            <w:shd w:val="clear" w:color="auto" w:fill="D9E2F3" w:themeFill="accent1" w:themeFillTint="33"/>
            <w:vAlign w:val="center"/>
          </w:tcPr>
          <w:p w14:paraId="590D0C44" w14:textId="77777777" w:rsidR="008C5F63" w:rsidRPr="009446C3" w:rsidRDefault="008C5F63" w:rsidP="001623DF">
            <w:pPr>
              <w:spacing w:line="360" w:lineRule="auto"/>
              <w:jc w:val="center"/>
              <w:rPr>
                <w:b/>
                <w:bCs/>
              </w:rPr>
            </w:pPr>
            <w:r w:rsidRPr="009446C3">
              <w:rPr>
                <w:b/>
                <w:bCs/>
              </w:rPr>
              <w:t>Travel Data</w:t>
            </w:r>
          </w:p>
        </w:tc>
        <w:tc>
          <w:tcPr>
            <w:tcW w:w="741" w:type="pct"/>
            <w:shd w:val="clear" w:color="auto" w:fill="D9E2F3" w:themeFill="accent1" w:themeFillTint="33"/>
            <w:vAlign w:val="center"/>
          </w:tcPr>
          <w:p w14:paraId="649C6245" w14:textId="77777777" w:rsidR="008C5F63" w:rsidRPr="009446C3" w:rsidRDefault="008C5F63" w:rsidP="001623DF">
            <w:pPr>
              <w:spacing w:line="360" w:lineRule="auto"/>
              <w:jc w:val="center"/>
              <w:rPr>
                <w:b/>
                <w:bCs/>
              </w:rPr>
            </w:pPr>
            <w:r w:rsidRPr="009446C3">
              <w:rPr>
                <w:b/>
                <w:bCs/>
              </w:rPr>
              <w:t>Users Data</w:t>
            </w:r>
          </w:p>
        </w:tc>
        <w:tc>
          <w:tcPr>
            <w:tcW w:w="705" w:type="pct"/>
            <w:shd w:val="clear" w:color="auto" w:fill="D9E2F3" w:themeFill="accent1" w:themeFillTint="33"/>
            <w:vAlign w:val="center"/>
          </w:tcPr>
          <w:p w14:paraId="5E72DB8A" w14:textId="77777777" w:rsidR="008C5F63" w:rsidRPr="009446C3" w:rsidRDefault="008C5F63" w:rsidP="001623DF">
            <w:pPr>
              <w:spacing w:line="360" w:lineRule="auto"/>
              <w:jc w:val="center"/>
              <w:rPr>
                <w:b/>
                <w:bCs/>
              </w:rPr>
            </w:pPr>
            <w:r w:rsidRPr="009446C3">
              <w:rPr>
                <w:b/>
                <w:bCs/>
              </w:rPr>
              <w:t>Origin- destination Data</w:t>
            </w:r>
          </w:p>
        </w:tc>
        <w:tc>
          <w:tcPr>
            <w:tcW w:w="705" w:type="pct"/>
            <w:shd w:val="clear" w:color="auto" w:fill="D9E2F3" w:themeFill="accent1" w:themeFillTint="33"/>
            <w:vAlign w:val="center"/>
          </w:tcPr>
          <w:p w14:paraId="775D1B3D" w14:textId="77777777" w:rsidR="008C5F63" w:rsidRPr="009446C3" w:rsidRDefault="008C5F63" w:rsidP="001623DF">
            <w:pPr>
              <w:spacing w:line="360" w:lineRule="auto"/>
              <w:jc w:val="center"/>
              <w:rPr>
                <w:b/>
                <w:bCs/>
              </w:rPr>
            </w:pPr>
            <w:r w:rsidRPr="009446C3">
              <w:rPr>
                <w:b/>
                <w:bCs/>
              </w:rPr>
              <w:t>Cycling and walking network</w:t>
            </w:r>
          </w:p>
        </w:tc>
        <w:tc>
          <w:tcPr>
            <w:tcW w:w="771" w:type="pct"/>
            <w:shd w:val="clear" w:color="auto" w:fill="D9E2F3" w:themeFill="accent1" w:themeFillTint="33"/>
            <w:vAlign w:val="center"/>
          </w:tcPr>
          <w:p w14:paraId="49EAF8C2" w14:textId="77777777" w:rsidR="008C5F63" w:rsidRPr="009446C3" w:rsidRDefault="008C5F63" w:rsidP="001623DF">
            <w:pPr>
              <w:spacing w:line="360" w:lineRule="auto"/>
              <w:jc w:val="center"/>
              <w:rPr>
                <w:b/>
                <w:bCs/>
              </w:rPr>
            </w:pPr>
            <w:r w:rsidRPr="009446C3">
              <w:rPr>
                <w:b/>
                <w:bCs/>
              </w:rPr>
              <w:t>Spatial data</w:t>
            </w:r>
          </w:p>
        </w:tc>
        <w:tc>
          <w:tcPr>
            <w:tcW w:w="773" w:type="pct"/>
            <w:shd w:val="clear" w:color="auto" w:fill="D9E2F3" w:themeFill="accent1" w:themeFillTint="33"/>
            <w:vAlign w:val="center"/>
          </w:tcPr>
          <w:p w14:paraId="5655FF38" w14:textId="77777777" w:rsidR="008C5F63" w:rsidRPr="009446C3" w:rsidRDefault="008C5F63" w:rsidP="001623DF">
            <w:pPr>
              <w:spacing w:line="360" w:lineRule="auto"/>
              <w:jc w:val="center"/>
              <w:rPr>
                <w:b/>
                <w:bCs/>
              </w:rPr>
            </w:pPr>
            <w:r w:rsidRPr="009446C3">
              <w:rPr>
                <w:b/>
                <w:bCs/>
              </w:rPr>
              <w:t>additional data</w:t>
            </w:r>
          </w:p>
        </w:tc>
      </w:tr>
      <w:tr w:rsidR="008C5F63" w:rsidRPr="00D00A9C" w14:paraId="79784EA3" w14:textId="77777777" w:rsidTr="001623DF">
        <w:trPr>
          <w:trHeight w:val="4751"/>
        </w:trPr>
        <w:tc>
          <w:tcPr>
            <w:tcW w:w="587" w:type="pct"/>
            <w:vAlign w:val="center"/>
          </w:tcPr>
          <w:p w14:paraId="23489CE9" w14:textId="77777777" w:rsidR="008C5F63" w:rsidRPr="00D00A9C" w:rsidRDefault="008C5F63" w:rsidP="001623DF">
            <w:pPr>
              <w:spacing w:line="360" w:lineRule="auto"/>
            </w:pPr>
            <w:r>
              <w:t>Activity-based</w:t>
            </w:r>
          </w:p>
        </w:tc>
        <w:tc>
          <w:tcPr>
            <w:tcW w:w="718" w:type="pct"/>
            <w:vAlign w:val="center"/>
          </w:tcPr>
          <w:p w14:paraId="33B84B65" w14:textId="77777777" w:rsidR="008C5F63" w:rsidRPr="00AE40AE" w:rsidRDefault="008C5F63" w:rsidP="001623DF">
            <w:pPr>
              <w:rPr>
                <w:rFonts w:cstheme="minorHAnsi"/>
              </w:rPr>
            </w:pPr>
            <w:r w:rsidRPr="00E95B9A">
              <w:rPr>
                <w:rFonts w:cstheme="minorHAnsi"/>
              </w:rPr>
              <w:t>Travel data is usually obtained from surveys and includes information about each trip such as duration, start point, end point, origin and destination.</w:t>
            </w:r>
          </w:p>
        </w:tc>
        <w:tc>
          <w:tcPr>
            <w:tcW w:w="741" w:type="pct"/>
            <w:vAlign w:val="center"/>
          </w:tcPr>
          <w:p w14:paraId="403136BC" w14:textId="77777777" w:rsidR="008C5F63" w:rsidRPr="00351F22" w:rsidRDefault="008C5F63" w:rsidP="001623DF">
            <w:pPr>
              <w:jc w:val="center"/>
              <w:rPr>
                <w:rFonts w:cstheme="minorHAnsi"/>
              </w:rPr>
            </w:pPr>
            <w:r w:rsidRPr="0047788A">
              <w:rPr>
                <w:rFonts w:cstheme="minorHAnsi"/>
              </w:rPr>
              <w:t>travel behavior characteristics</w:t>
            </w:r>
            <w:r>
              <w:rPr>
                <w:rFonts w:cstheme="minorHAnsi"/>
              </w:rPr>
              <w:t xml:space="preserve"> such as age, gender, </w:t>
            </w:r>
            <w:r w:rsidRPr="00F4445E">
              <w:rPr>
                <w:rFonts w:cstheme="minorHAnsi"/>
              </w:rPr>
              <w:t xml:space="preserve">income, </w:t>
            </w:r>
            <w:r>
              <w:rPr>
                <w:rFonts w:cstheme="minorHAnsi"/>
              </w:rPr>
              <w:t>can be considered if the data are available</w:t>
            </w:r>
          </w:p>
        </w:tc>
        <w:tc>
          <w:tcPr>
            <w:tcW w:w="705" w:type="pct"/>
            <w:vAlign w:val="center"/>
          </w:tcPr>
          <w:p w14:paraId="3B0DAA5B" w14:textId="77777777" w:rsidR="008C5F63" w:rsidRPr="00351F22" w:rsidRDefault="008C5F63" w:rsidP="001623DF">
            <w:pPr>
              <w:rPr>
                <w:rFonts w:cstheme="minorHAnsi"/>
              </w:rPr>
            </w:pPr>
            <w:r w:rsidRPr="00A40A07">
              <w:rPr>
                <w:rFonts w:cstheme="minorHAnsi"/>
              </w:rPr>
              <w:t xml:space="preserve">The origin and destinations spatial data or a database of POIs that is obtained from </w:t>
            </w:r>
            <w:r>
              <w:rPr>
                <w:rFonts w:cstheme="minorHAnsi"/>
              </w:rPr>
              <w:t>local</w:t>
            </w:r>
            <w:r w:rsidRPr="00A40A07">
              <w:rPr>
                <w:rFonts w:cstheme="minorHAnsi"/>
              </w:rPr>
              <w:t xml:space="preserve"> map</w:t>
            </w:r>
            <w:r>
              <w:rPr>
                <w:rFonts w:cstheme="minorHAnsi"/>
              </w:rPr>
              <w:t xml:space="preserve">. Indeed, a </w:t>
            </w:r>
            <w:r w:rsidRPr="00A40A07">
              <w:rPr>
                <w:rFonts w:cstheme="minorHAnsi"/>
              </w:rPr>
              <w:t xml:space="preserve">database of POIs consists of the location of </w:t>
            </w:r>
            <w:proofErr w:type="gramStart"/>
            <w:r w:rsidRPr="00A40A07">
              <w:rPr>
                <w:rFonts w:cstheme="minorHAnsi"/>
              </w:rPr>
              <w:t>all of</w:t>
            </w:r>
            <w:proofErr w:type="gramEnd"/>
            <w:r w:rsidRPr="00A40A07">
              <w:rPr>
                <w:rFonts w:cstheme="minorHAnsi"/>
              </w:rPr>
              <w:t xml:space="preserve"> the facilities such as home, workplace, parks, schools, groceries, etc</w:t>
            </w:r>
            <w:r>
              <w:rPr>
                <w:rFonts w:cstheme="minorHAnsi"/>
              </w:rPr>
              <w:t xml:space="preserve">. </w:t>
            </w:r>
          </w:p>
        </w:tc>
        <w:tc>
          <w:tcPr>
            <w:tcW w:w="705" w:type="pct"/>
            <w:vAlign w:val="center"/>
          </w:tcPr>
          <w:p w14:paraId="164D39A8"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r w:rsidRPr="00FF5846">
              <w:t>that can be obtained from both the OpenStreetMap and the local government data portals</w:t>
            </w:r>
            <w:r>
              <w:t>.</w:t>
            </w:r>
          </w:p>
        </w:tc>
        <w:tc>
          <w:tcPr>
            <w:tcW w:w="771" w:type="pct"/>
            <w:vAlign w:val="center"/>
          </w:tcPr>
          <w:p w14:paraId="2BA99848" w14:textId="77777777" w:rsidR="008C5F63" w:rsidRPr="00D00A9C" w:rsidRDefault="008C5F63" w:rsidP="001623DF">
            <w:pPr>
              <w:spacing w:line="360" w:lineRule="auto"/>
            </w:pPr>
            <w:r w:rsidRPr="00E95B9A">
              <w:t>spatial data of statistical areas such as blocks, mesh, zones, areas, etc. This data set includes some information such as population, number of dwellings, employment data, etc</w:t>
            </w:r>
            <w:r>
              <w:t>. This dataset is required for calculating accessibility in each area.</w:t>
            </w:r>
          </w:p>
        </w:tc>
        <w:tc>
          <w:tcPr>
            <w:tcW w:w="773" w:type="pct"/>
            <w:vAlign w:val="center"/>
          </w:tcPr>
          <w:p w14:paraId="2443C91E" w14:textId="77777777" w:rsidR="008C5F63" w:rsidRDefault="008C5F63" w:rsidP="008C5F63">
            <w:pPr>
              <w:pStyle w:val="ListParagraph"/>
              <w:numPr>
                <w:ilvl w:val="0"/>
                <w:numId w:val="45"/>
              </w:numPr>
              <w:spacing w:line="360" w:lineRule="auto"/>
              <w:ind w:left="186" w:hanging="180"/>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p w14:paraId="578737E6" w14:textId="77777777" w:rsidR="008C5F63" w:rsidRPr="00D00A9C" w:rsidRDefault="008C5F63" w:rsidP="008C5F63">
            <w:pPr>
              <w:pStyle w:val="ListParagraph"/>
              <w:numPr>
                <w:ilvl w:val="0"/>
                <w:numId w:val="45"/>
              </w:numPr>
              <w:spacing w:line="360" w:lineRule="auto"/>
              <w:ind w:left="246" w:hanging="246"/>
            </w:pPr>
            <w:r w:rsidRPr="00F4445E">
              <w:t>Slope can be considered for calculating accessibility.</w:t>
            </w:r>
          </w:p>
        </w:tc>
      </w:tr>
      <w:tr w:rsidR="008C5F63" w:rsidRPr="00D00A9C" w14:paraId="7827F5E0" w14:textId="77777777" w:rsidTr="001623DF">
        <w:tc>
          <w:tcPr>
            <w:tcW w:w="587" w:type="pct"/>
            <w:vAlign w:val="center"/>
          </w:tcPr>
          <w:p w14:paraId="176DCC7C" w14:textId="77777777" w:rsidR="008C5F63" w:rsidRPr="00D00A9C" w:rsidRDefault="008C5F63" w:rsidP="001623DF">
            <w:pPr>
              <w:spacing w:line="360" w:lineRule="auto"/>
            </w:pPr>
            <w:r w:rsidRPr="00D00A9C">
              <w:t>Distance-based</w:t>
            </w:r>
          </w:p>
        </w:tc>
        <w:tc>
          <w:tcPr>
            <w:tcW w:w="718" w:type="pct"/>
            <w:vAlign w:val="center"/>
          </w:tcPr>
          <w:p w14:paraId="6A4A81E4" w14:textId="77777777" w:rsidR="008C5F63" w:rsidRPr="00D00A9C" w:rsidRDefault="008C5F63" w:rsidP="001623DF">
            <w:pPr>
              <w:spacing w:line="360" w:lineRule="auto"/>
              <w:jc w:val="center"/>
            </w:pPr>
            <w:r>
              <w:t>-----</w:t>
            </w:r>
          </w:p>
        </w:tc>
        <w:tc>
          <w:tcPr>
            <w:tcW w:w="741" w:type="pct"/>
            <w:vAlign w:val="center"/>
          </w:tcPr>
          <w:p w14:paraId="476607A8" w14:textId="77777777" w:rsidR="008C5F63" w:rsidRPr="00D00A9C" w:rsidRDefault="008C5F63" w:rsidP="001623DF">
            <w:pPr>
              <w:spacing w:line="360" w:lineRule="auto"/>
              <w:jc w:val="center"/>
            </w:pPr>
            <w:r>
              <w:t>-----</w:t>
            </w:r>
          </w:p>
        </w:tc>
        <w:tc>
          <w:tcPr>
            <w:tcW w:w="705" w:type="pct"/>
            <w:vAlign w:val="center"/>
          </w:tcPr>
          <w:p w14:paraId="30408D3A" w14:textId="77777777" w:rsidR="008C5F63" w:rsidRPr="00D00A9C" w:rsidRDefault="008C5F63" w:rsidP="001623DF">
            <w:pPr>
              <w:spacing w:line="360" w:lineRule="auto"/>
            </w:pPr>
            <w:r w:rsidRPr="00F4445E">
              <w:t xml:space="preserve">Required </w:t>
            </w:r>
            <w:r>
              <w:t>to</w:t>
            </w:r>
            <w:r w:rsidRPr="00F4445E">
              <w:t xml:space="preserve"> calculating the shortest distance </w:t>
            </w:r>
            <w:r w:rsidRPr="00F4445E">
              <w:lastRenderedPageBreak/>
              <w:t>to nearest facilities.</w:t>
            </w:r>
          </w:p>
        </w:tc>
        <w:tc>
          <w:tcPr>
            <w:tcW w:w="705" w:type="pct"/>
            <w:vAlign w:val="center"/>
          </w:tcPr>
          <w:p w14:paraId="3776B1B4" w14:textId="77777777" w:rsidR="008C5F63" w:rsidRPr="00D00A9C" w:rsidRDefault="008C5F63" w:rsidP="001623DF">
            <w:pPr>
              <w:spacing w:line="360" w:lineRule="auto"/>
            </w:pPr>
            <w:r>
              <w:lastRenderedPageBreak/>
              <w:t xml:space="preserve">Required to calculating nearest distance </w:t>
            </w:r>
            <w:r>
              <w:lastRenderedPageBreak/>
              <w:t>or time to facilities using network analysis.</w:t>
            </w:r>
          </w:p>
        </w:tc>
        <w:tc>
          <w:tcPr>
            <w:tcW w:w="771" w:type="pct"/>
            <w:vAlign w:val="center"/>
          </w:tcPr>
          <w:p w14:paraId="5F8C12BE" w14:textId="77777777" w:rsidR="008C5F63" w:rsidRPr="00D00A9C" w:rsidRDefault="008C5F63" w:rsidP="001623DF">
            <w:pPr>
              <w:spacing w:line="360" w:lineRule="auto"/>
            </w:pPr>
            <w:r>
              <w:lastRenderedPageBreak/>
              <w:t>Required to census tracts data.</w:t>
            </w:r>
          </w:p>
        </w:tc>
        <w:tc>
          <w:tcPr>
            <w:tcW w:w="773" w:type="pct"/>
            <w:vAlign w:val="center"/>
          </w:tcPr>
          <w:p w14:paraId="1BB7E063" w14:textId="77777777" w:rsidR="008C5F63" w:rsidRPr="00D00A9C" w:rsidRDefault="008C5F63" w:rsidP="001623DF">
            <w:pPr>
              <w:spacing w:line="360" w:lineRule="auto"/>
            </w:pPr>
          </w:p>
        </w:tc>
      </w:tr>
      <w:tr w:rsidR="008C5F63" w:rsidRPr="00D00A9C" w14:paraId="4FA1EF14" w14:textId="77777777" w:rsidTr="001623DF">
        <w:tc>
          <w:tcPr>
            <w:tcW w:w="587" w:type="pct"/>
            <w:vAlign w:val="center"/>
          </w:tcPr>
          <w:p w14:paraId="30109041" w14:textId="77777777" w:rsidR="008C5F63" w:rsidRPr="00D00A9C" w:rsidRDefault="008C5F63" w:rsidP="001623DF">
            <w:pPr>
              <w:spacing w:line="360" w:lineRule="auto"/>
            </w:pPr>
            <w:r>
              <w:t>infrastructure-based</w:t>
            </w:r>
          </w:p>
        </w:tc>
        <w:tc>
          <w:tcPr>
            <w:tcW w:w="718" w:type="pct"/>
            <w:vAlign w:val="center"/>
          </w:tcPr>
          <w:p w14:paraId="067AED73" w14:textId="77777777" w:rsidR="008C5F63" w:rsidRPr="00D00A9C" w:rsidRDefault="008C5F63" w:rsidP="001623DF">
            <w:pPr>
              <w:spacing w:line="360" w:lineRule="auto"/>
              <w:jc w:val="center"/>
            </w:pPr>
            <w:r>
              <w:t>-----</w:t>
            </w:r>
          </w:p>
        </w:tc>
        <w:tc>
          <w:tcPr>
            <w:tcW w:w="741" w:type="pct"/>
            <w:vAlign w:val="center"/>
          </w:tcPr>
          <w:p w14:paraId="34F41478" w14:textId="77777777" w:rsidR="008C5F63" w:rsidRPr="00D00A9C" w:rsidRDefault="008C5F63" w:rsidP="001623DF">
            <w:pPr>
              <w:spacing w:line="360" w:lineRule="auto"/>
              <w:jc w:val="center"/>
            </w:pPr>
            <w:r>
              <w:t>-----</w:t>
            </w:r>
          </w:p>
        </w:tc>
        <w:tc>
          <w:tcPr>
            <w:tcW w:w="705" w:type="pct"/>
            <w:vAlign w:val="center"/>
          </w:tcPr>
          <w:p w14:paraId="12C20235" w14:textId="77777777" w:rsidR="008C5F63" w:rsidRPr="00D00A9C" w:rsidRDefault="008C5F63" w:rsidP="001623DF">
            <w:pPr>
              <w:spacing w:line="360" w:lineRule="auto"/>
              <w:jc w:val="center"/>
            </w:pPr>
            <w:r>
              <w:t>-----</w:t>
            </w:r>
          </w:p>
        </w:tc>
        <w:tc>
          <w:tcPr>
            <w:tcW w:w="705" w:type="pct"/>
            <w:vAlign w:val="center"/>
          </w:tcPr>
          <w:p w14:paraId="37DB7117"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788E3DEB" w14:textId="77777777" w:rsidR="008C5F63" w:rsidRPr="00D00A9C" w:rsidRDefault="008C5F63" w:rsidP="001623DF">
            <w:pPr>
              <w:spacing w:line="360" w:lineRule="auto"/>
            </w:pPr>
            <w:r>
              <w:t xml:space="preserve">Spatial data of </w:t>
            </w:r>
            <w:r w:rsidRPr="007F03EB">
              <w:t xml:space="preserve">essential services </w:t>
            </w:r>
            <w:r>
              <w:t xml:space="preserve">or origins/destinations are required. For example, </w:t>
            </w:r>
            <w:r w:rsidRPr="007F03EB">
              <w:t>grocery stores, hospitals,</w:t>
            </w:r>
            <w:r>
              <w:t xml:space="preserve"> </w:t>
            </w:r>
            <w:r w:rsidRPr="007F03EB">
              <w:t>schools</w:t>
            </w:r>
            <w:r>
              <w:t xml:space="preserve">, bikeshare systems </w:t>
            </w:r>
            <w:proofErr w:type="spellStart"/>
            <w:r>
              <w:t>etc</w:t>
            </w:r>
            <w:proofErr w:type="spellEnd"/>
            <w:r>
              <w:t xml:space="preserve"> </w:t>
            </w:r>
          </w:p>
        </w:tc>
        <w:tc>
          <w:tcPr>
            <w:tcW w:w="773" w:type="pct"/>
            <w:vAlign w:val="center"/>
          </w:tcPr>
          <w:p w14:paraId="03EA53EA" w14:textId="77777777" w:rsidR="008C5F63" w:rsidRPr="00D00A9C" w:rsidRDefault="008C5F63" w:rsidP="001623DF">
            <w:pPr>
              <w:spacing w:line="360" w:lineRule="auto"/>
            </w:pPr>
          </w:p>
        </w:tc>
      </w:tr>
      <w:tr w:rsidR="008C5F63" w:rsidRPr="00D00A9C" w14:paraId="151793B5" w14:textId="77777777" w:rsidTr="001623DF">
        <w:tc>
          <w:tcPr>
            <w:tcW w:w="587" w:type="pct"/>
            <w:vAlign w:val="center"/>
          </w:tcPr>
          <w:p w14:paraId="125DBF84" w14:textId="77777777" w:rsidR="008C5F63" w:rsidRPr="00D00A9C" w:rsidRDefault="008C5F63" w:rsidP="001623DF">
            <w:pPr>
              <w:spacing w:line="360" w:lineRule="auto"/>
            </w:pPr>
            <w:r w:rsidRPr="00D00A9C">
              <w:t>Utility-based</w:t>
            </w:r>
          </w:p>
        </w:tc>
        <w:tc>
          <w:tcPr>
            <w:tcW w:w="718" w:type="pct"/>
            <w:vAlign w:val="center"/>
          </w:tcPr>
          <w:p w14:paraId="3188D7FC" w14:textId="77777777" w:rsidR="008C5F63" w:rsidRPr="00D00A9C" w:rsidRDefault="008C5F63" w:rsidP="001623DF">
            <w:pPr>
              <w:spacing w:line="360" w:lineRule="auto"/>
            </w:pPr>
            <w:r w:rsidRPr="00E95B9A">
              <w:rPr>
                <w:rFonts w:cstheme="minorHAnsi"/>
              </w:rPr>
              <w:t>Travel data</w:t>
            </w:r>
            <w:r>
              <w:rPr>
                <w:rFonts w:cstheme="minorHAnsi"/>
              </w:rPr>
              <w:t xml:space="preserve"> is required.</w:t>
            </w:r>
          </w:p>
        </w:tc>
        <w:tc>
          <w:tcPr>
            <w:tcW w:w="741" w:type="pct"/>
            <w:vAlign w:val="center"/>
          </w:tcPr>
          <w:p w14:paraId="69D2BEC1" w14:textId="77777777" w:rsidR="008C5F63" w:rsidRPr="00D00A9C" w:rsidRDefault="008C5F63" w:rsidP="001623DF">
            <w:pPr>
              <w:spacing w:line="360" w:lineRule="auto"/>
            </w:pPr>
            <w:r w:rsidRPr="0047788A">
              <w:rPr>
                <w:rFonts w:cstheme="minorHAnsi"/>
              </w:rPr>
              <w:t>travel behavior characteristics</w:t>
            </w:r>
            <w:r>
              <w:rPr>
                <w:rFonts w:cstheme="minorHAnsi"/>
              </w:rPr>
              <w:t xml:space="preserve"> are required such as age, gender, etc.</w:t>
            </w:r>
          </w:p>
        </w:tc>
        <w:tc>
          <w:tcPr>
            <w:tcW w:w="705" w:type="pct"/>
            <w:vAlign w:val="center"/>
          </w:tcPr>
          <w:p w14:paraId="54ECD4A5" w14:textId="77777777" w:rsidR="008C5F63" w:rsidRPr="00D00A9C" w:rsidRDefault="008C5F63" w:rsidP="001623DF">
            <w:pPr>
              <w:spacing w:line="360" w:lineRule="auto"/>
              <w:jc w:val="center"/>
            </w:pPr>
            <w:r>
              <w:t>-----</w:t>
            </w:r>
          </w:p>
        </w:tc>
        <w:tc>
          <w:tcPr>
            <w:tcW w:w="705" w:type="pct"/>
            <w:vAlign w:val="center"/>
          </w:tcPr>
          <w:p w14:paraId="1CA69250"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D47CEC5" w14:textId="77777777" w:rsidR="008C5F63" w:rsidRPr="00D00A9C" w:rsidRDefault="008C5F63" w:rsidP="001623DF">
            <w:pPr>
              <w:spacing w:line="360" w:lineRule="auto"/>
            </w:pPr>
            <w:r>
              <w:t xml:space="preserve">Spatial data of </w:t>
            </w:r>
            <w:r w:rsidRPr="007F03EB">
              <w:t>essential services</w:t>
            </w:r>
          </w:p>
        </w:tc>
        <w:tc>
          <w:tcPr>
            <w:tcW w:w="773" w:type="pct"/>
            <w:vAlign w:val="center"/>
          </w:tcPr>
          <w:p w14:paraId="06D42EE4" w14:textId="77777777" w:rsidR="008C5F63" w:rsidRPr="00D00A9C" w:rsidRDefault="008C5F63" w:rsidP="001623DF">
            <w:pPr>
              <w:spacing w:line="360" w:lineRule="auto"/>
            </w:pPr>
          </w:p>
        </w:tc>
      </w:tr>
      <w:tr w:rsidR="008C5F63" w:rsidRPr="00D00A9C" w14:paraId="4430A3B0" w14:textId="77777777" w:rsidTr="001623DF">
        <w:tc>
          <w:tcPr>
            <w:tcW w:w="587" w:type="pct"/>
            <w:vAlign w:val="center"/>
          </w:tcPr>
          <w:p w14:paraId="448A470B" w14:textId="77777777" w:rsidR="008C5F63" w:rsidRPr="00D00A9C" w:rsidRDefault="008C5F63" w:rsidP="001623DF">
            <w:pPr>
              <w:spacing w:line="360" w:lineRule="auto"/>
            </w:pPr>
            <w:r>
              <w:t>Walkability</w:t>
            </w:r>
          </w:p>
        </w:tc>
        <w:tc>
          <w:tcPr>
            <w:tcW w:w="718" w:type="pct"/>
            <w:vAlign w:val="center"/>
          </w:tcPr>
          <w:p w14:paraId="07D444FF" w14:textId="77777777" w:rsidR="008C5F63" w:rsidRPr="00D00A9C" w:rsidRDefault="008C5F63" w:rsidP="001623DF">
            <w:pPr>
              <w:spacing w:line="360" w:lineRule="auto"/>
            </w:pPr>
            <w:r w:rsidRPr="00E95B9A">
              <w:rPr>
                <w:rFonts w:cstheme="minorHAnsi"/>
              </w:rPr>
              <w:t xml:space="preserve">Travel data is usually obtained from surveys and includes information about each trip such as duration, start </w:t>
            </w:r>
            <w:r w:rsidRPr="00E95B9A">
              <w:rPr>
                <w:rFonts w:cstheme="minorHAnsi"/>
              </w:rPr>
              <w:lastRenderedPageBreak/>
              <w:t>point, end point, origin and destination.</w:t>
            </w:r>
          </w:p>
        </w:tc>
        <w:tc>
          <w:tcPr>
            <w:tcW w:w="741" w:type="pct"/>
            <w:vAlign w:val="center"/>
          </w:tcPr>
          <w:p w14:paraId="75678F80" w14:textId="77777777" w:rsidR="008C5F63" w:rsidRPr="00F4445E" w:rsidRDefault="008C5F63" w:rsidP="001623DF">
            <w:pPr>
              <w:spacing w:line="360" w:lineRule="auto"/>
              <w:rPr>
                <w:rFonts w:cstheme="minorHAnsi"/>
              </w:rPr>
            </w:pPr>
            <w:r w:rsidRPr="0047788A">
              <w:rPr>
                <w:rFonts w:cstheme="minorHAnsi"/>
              </w:rPr>
              <w:lastRenderedPageBreak/>
              <w:t>travel behavior characteristics</w:t>
            </w:r>
            <w:r>
              <w:rPr>
                <w:rFonts w:cstheme="minorHAnsi"/>
              </w:rPr>
              <w:t xml:space="preserve"> are required such as age, gender, </w:t>
            </w:r>
            <w:r w:rsidRPr="00F4445E">
              <w:rPr>
                <w:rFonts w:cstheme="minorHAnsi"/>
              </w:rPr>
              <w:t xml:space="preserve">income, car availability </w:t>
            </w:r>
            <w:proofErr w:type="gramStart"/>
            <w:r w:rsidRPr="00F4445E">
              <w:rPr>
                <w:rFonts w:cstheme="minorHAnsi"/>
              </w:rPr>
              <w:t>and etc.</w:t>
            </w:r>
            <w:proofErr w:type="gramEnd"/>
          </w:p>
        </w:tc>
        <w:tc>
          <w:tcPr>
            <w:tcW w:w="705" w:type="pct"/>
            <w:vAlign w:val="center"/>
          </w:tcPr>
          <w:p w14:paraId="20F9096E" w14:textId="77777777" w:rsidR="008C5F63" w:rsidRPr="00D00A9C" w:rsidRDefault="008C5F63" w:rsidP="001623DF">
            <w:pPr>
              <w:spacing w:line="360" w:lineRule="auto"/>
            </w:pPr>
            <w:r w:rsidRPr="00A40A07">
              <w:rPr>
                <w:rFonts w:cstheme="minorHAnsi"/>
              </w:rPr>
              <w:t xml:space="preserve">The origin and destinations database </w:t>
            </w:r>
            <w:proofErr w:type="gramStart"/>
            <w:r>
              <w:rPr>
                <w:rFonts w:cstheme="minorHAnsi"/>
              </w:rPr>
              <w:t>is</w:t>
            </w:r>
            <w:proofErr w:type="gramEnd"/>
            <w:r>
              <w:rPr>
                <w:rFonts w:cstheme="minorHAnsi"/>
              </w:rPr>
              <w:t xml:space="preserve"> required</w:t>
            </w:r>
          </w:p>
        </w:tc>
        <w:tc>
          <w:tcPr>
            <w:tcW w:w="705" w:type="pct"/>
            <w:vAlign w:val="center"/>
          </w:tcPr>
          <w:p w14:paraId="0CEB720B"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are required</w:t>
            </w:r>
          </w:p>
        </w:tc>
        <w:tc>
          <w:tcPr>
            <w:tcW w:w="771" w:type="pct"/>
            <w:vAlign w:val="center"/>
          </w:tcPr>
          <w:p w14:paraId="3F82C280" w14:textId="77777777" w:rsidR="008C5F63" w:rsidRDefault="008C5F63" w:rsidP="001623DF">
            <w:r>
              <w:t>Spatial data of n</w:t>
            </w:r>
            <w:r w:rsidRPr="00DC2D31">
              <w:t>et residential/</w:t>
            </w:r>
            <w:r>
              <w:t xml:space="preserve"> </w:t>
            </w:r>
            <w:r w:rsidRPr="00DC2D31">
              <w:t>Population density</w:t>
            </w:r>
            <w:r>
              <w:t xml:space="preserve">, </w:t>
            </w:r>
            <w:r w:rsidRPr="00DC2D31">
              <w:t>Retail floor area</w:t>
            </w:r>
            <w:r>
              <w:t xml:space="preserve">, </w:t>
            </w:r>
            <w:r w:rsidRPr="00DC2D31">
              <w:t>Intersection density</w:t>
            </w:r>
            <w:r>
              <w:t xml:space="preserve">, and </w:t>
            </w:r>
            <w:r w:rsidRPr="00DC2D31">
              <w:t>Land use mix</w:t>
            </w:r>
            <w:r>
              <w:t xml:space="preserve"> are required</w:t>
            </w:r>
          </w:p>
          <w:p w14:paraId="166C6C50" w14:textId="77777777" w:rsidR="008C5F63" w:rsidRDefault="008C5F63" w:rsidP="001623DF"/>
          <w:p w14:paraId="5883FB4C" w14:textId="77777777" w:rsidR="008C5F63" w:rsidRPr="00D00A9C" w:rsidRDefault="008C5F63" w:rsidP="001623DF">
            <w:pPr>
              <w:spacing w:line="360" w:lineRule="auto"/>
            </w:pPr>
          </w:p>
        </w:tc>
        <w:tc>
          <w:tcPr>
            <w:tcW w:w="773" w:type="pct"/>
            <w:vAlign w:val="center"/>
          </w:tcPr>
          <w:p w14:paraId="5A4C8254" w14:textId="77777777" w:rsidR="008C5F63" w:rsidRPr="00D00A9C" w:rsidRDefault="008C5F63" w:rsidP="001623DF">
            <w:pPr>
              <w:spacing w:line="360" w:lineRule="auto"/>
            </w:pPr>
          </w:p>
        </w:tc>
      </w:tr>
      <w:tr w:rsidR="008C5F63" w:rsidRPr="00D00A9C" w14:paraId="26B9CBA6" w14:textId="77777777" w:rsidTr="001623DF">
        <w:tc>
          <w:tcPr>
            <w:tcW w:w="587" w:type="pct"/>
            <w:vAlign w:val="center"/>
          </w:tcPr>
          <w:p w14:paraId="1904623E" w14:textId="77777777" w:rsidR="008C5F63" w:rsidRDefault="008C5F63" w:rsidP="001623DF">
            <w:pPr>
              <w:spacing w:line="360" w:lineRule="auto"/>
            </w:pPr>
            <w:proofErr w:type="spellStart"/>
            <w:r>
              <w:t>Bikeability</w:t>
            </w:r>
            <w:proofErr w:type="spellEnd"/>
          </w:p>
        </w:tc>
        <w:tc>
          <w:tcPr>
            <w:tcW w:w="718" w:type="pct"/>
            <w:vAlign w:val="center"/>
          </w:tcPr>
          <w:p w14:paraId="5839AD0E" w14:textId="77777777" w:rsidR="008C5F63" w:rsidRPr="00D00A9C" w:rsidRDefault="008C5F63" w:rsidP="001623DF">
            <w:pPr>
              <w:spacing w:line="360" w:lineRule="auto"/>
            </w:pPr>
            <w:r w:rsidRPr="00E95B9A">
              <w:rPr>
                <w:rFonts w:cstheme="minorHAnsi"/>
              </w:rPr>
              <w:t xml:space="preserve">Travel data is </w:t>
            </w:r>
            <w:r>
              <w:rPr>
                <w:rFonts w:cstheme="minorHAnsi"/>
              </w:rPr>
              <w:t xml:space="preserve">required and </w:t>
            </w:r>
            <w:r w:rsidRPr="00E95B9A">
              <w:rPr>
                <w:rFonts w:cstheme="minorHAnsi"/>
              </w:rPr>
              <w:t>includes information about each trip such as duration, start point, end point, origin and destination.</w:t>
            </w:r>
          </w:p>
        </w:tc>
        <w:tc>
          <w:tcPr>
            <w:tcW w:w="741" w:type="pct"/>
            <w:vAlign w:val="center"/>
          </w:tcPr>
          <w:p w14:paraId="37B0C555" w14:textId="77777777" w:rsidR="008C5F63" w:rsidRPr="00D00A9C" w:rsidRDefault="008C5F63" w:rsidP="001623DF">
            <w:pPr>
              <w:spacing w:line="360" w:lineRule="auto"/>
            </w:pPr>
            <w:r>
              <w:rPr>
                <w:rFonts w:cstheme="minorHAnsi"/>
              </w:rPr>
              <w:t>-</w:t>
            </w:r>
          </w:p>
        </w:tc>
        <w:tc>
          <w:tcPr>
            <w:tcW w:w="705" w:type="pct"/>
            <w:vAlign w:val="center"/>
          </w:tcPr>
          <w:p w14:paraId="138F2027" w14:textId="77777777" w:rsidR="008C5F63" w:rsidRPr="00D00A9C" w:rsidRDefault="008C5F63" w:rsidP="001623DF">
            <w:pPr>
              <w:spacing w:line="360" w:lineRule="auto"/>
            </w:pPr>
            <w:r w:rsidRPr="00A40A07">
              <w:rPr>
                <w:rFonts w:cstheme="minorHAnsi"/>
              </w:rPr>
              <w:t xml:space="preserve">The origin and destinations database </w:t>
            </w:r>
            <w:r>
              <w:rPr>
                <w:rFonts w:cstheme="minorHAnsi"/>
              </w:rPr>
              <w:t xml:space="preserve">is </w:t>
            </w:r>
            <w:proofErr w:type="gramStart"/>
            <w:r>
              <w:rPr>
                <w:rFonts w:cstheme="minorHAnsi"/>
              </w:rPr>
              <w:t>required .</w:t>
            </w:r>
            <w:proofErr w:type="gramEnd"/>
          </w:p>
        </w:tc>
        <w:tc>
          <w:tcPr>
            <w:tcW w:w="705" w:type="pct"/>
            <w:vAlign w:val="center"/>
          </w:tcPr>
          <w:p w14:paraId="74D13C93" w14:textId="77777777" w:rsidR="008C5F63" w:rsidRPr="00D00A9C" w:rsidRDefault="008C5F63" w:rsidP="001623DF">
            <w:pPr>
              <w:spacing w:line="360" w:lineRule="auto"/>
            </w:pPr>
            <w:r w:rsidRPr="00FF5846">
              <w:t xml:space="preserve">Walking and cycling </w:t>
            </w:r>
            <w:r>
              <w:t xml:space="preserve">network </w:t>
            </w:r>
            <w:r w:rsidRPr="00FF5846">
              <w:t xml:space="preserve">data </w:t>
            </w:r>
            <w:r>
              <w:t xml:space="preserve">are required for calculating time or distances (using network analysis or nearest distance) </w:t>
            </w:r>
          </w:p>
        </w:tc>
        <w:tc>
          <w:tcPr>
            <w:tcW w:w="771" w:type="pct"/>
            <w:vAlign w:val="center"/>
          </w:tcPr>
          <w:p w14:paraId="1A0DCD63" w14:textId="77777777" w:rsidR="008C5F63" w:rsidRPr="00D00A9C" w:rsidRDefault="008C5F63" w:rsidP="001623DF">
            <w:pPr>
              <w:spacing w:line="360" w:lineRule="auto"/>
            </w:pPr>
            <w:r w:rsidRPr="00E95B9A">
              <w:t xml:space="preserve">spatial data of statistical areas such as blocks, mesh, zones, areas, etc. </w:t>
            </w:r>
            <w:r>
              <w:t>is required for calculating accessibility in each area.</w:t>
            </w:r>
          </w:p>
        </w:tc>
        <w:tc>
          <w:tcPr>
            <w:tcW w:w="773" w:type="pct"/>
            <w:vAlign w:val="center"/>
          </w:tcPr>
          <w:p w14:paraId="1E8D1DB8" w14:textId="77777777" w:rsidR="008C5F63" w:rsidRPr="00D00A9C" w:rsidRDefault="008C5F63" w:rsidP="001623DF">
            <w:pPr>
              <w:spacing w:line="360" w:lineRule="auto"/>
            </w:pPr>
            <w:r w:rsidRPr="00FF5846">
              <w:t xml:space="preserve">Impedance functions </w:t>
            </w:r>
            <w:r>
              <w:t xml:space="preserve">are required </w:t>
            </w:r>
            <w:r w:rsidRPr="00FF5846">
              <w:t>that are usually estimated based on a negative exponential function</w:t>
            </w:r>
            <w:r>
              <w:t xml:space="preserve"> and it is mostly based on the travel time.</w:t>
            </w:r>
          </w:p>
        </w:tc>
      </w:tr>
    </w:tbl>
    <w:p w14:paraId="79651E99" w14:textId="77777777" w:rsidR="00C67E89" w:rsidRDefault="00C67E89" w:rsidP="00AA1625">
      <w:pPr>
        <w:pStyle w:val="Heading2"/>
        <w:sectPr w:rsidR="00C67E89" w:rsidSect="00C67E89">
          <w:pgSz w:w="15840" w:h="12240" w:orient="landscape"/>
          <w:pgMar w:top="1440" w:right="1440" w:bottom="1440" w:left="1440" w:header="708" w:footer="708" w:gutter="0"/>
          <w:cols w:space="708"/>
          <w:docGrid w:linePitch="360"/>
        </w:sectPr>
      </w:pPr>
    </w:p>
    <w:p w14:paraId="254ECD8C" w14:textId="15AAD56E" w:rsidR="00D84C5D" w:rsidRDefault="00D84C5D" w:rsidP="00D84C5D">
      <w:pPr>
        <w:pStyle w:val="Heading1"/>
        <w:rPr>
          <w:ins w:id="410" w:author="Paez, Antonio" w:date="2022-07-27T14:04:00Z"/>
        </w:rPr>
      </w:pPr>
      <w:ins w:id="411" w:author="Paez, Antonio" w:date="2022-07-27T14:04:00Z">
        <w:r>
          <w:lastRenderedPageBreak/>
          <w:t>Data needs and sources</w:t>
        </w:r>
      </w:ins>
    </w:p>
    <w:p w14:paraId="55CA9F59" w14:textId="77777777" w:rsidR="00D84C5D" w:rsidRPr="00D84C5D" w:rsidRDefault="00D84C5D">
      <w:pPr>
        <w:rPr>
          <w:ins w:id="412" w:author="Paez, Antonio" w:date="2022-07-27T14:03:00Z"/>
        </w:rPr>
        <w:pPrChange w:id="413" w:author="Paez, Antonio" w:date="2022-07-27T14:04:00Z">
          <w:pPr>
            <w:pStyle w:val="Heading2"/>
          </w:pPr>
        </w:pPrChange>
      </w:pPr>
    </w:p>
    <w:p w14:paraId="30ABD3C8" w14:textId="478DC86D" w:rsidR="0057619F" w:rsidRPr="00B04078" w:rsidRDefault="0057619F" w:rsidP="00AA1625">
      <w:pPr>
        <w:pStyle w:val="Heading2"/>
      </w:pPr>
      <w:r w:rsidRPr="00B04078">
        <w:t>Travel data (trips)</w:t>
      </w:r>
      <w:bookmarkEnd w:id="409"/>
    </w:p>
    <w:p w14:paraId="313F9534" w14:textId="0F5DEBFB" w:rsidR="0057619F" w:rsidRDefault="00B04078" w:rsidP="006A2834">
      <w:pPr>
        <w:spacing w:line="360" w:lineRule="auto"/>
        <w:jc w:val="both"/>
        <w:rPr>
          <w:sz w:val="26"/>
          <w:szCs w:val="26"/>
          <w:rtl/>
        </w:rPr>
      </w:pPr>
      <w:r>
        <w:rPr>
          <w:sz w:val="26"/>
          <w:szCs w:val="26"/>
        </w:rPr>
        <w:t xml:space="preserve">Travel data </w:t>
      </w:r>
      <w:r w:rsidR="00D46EB8" w:rsidRPr="00B04078">
        <w:rPr>
          <w:sz w:val="26"/>
          <w:szCs w:val="26"/>
        </w:rPr>
        <w:t>provides information about the trips, including the mode of</w:t>
      </w:r>
      <w:r>
        <w:rPr>
          <w:sz w:val="26"/>
          <w:szCs w:val="26"/>
        </w:rPr>
        <w:t xml:space="preserve"> </w:t>
      </w:r>
      <w:r w:rsidR="00D46EB8" w:rsidRPr="00B04078">
        <w:rPr>
          <w:sz w:val="26"/>
          <w:szCs w:val="26"/>
        </w:rPr>
        <w:t>travel, duration of travel,</w:t>
      </w:r>
      <w:r>
        <w:rPr>
          <w:sz w:val="26"/>
          <w:szCs w:val="26"/>
        </w:rPr>
        <w:t xml:space="preserve"> and</w:t>
      </w:r>
      <w:r w:rsidR="00D46EB8" w:rsidRPr="00B04078">
        <w:rPr>
          <w:sz w:val="26"/>
          <w:szCs w:val="26"/>
        </w:rPr>
        <w:t xml:space="preserve"> trip origin</w:t>
      </w:r>
      <w:r w:rsidR="007867E9">
        <w:rPr>
          <w:sz w:val="26"/>
          <w:szCs w:val="26"/>
        </w:rPr>
        <w:t>s</w:t>
      </w:r>
      <w:r w:rsidR="00D46EB8" w:rsidRPr="00B04078">
        <w:rPr>
          <w:sz w:val="26"/>
          <w:szCs w:val="26"/>
        </w:rPr>
        <w:t xml:space="preserve"> and destination</w:t>
      </w:r>
      <w:r w:rsidR="007867E9">
        <w:rPr>
          <w:sz w:val="26"/>
          <w:szCs w:val="26"/>
        </w:rPr>
        <w:t>s</w:t>
      </w:r>
      <w:r>
        <w:rPr>
          <w:sz w:val="26"/>
          <w:szCs w:val="26"/>
        </w:rPr>
        <w:t xml:space="preserve">. This data </w:t>
      </w:r>
      <w:r w:rsidR="00471479">
        <w:rPr>
          <w:sz w:val="26"/>
          <w:szCs w:val="26"/>
        </w:rPr>
        <w:t>can obtain from General social survey (GSS) for all over the Canada.</w:t>
      </w:r>
      <w:r w:rsidR="006C7FD2">
        <w:rPr>
          <w:sz w:val="26"/>
          <w:szCs w:val="26"/>
        </w:rPr>
        <w:t xml:space="preserve"> The </w:t>
      </w:r>
      <w:r w:rsidR="006A2834" w:rsidRPr="006A2834">
        <w:rPr>
          <w:sz w:val="26"/>
          <w:szCs w:val="26"/>
        </w:rPr>
        <w:t>(GSS)-time uses</w:t>
      </w:r>
      <w:r w:rsidR="006728F5" w:rsidRPr="006728F5">
        <w:rPr>
          <w:sz w:val="26"/>
          <w:szCs w:val="26"/>
        </w:rPr>
        <w:t xml:space="preserve"> is conducting every 5 years</w:t>
      </w:r>
      <w:r w:rsidR="007867E9">
        <w:rPr>
          <w:sz w:val="26"/>
          <w:szCs w:val="26"/>
        </w:rPr>
        <w:t xml:space="preserve"> </w:t>
      </w:r>
      <w:r w:rsidR="00EA6F59">
        <w:rPr>
          <w:sz w:val="26"/>
          <w:szCs w:val="26"/>
        </w:rPr>
        <w:t>a</w:t>
      </w:r>
      <w:r w:rsidR="00EA6F59" w:rsidRPr="00EA6F59">
        <w:rPr>
          <w:sz w:val="26"/>
          <w:szCs w:val="26"/>
        </w:rPr>
        <w:t xml:space="preserve">nd the last </w:t>
      </w:r>
      <w:r w:rsidR="00EA6F59">
        <w:rPr>
          <w:sz w:val="26"/>
          <w:szCs w:val="26"/>
        </w:rPr>
        <w:t>survey</w:t>
      </w:r>
      <w:r w:rsidR="00EA6F59" w:rsidRPr="00EA6F59">
        <w:rPr>
          <w:sz w:val="26"/>
          <w:szCs w:val="26"/>
        </w:rPr>
        <w:t xml:space="preserve"> was done in 2015</w:t>
      </w:r>
      <w:r w:rsidR="0057619F" w:rsidRPr="006A2834">
        <w:rPr>
          <w:sz w:val="26"/>
          <w:szCs w:val="26"/>
        </w:rPr>
        <w:t>. This survey monitors changes in time use to better understand how Canadians</w:t>
      </w:r>
      <w:r w:rsidR="006A2834">
        <w:rPr>
          <w:sz w:val="26"/>
          <w:szCs w:val="26"/>
        </w:rPr>
        <w:t xml:space="preserve"> </w:t>
      </w:r>
      <w:r w:rsidR="0057619F" w:rsidRPr="006A2834">
        <w:rPr>
          <w:sz w:val="26"/>
          <w:szCs w:val="26"/>
        </w:rPr>
        <w:t>spend and manage their time.</w:t>
      </w:r>
      <w:r w:rsidR="006A2834" w:rsidRPr="006A2834">
        <w:rPr>
          <w:sz w:val="26"/>
          <w:szCs w:val="26"/>
        </w:rPr>
        <w:t xml:space="preserve"> </w:t>
      </w:r>
      <w:r w:rsidR="0057619F" w:rsidRPr="006A2834">
        <w:rPr>
          <w:sz w:val="26"/>
          <w:szCs w:val="26"/>
        </w:rPr>
        <w:t>This dataset contains travel time data of Many of the Census Metropolitan</w:t>
      </w:r>
      <w:r w:rsidR="006A2834">
        <w:rPr>
          <w:sz w:val="26"/>
          <w:szCs w:val="26"/>
        </w:rPr>
        <w:t xml:space="preserve"> </w:t>
      </w:r>
      <w:r w:rsidR="0057619F" w:rsidRPr="006A2834">
        <w:rPr>
          <w:sz w:val="26"/>
          <w:szCs w:val="26"/>
        </w:rPr>
        <w:t>Areas (CMAs) and non-CMA areas all over Canada. CMAs are including St. John’s, Halifax, Saint John,</w:t>
      </w:r>
      <w:r w:rsidR="006A2834">
        <w:rPr>
          <w:sz w:val="26"/>
          <w:szCs w:val="26"/>
        </w:rPr>
        <w:t xml:space="preserve"> </w:t>
      </w:r>
      <w:r w:rsidR="0057619F" w:rsidRPr="006A2834">
        <w:rPr>
          <w:sz w:val="26"/>
          <w:szCs w:val="26"/>
        </w:rPr>
        <w:t>Montreal, Quebec City, Toronto, Ottawa, Hamilton, Winnipeg, Regina, Saskatoon, Calgary, Edmonton, and</w:t>
      </w:r>
      <w:r w:rsidR="006A2834">
        <w:rPr>
          <w:sz w:val="26"/>
          <w:szCs w:val="26"/>
        </w:rPr>
        <w:t xml:space="preserve"> </w:t>
      </w:r>
      <w:r w:rsidR="0057619F" w:rsidRPr="006A2834">
        <w:rPr>
          <w:sz w:val="26"/>
          <w:szCs w:val="26"/>
        </w:rPr>
        <w:t xml:space="preserve">Vancouver. and </w:t>
      </w:r>
      <w:r w:rsidR="006A2834" w:rsidRPr="006A2834">
        <w:rPr>
          <w:sz w:val="26"/>
          <w:szCs w:val="26"/>
        </w:rPr>
        <w:t>t</w:t>
      </w:r>
      <w:r w:rsidR="0057619F" w:rsidRPr="006A2834">
        <w:rPr>
          <w:sz w:val="26"/>
          <w:szCs w:val="26"/>
        </w:rPr>
        <w:t>he non-CMA areas of each of the ten provinces were also grouped to form ten more strata.</w:t>
      </w:r>
      <w:r w:rsidR="006A2834">
        <w:rPr>
          <w:sz w:val="26"/>
          <w:szCs w:val="26"/>
        </w:rPr>
        <w:t xml:space="preserve"> </w:t>
      </w:r>
      <w:r w:rsidR="0057619F" w:rsidRPr="006A2834">
        <w:rPr>
          <w:sz w:val="26"/>
          <w:szCs w:val="26"/>
        </w:rPr>
        <w:t xml:space="preserve">In addition, this dataset contains 301 bicycle and 4236 walking trips. Each trip contains </w:t>
      </w:r>
      <w:proofErr w:type="spellStart"/>
      <w:r w:rsidR="0057619F" w:rsidRPr="006A2834">
        <w:rPr>
          <w:sz w:val="26"/>
          <w:szCs w:val="26"/>
        </w:rPr>
        <w:t>pumID</w:t>
      </w:r>
      <w:proofErr w:type="spellEnd"/>
      <w:r w:rsidR="0057619F" w:rsidRPr="006A2834">
        <w:rPr>
          <w:sz w:val="26"/>
          <w:szCs w:val="26"/>
        </w:rPr>
        <w:t>, start time,</w:t>
      </w:r>
      <w:r w:rsidR="006A2834">
        <w:rPr>
          <w:sz w:val="26"/>
          <w:szCs w:val="26"/>
        </w:rPr>
        <w:t xml:space="preserve"> </w:t>
      </w:r>
      <w:r w:rsidR="0057619F" w:rsidRPr="006A2834">
        <w:rPr>
          <w:sz w:val="26"/>
          <w:szCs w:val="26"/>
        </w:rPr>
        <w:t>end time, duration, origin and destination.</w:t>
      </w:r>
    </w:p>
    <w:p w14:paraId="7E1ED983" w14:textId="1745D2D5" w:rsidR="00550548" w:rsidRPr="00505EE8" w:rsidRDefault="00AF196E" w:rsidP="00505EE8">
      <w:pPr>
        <w:spacing w:line="360" w:lineRule="auto"/>
        <w:jc w:val="both"/>
        <w:rPr>
          <w:sz w:val="26"/>
          <w:szCs w:val="26"/>
        </w:rPr>
      </w:pPr>
      <w:r w:rsidRPr="00AF196E">
        <w:rPr>
          <w:sz w:val="26"/>
          <w:szCs w:val="26"/>
        </w:rPr>
        <w:t xml:space="preserve">In addition to the </w:t>
      </w:r>
      <w:r w:rsidR="00BE447D">
        <w:rPr>
          <w:sz w:val="26"/>
          <w:szCs w:val="26"/>
        </w:rPr>
        <w:t>g</w:t>
      </w:r>
      <w:r w:rsidR="008E1B83">
        <w:rPr>
          <w:sz w:val="26"/>
          <w:szCs w:val="26"/>
        </w:rPr>
        <w:t>eneral social survey</w:t>
      </w:r>
      <w:r w:rsidRPr="00AF196E">
        <w:rPr>
          <w:sz w:val="26"/>
          <w:szCs w:val="26"/>
        </w:rPr>
        <w:t xml:space="preserve">, travel time data can be obtained for the cities of Toronto and Montreal from the </w:t>
      </w:r>
      <w:r w:rsidR="008E1B83" w:rsidRPr="008E1B83">
        <w:rPr>
          <w:sz w:val="26"/>
          <w:szCs w:val="26"/>
        </w:rPr>
        <w:t>Transportation Tomorrow Survey (TTS)</w:t>
      </w:r>
      <w:r w:rsidRPr="00AF196E">
        <w:rPr>
          <w:sz w:val="26"/>
          <w:szCs w:val="26"/>
        </w:rPr>
        <w:t xml:space="preserve"> and </w:t>
      </w:r>
      <w:r w:rsidR="008E1B83" w:rsidRPr="008E1B83">
        <w:rPr>
          <w:sz w:val="26"/>
          <w:szCs w:val="26"/>
        </w:rPr>
        <w:t xml:space="preserve">the </w:t>
      </w:r>
      <w:proofErr w:type="spellStart"/>
      <w:r w:rsidR="008E1B83" w:rsidRPr="008E1B83">
        <w:rPr>
          <w:sz w:val="26"/>
          <w:szCs w:val="26"/>
        </w:rPr>
        <w:t>Autorité</w:t>
      </w:r>
      <w:proofErr w:type="spellEnd"/>
      <w:r w:rsidR="008E1B83" w:rsidRPr="008E1B83">
        <w:rPr>
          <w:sz w:val="26"/>
          <w:szCs w:val="26"/>
        </w:rPr>
        <w:t xml:space="preserve"> </w:t>
      </w:r>
      <w:proofErr w:type="spellStart"/>
      <w:r w:rsidR="008E1B83" w:rsidRPr="008E1B83">
        <w:rPr>
          <w:sz w:val="26"/>
          <w:szCs w:val="26"/>
        </w:rPr>
        <w:t>régionale</w:t>
      </w:r>
      <w:proofErr w:type="spellEnd"/>
      <w:r w:rsidR="008E1B83" w:rsidRPr="008E1B83">
        <w:rPr>
          <w:sz w:val="26"/>
          <w:szCs w:val="26"/>
        </w:rPr>
        <w:t xml:space="preserve"> de transport </w:t>
      </w:r>
      <w:proofErr w:type="spellStart"/>
      <w:r w:rsidR="008E1B83" w:rsidRPr="008E1B83">
        <w:rPr>
          <w:sz w:val="26"/>
          <w:szCs w:val="26"/>
        </w:rPr>
        <w:t>métropolitain</w:t>
      </w:r>
      <w:proofErr w:type="spellEnd"/>
      <w:r w:rsidR="008E1B83" w:rsidRPr="008E1B83">
        <w:rPr>
          <w:sz w:val="26"/>
          <w:szCs w:val="26"/>
        </w:rPr>
        <w:t xml:space="preserve"> (ARTM)</w:t>
      </w:r>
      <w:r w:rsidR="00FE5DE9">
        <w:rPr>
          <w:sz w:val="26"/>
          <w:szCs w:val="26"/>
        </w:rPr>
        <w:t xml:space="preserve"> survey</w:t>
      </w:r>
      <w:r w:rsidRPr="00AF196E">
        <w:rPr>
          <w:sz w:val="26"/>
          <w:szCs w:val="26"/>
        </w:rPr>
        <w:t>.</w:t>
      </w:r>
      <w:r w:rsidR="00FE5DE9">
        <w:rPr>
          <w:sz w:val="26"/>
          <w:szCs w:val="26"/>
        </w:rPr>
        <w:t xml:space="preserve"> </w:t>
      </w:r>
      <w:r w:rsidR="0057619F" w:rsidRPr="00FE5DE9">
        <w:rPr>
          <w:sz w:val="26"/>
          <w:szCs w:val="26"/>
        </w:rPr>
        <w:t>The 2016 Transportation Tomorrow Survey (TTS) was conducted on behalf of 22 local, regional, provincial</w:t>
      </w:r>
      <w:r w:rsidR="00FE5DE9">
        <w:rPr>
          <w:sz w:val="26"/>
          <w:szCs w:val="26"/>
        </w:rPr>
        <w:t xml:space="preserve"> </w:t>
      </w:r>
      <w:r w:rsidR="0057619F" w:rsidRPr="00ED04C3">
        <w:rPr>
          <w:sz w:val="26"/>
          <w:szCs w:val="26"/>
        </w:rPr>
        <w:t>and transit operating agencies in Greater Toronto and surrounding regions.</w:t>
      </w:r>
      <w:r w:rsidR="00FE5DE9">
        <w:rPr>
          <w:sz w:val="26"/>
          <w:szCs w:val="26"/>
        </w:rPr>
        <w:t xml:space="preserve"> </w:t>
      </w:r>
      <w:r w:rsidR="0057619F" w:rsidRPr="00ED04C3">
        <w:rPr>
          <w:sz w:val="26"/>
          <w:szCs w:val="26"/>
        </w:rPr>
        <w:t xml:space="preserve">the TTS database for the city of Toronto </w:t>
      </w:r>
      <w:r w:rsidR="00ED04C3">
        <w:rPr>
          <w:sz w:val="26"/>
          <w:szCs w:val="26"/>
        </w:rPr>
        <w:t>includ</w:t>
      </w:r>
      <w:r w:rsidR="005A5D09">
        <w:rPr>
          <w:sz w:val="26"/>
          <w:szCs w:val="26"/>
        </w:rPr>
        <w:t>es</w:t>
      </w:r>
      <w:r w:rsidR="00FE5DE9" w:rsidRPr="00ED04C3">
        <w:rPr>
          <w:sz w:val="26"/>
          <w:szCs w:val="26"/>
        </w:rPr>
        <w:t xml:space="preserve"> </w:t>
      </w:r>
      <w:r w:rsidR="0057619F" w:rsidRPr="00ED04C3">
        <w:rPr>
          <w:sz w:val="26"/>
          <w:szCs w:val="26"/>
        </w:rPr>
        <w:t>Travel data (e.g., mode, trip length)</w:t>
      </w:r>
      <w:r w:rsidR="00ED04C3" w:rsidRPr="00ED04C3">
        <w:rPr>
          <w:sz w:val="26"/>
          <w:szCs w:val="26"/>
        </w:rPr>
        <w:t>, p</w:t>
      </w:r>
      <w:r w:rsidR="0057619F" w:rsidRPr="00ED04C3">
        <w:rPr>
          <w:sz w:val="26"/>
          <w:szCs w:val="26"/>
        </w:rPr>
        <w:t>ersonal data (e.g., age, gender)</w:t>
      </w:r>
      <w:r w:rsidR="00ED04C3" w:rsidRPr="00ED04C3">
        <w:rPr>
          <w:sz w:val="26"/>
          <w:szCs w:val="26"/>
        </w:rPr>
        <w:t>, h</w:t>
      </w:r>
      <w:r w:rsidR="0057619F" w:rsidRPr="00ED04C3">
        <w:rPr>
          <w:sz w:val="26"/>
          <w:szCs w:val="26"/>
        </w:rPr>
        <w:t>ousehold data (e.g., number of persons, income)</w:t>
      </w:r>
      <w:r w:rsidR="00ED04C3" w:rsidRPr="00ED04C3">
        <w:rPr>
          <w:sz w:val="26"/>
          <w:szCs w:val="26"/>
        </w:rPr>
        <w:t>, and</w:t>
      </w:r>
      <w:r w:rsidR="0057619F" w:rsidRPr="00ED04C3">
        <w:rPr>
          <w:sz w:val="26"/>
          <w:szCs w:val="26"/>
        </w:rPr>
        <w:t xml:space="preserve"> </w:t>
      </w:r>
      <w:r w:rsidR="00ED04C3" w:rsidRPr="00ED04C3">
        <w:rPr>
          <w:sz w:val="26"/>
          <w:szCs w:val="26"/>
        </w:rPr>
        <w:t>t</w:t>
      </w:r>
      <w:r w:rsidR="0057619F" w:rsidRPr="00ED04C3">
        <w:rPr>
          <w:sz w:val="26"/>
          <w:szCs w:val="26"/>
        </w:rPr>
        <w:t>ransit data (e.g.,</w:t>
      </w:r>
      <w:r w:rsidR="00ED04C3">
        <w:rPr>
          <w:sz w:val="26"/>
          <w:szCs w:val="26"/>
        </w:rPr>
        <w:t xml:space="preserve"> </w:t>
      </w:r>
      <w:r w:rsidR="0057619F" w:rsidRPr="00ED04C3">
        <w:rPr>
          <w:sz w:val="26"/>
          <w:szCs w:val="26"/>
        </w:rPr>
        <w:t>access distance, access mode to transit).</w:t>
      </w:r>
      <w:r w:rsidR="00794B2B">
        <w:rPr>
          <w:sz w:val="26"/>
          <w:szCs w:val="26"/>
        </w:rPr>
        <w:t xml:space="preserve"> </w:t>
      </w:r>
      <w:r w:rsidR="00505EE8" w:rsidRPr="00505EE8">
        <w:rPr>
          <w:sz w:val="26"/>
          <w:szCs w:val="26"/>
        </w:rPr>
        <w:t>As well,</w:t>
      </w:r>
      <w:r w:rsidR="00505EE8">
        <w:rPr>
          <w:sz w:val="26"/>
          <w:szCs w:val="26"/>
        </w:rPr>
        <w:t xml:space="preserve"> </w:t>
      </w:r>
      <w:r w:rsidR="00505EE8" w:rsidRPr="00505EE8">
        <w:rPr>
          <w:sz w:val="26"/>
          <w:szCs w:val="26"/>
        </w:rPr>
        <w:t xml:space="preserve">the </w:t>
      </w:r>
      <w:proofErr w:type="spellStart"/>
      <w:r w:rsidR="00505EE8" w:rsidRPr="00505EE8">
        <w:rPr>
          <w:sz w:val="26"/>
          <w:szCs w:val="26"/>
        </w:rPr>
        <w:t>Autorité</w:t>
      </w:r>
      <w:proofErr w:type="spellEnd"/>
      <w:r w:rsidR="00505EE8" w:rsidRPr="00505EE8">
        <w:rPr>
          <w:sz w:val="26"/>
          <w:szCs w:val="26"/>
        </w:rPr>
        <w:t xml:space="preserve"> </w:t>
      </w:r>
      <w:proofErr w:type="spellStart"/>
      <w:r w:rsidR="00505EE8" w:rsidRPr="00505EE8">
        <w:rPr>
          <w:sz w:val="26"/>
          <w:szCs w:val="26"/>
        </w:rPr>
        <w:t>régionale</w:t>
      </w:r>
      <w:proofErr w:type="spellEnd"/>
      <w:r w:rsidR="00505EE8" w:rsidRPr="00505EE8">
        <w:rPr>
          <w:sz w:val="26"/>
          <w:szCs w:val="26"/>
        </w:rPr>
        <w:t xml:space="preserve"> de transport </w:t>
      </w:r>
      <w:proofErr w:type="spellStart"/>
      <w:r w:rsidR="00505EE8" w:rsidRPr="00505EE8">
        <w:rPr>
          <w:sz w:val="26"/>
          <w:szCs w:val="26"/>
        </w:rPr>
        <w:t>métropolitain</w:t>
      </w:r>
      <w:proofErr w:type="spellEnd"/>
      <w:r w:rsidR="00505EE8" w:rsidRPr="00505EE8">
        <w:rPr>
          <w:sz w:val="26"/>
          <w:szCs w:val="26"/>
        </w:rPr>
        <w:t xml:space="preserve"> (ARTM) is an origin-destination survey and one of the most critical transportation studies in Quebec that has been carried out every five years since 1970. </w:t>
      </w:r>
      <w:r w:rsidR="00505EE8">
        <w:rPr>
          <w:sz w:val="26"/>
          <w:szCs w:val="26"/>
        </w:rPr>
        <w:t xml:space="preserve"> </w:t>
      </w:r>
      <w:r w:rsidR="00505EE8" w:rsidRPr="00505EE8">
        <w:rPr>
          <w:sz w:val="26"/>
          <w:szCs w:val="26"/>
        </w:rPr>
        <w:t xml:space="preserve">Data are collected for each household (home location, size, number of cars), each person in the household (age, gender, driving license ownership, main occupation, public transit monthly pass ownership), and each trip made by each person of 5 years and older </w:t>
      </w:r>
      <w:r w:rsidR="00505EE8" w:rsidRPr="00505EE8">
        <w:rPr>
          <w:sz w:val="26"/>
          <w:szCs w:val="26"/>
        </w:rPr>
        <w:lastRenderedPageBreak/>
        <w:t>(departure time, origin and destination locations, trip purpose, mode sequence, and others).</w:t>
      </w:r>
    </w:p>
    <w:p w14:paraId="34C80E4C" w14:textId="77777777" w:rsidR="00F7155B" w:rsidRPr="00F7155B" w:rsidRDefault="00F7155B" w:rsidP="00BD7375">
      <w:pPr>
        <w:pStyle w:val="Heading2"/>
        <w:rPr>
          <w:rFonts w:ascii="LMRoman12-Bold" w:hAnsi="LMRoman12-Bold" w:cs="LMRoman12-Bold"/>
        </w:rPr>
      </w:pPr>
      <w:bookmarkStart w:id="414" w:name="_Toc107809282"/>
      <w:r w:rsidRPr="00F7155B">
        <w:t>Users data (Socio-economic and personal data)</w:t>
      </w:r>
      <w:bookmarkEnd w:id="414"/>
    </w:p>
    <w:p w14:paraId="273AF6AD" w14:textId="77777777" w:rsidR="00F42291" w:rsidRDefault="00F42291" w:rsidP="00F7155B">
      <w:pPr>
        <w:autoSpaceDE w:val="0"/>
        <w:autoSpaceDN w:val="0"/>
        <w:adjustRightInd w:val="0"/>
        <w:spacing w:after="0" w:line="240" w:lineRule="auto"/>
        <w:rPr>
          <w:rFonts w:ascii="LMRoman10-Regular" w:hAnsi="LMRoman10-Regular" w:cs="LMRoman10-Regular"/>
          <w:sz w:val="20"/>
          <w:szCs w:val="20"/>
        </w:rPr>
      </w:pPr>
    </w:p>
    <w:p w14:paraId="0095A44B" w14:textId="7CB93CE9" w:rsidR="00550548" w:rsidRDefault="00D04FA6" w:rsidP="00D04FA6">
      <w:pPr>
        <w:spacing w:line="360" w:lineRule="auto"/>
        <w:jc w:val="both"/>
        <w:rPr>
          <w:sz w:val="26"/>
          <w:szCs w:val="26"/>
        </w:rPr>
      </w:pPr>
      <w:r w:rsidRPr="00D04FA6">
        <w:rPr>
          <w:sz w:val="26"/>
          <w:szCs w:val="26"/>
        </w:rP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w:t>
      </w:r>
      <w:proofErr w:type="spellStart"/>
      <w:r w:rsidRPr="00D04FA6">
        <w:rPr>
          <w:sz w:val="26"/>
          <w:szCs w:val="26"/>
        </w:rPr>
        <w:t>etc</w:t>
      </w:r>
      <w:proofErr w:type="spellEnd"/>
      <w:r w:rsidRPr="00D04FA6">
        <w:rPr>
          <w:sz w:val="26"/>
          <w:szCs w:val="26"/>
        </w:rPr>
        <w:t xml:space="preserve"> in 2021 and includes different variables for example number of population, age, and gender</w:t>
      </w:r>
      <w:r w:rsidR="00D71324">
        <w:rPr>
          <w:sz w:val="26"/>
          <w:szCs w:val="26"/>
        </w:rPr>
        <w:t xml:space="preserve"> </w:t>
      </w:r>
      <w:r w:rsidR="00D71324">
        <w:rPr>
          <w:sz w:val="26"/>
          <w:szCs w:val="26"/>
        </w:rPr>
        <w:fldChar w:fldCharType="begin"/>
      </w:r>
      <w:r w:rsidR="00D56E23">
        <w:rPr>
          <w:sz w:val="26"/>
          <w:szCs w:val="26"/>
        </w:rPr>
        <w:instrText xml:space="preserve"> ADDIN EN.CITE &lt;EndNote&gt;&lt;Cite&gt;&lt;Author&gt;StatisticsCanada&lt;/Author&gt;&lt;Year&gt;2021&lt;/Year&gt;&lt;RecNum&gt;269&lt;/RecNum&gt;&lt;DisplayText&gt;(StatisticsCanada 2021)&lt;/DisplayText&gt;&lt;record&gt;&lt;rec-number&gt;269&lt;/rec-number&gt;&lt;foreign-keys&gt;&lt;key app="EN" db-id="2e2p5vxx2zxtrfexpad5zaef0pxz5rr252a5" timestamp="1660693222"&gt;269&lt;/key&gt;&lt;/foreign-keys&gt;&lt;ref-type name="Web Page"&gt;12&lt;/ref-type&gt;&lt;contributors&gt;&lt;authors&gt;&lt;author&gt;StatisticsCanada&lt;/author&gt;&lt;/authors&gt;&lt;/contributors&gt;&lt;titles&gt;&lt;title&gt;Census of population &lt;/title&gt;&lt;/titles&gt;&lt;dates&gt;&lt;year&gt;2021&lt;/year&gt;&lt;/dates&gt;&lt;urls&gt;&lt;/urls&gt;&lt;/record&gt;&lt;/Cite&gt;&lt;/EndNote&gt;</w:instrText>
      </w:r>
      <w:r w:rsidR="00D71324">
        <w:rPr>
          <w:sz w:val="26"/>
          <w:szCs w:val="26"/>
        </w:rPr>
        <w:fldChar w:fldCharType="separate"/>
      </w:r>
      <w:r w:rsidR="00D56E23">
        <w:rPr>
          <w:noProof/>
          <w:sz w:val="26"/>
          <w:szCs w:val="26"/>
        </w:rPr>
        <w:t>(StatisticsCanada 2021)</w:t>
      </w:r>
      <w:r w:rsidR="00D71324">
        <w:rPr>
          <w:sz w:val="26"/>
          <w:szCs w:val="26"/>
        </w:rPr>
        <w:fldChar w:fldCharType="end"/>
      </w:r>
      <w:r w:rsidRPr="00D04FA6">
        <w:rPr>
          <w:sz w:val="26"/>
          <w:szCs w:val="26"/>
        </w:rPr>
        <w:t>.</w:t>
      </w:r>
    </w:p>
    <w:p w14:paraId="28B414A8" w14:textId="101305EF" w:rsidR="003C478B" w:rsidRDefault="003C478B" w:rsidP="00BD7375">
      <w:pPr>
        <w:pStyle w:val="Heading2"/>
      </w:pPr>
      <w:bookmarkStart w:id="415" w:name="_Toc107809283"/>
      <w:r w:rsidRPr="003C478B">
        <w:t>Origin- destination data</w:t>
      </w:r>
      <w:bookmarkEnd w:id="415"/>
    </w:p>
    <w:p w14:paraId="44D76DA7" w14:textId="77777777" w:rsidR="003C478B" w:rsidRPr="003C478B" w:rsidRDefault="003C478B" w:rsidP="003C478B">
      <w:pPr>
        <w:pStyle w:val="ListParagraph"/>
        <w:autoSpaceDE w:val="0"/>
        <w:autoSpaceDN w:val="0"/>
        <w:adjustRightInd w:val="0"/>
        <w:spacing w:after="0" w:line="240" w:lineRule="auto"/>
        <w:rPr>
          <w:sz w:val="26"/>
          <w:szCs w:val="26"/>
        </w:rPr>
      </w:pPr>
    </w:p>
    <w:p w14:paraId="00974C58" w14:textId="7213D736" w:rsidR="00186330" w:rsidRPr="00186330" w:rsidRDefault="006C03A0" w:rsidP="00611247">
      <w:pPr>
        <w:autoSpaceDE w:val="0"/>
        <w:autoSpaceDN w:val="0"/>
        <w:adjustRightInd w:val="0"/>
        <w:spacing w:after="0" w:line="360" w:lineRule="auto"/>
        <w:jc w:val="both"/>
        <w:rPr>
          <w:sz w:val="26"/>
          <w:szCs w:val="26"/>
        </w:rPr>
      </w:pPr>
      <w:r w:rsidRPr="006C03A0">
        <w:rPr>
          <w:sz w:val="26"/>
          <w:szCs w:val="26"/>
        </w:rPr>
        <w:t>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w:t>
      </w:r>
      <w:r>
        <w:rPr>
          <w:sz w:val="26"/>
          <w:szCs w:val="26"/>
        </w:rPr>
        <w:t xml:space="preserve"> </w:t>
      </w:r>
      <w:proofErr w:type="spellStart"/>
      <w:proofErr w:type="gramStart"/>
      <w:r>
        <w:rPr>
          <w:sz w:val="26"/>
          <w:szCs w:val="26"/>
        </w:rPr>
        <w:t>etc</w:t>
      </w:r>
      <w:proofErr w:type="spellEnd"/>
      <w:r w:rsidRPr="006C03A0">
        <w:rPr>
          <w:sz w:val="26"/>
          <w:szCs w:val="26"/>
        </w:rPr>
        <w:t xml:space="preserve"> )</w:t>
      </w:r>
      <w:proofErr w:type="gramEnd"/>
      <w:r w:rsidRPr="006C03A0">
        <w:rPr>
          <w:sz w:val="26"/>
          <w:szCs w:val="26"/>
        </w:rPr>
        <w:t>, work, and home.</w:t>
      </w:r>
      <w:r w:rsidR="00063BBB">
        <w:rPr>
          <w:sz w:val="26"/>
          <w:szCs w:val="26"/>
        </w:rPr>
        <w:t xml:space="preserve"> </w:t>
      </w:r>
      <w:r w:rsidR="002B6C67">
        <w:rPr>
          <w:sz w:val="26"/>
          <w:szCs w:val="26"/>
        </w:rPr>
        <w:t>O</w:t>
      </w:r>
      <w:r w:rsidR="00063BBB" w:rsidRPr="00063BBB">
        <w:rPr>
          <w:sz w:val="26"/>
          <w:szCs w:val="26"/>
        </w:rPr>
        <w:t>rigins and destinations data of cycling and walking trips all over Canada can be obtained from two sources</w:t>
      </w:r>
      <w:r w:rsidR="00186330">
        <w:rPr>
          <w:sz w:val="26"/>
          <w:szCs w:val="26"/>
        </w:rPr>
        <w:t xml:space="preserve"> of </w:t>
      </w:r>
      <w:r w:rsidR="00186330" w:rsidRPr="00186330">
        <w:rPr>
          <w:sz w:val="26"/>
          <w:szCs w:val="26"/>
        </w:rPr>
        <w:t xml:space="preserve">General Social Survey (GSS)-time uses data and The Linkable </w:t>
      </w:r>
      <w:r w:rsidR="00186330" w:rsidRPr="00291F19">
        <w:rPr>
          <w:sz w:val="26"/>
          <w:szCs w:val="26"/>
          <w:highlight w:val="yellow"/>
        </w:rPr>
        <w:t>Open Data Environment (LODE).</w:t>
      </w:r>
    </w:p>
    <w:p w14:paraId="1645DA19" w14:textId="38845DB0" w:rsidR="002B6C67" w:rsidRPr="002B6C67" w:rsidRDefault="005678EB" w:rsidP="00611247">
      <w:pPr>
        <w:autoSpaceDE w:val="0"/>
        <w:autoSpaceDN w:val="0"/>
        <w:adjustRightInd w:val="0"/>
        <w:spacing w:after="0" w:line="360" w:lineRule="auto"/>
        <w:jc w:val="both"/>
        <w:rPr>
          <w:sz w:val="26"/>
          <w:szCs w:val="26"/>
        </w:rPr>
      </w:pPr>
      <w:r w:rsidRPr="005678EB">
        <w:rPr>
          <w:sz w:val="26"/>
          <w:szCs w:val="26"/>
        </w:rPr>
        <w:t xml:space="preserve">In </w:t>
      </w:r>
      <w:r w:rsidRPr="00291F19">
        <w:rPr>
          <w:sz w:val="26"/>
          <w:szCs w:val="26"/>
          <w:highlight w:val="yellow"/>
        </w:rPr>
        <w:t>the GSS database</w:t>
      </w:r>
      <w:r w:rsidRPr="005678EB">
        <w:rPr>
          <w:sz w:val="26"/>
          <w:szCs w:val="26"/>
        </w:rPr>
        <w:t>,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 Sports center, field or arena, Restaurant, bar or club, Place of worship, medical, dental or another health clinic, and Elsewhere.</w:t>
      </w:r>
    </w:p>
    <w:p w14:paraId="49074D2B" w14:textId="1E50A8DC" w:rsidR="00550548" w:rsidRDefault="00611247" w:rsidP="00611247">
      <w:pPr>
        <w:spacing w:line="360" w:lineRule="auto"/>
        <w:jc w:val="both"/>
        <w:rPr>
          <w:sz w:val="26"/>
          <w:szCs w:val="26"/>
        </w:rPr>
      </w:pPr>
      <w:r w:rsidRPr="00611247">
        <w:rPr>
          <w:sz w:val="26"/>
          <w:szCs w:val="26"/>
        </w:rPr>
        <w:t xml:space="preserve">In addition, the Linkable Open Data Environment (LODE) is an exploratory initiative that aims at enhancing the use and harmonization of open microdata primarily from municipal, provincial and federal sources. It has been compiled by the Centre for Special </w:t>
      </w:r>
      <w:r w:rsidRPr="00291F19">
        <w:rPr>
          <w:sz w:val="26"/>
          <w:szCs w:val="26"/>
          <w:highlight w:val="yellow"/>
        </w:rPr>
        <w:lastRenderedPageBreak/>
        <w:t>Business Projects (CSBP) at Statistics Canada in 2020</w:t>
      </w:r>
      <w:r w:rsidRPr="00611247">
        <w:rPr>
          <w:sz w:val="26"/>
          <w:szCs w:val="26"/>
        </w:rPr>
        <w:t>.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w:t>
      </w:r>
      <w:r>
        <w:rPr>
          <w:sz w:val="26"/>
          <w:szCs w:val="26"/>
        </w:rPr>
        <w:t xml:space="preserve"> </w:t>
      </w:r>
      <w:r w:rsidRPr="00611247">
        <w:rPr>
          <w:sz w:val="26"/>
          <w:szCs w:val="26"/>
        </w:rPr>
        <w:t>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14:paraId="330D36AE" w14:textId="30BA9A02" w:rsidR="00C62013" w:rsidRDefault="00092BF7" w:rsidP="00BD7375">
      <w:pPr>
        <w:pStyle w:val="Heading2"/>
      </w:pPr>
      <w:bookmarkStart w:id="416" w:name="_Toc107809284"/>
      <w:r w:rsidRPr="00092BF7">
        <w:t>Cycling and walking network</w:t>
      </w:r>
      <w:r w:rsidR="003C015B">
        <w:t>s</w:t>
      </w:r>
      <w:bookmarkEnd w:id="416"/>
    </w:p>
    <w:p w14:paraId="5302169F" w14:textId="77777777" w:rsidR="002E6480" w:rsidRPr="001848A5" w:rsidRDefault="002E6480" w:rsidP="001848A5">
      <w:pPr>
        <w:autoSpaceDE w:val="0"/>
        <w:autoSpaceDN w:val="0"/>
        <w:adjustRightInd w:val="0"/>
        <w:spacing w:after="0" w:line="240" w:lineRule="auto"/>
        <w:rPr>
          <w:rFonts w:ascii="LMRoman10-BoldItalic" w:hAnsi="LMRoman10-BoldItalic" w:cs="LMRoman10-BoldItalic"/>
          <w:b/>
          <w:bCs/>
          <w:i/>
          <w:iCs/>
          <w:sz w:val="20"/>
          <w:szCs w:val="20"/>
        </w:rPr>
      </w:pPr>
    </w:p>
    <w:p w14:paraId="1A509CDE" w14:textId="77777777" w:rsidR="00503B86" w:rsidRDefault="00503B86" w:rsidP="00503B86">
      <w:pPr>
        <w:spacing w:line="360" w:lineRule="auto"/>
        <w:jc w:val="both"/>
        <w:rPr>
          <w:sz w:val="26"/>
          <w:szCs w:val="26"/>
        </w:rPr>
      </w:pPr>
      <w:r w:rsidRPr="00503B86">
        <w:rPr>
          <w:sz w:val="26"/>
          <w:szCs w:val="26"/>
        </w:rPr>
        <w:t xml:space="preserve">Cycling and walking networks can be obtained from different sources such as </w:t>
      </w:r>
      <w:r w:rsidRPr="00D71324">
        <w:rPr>
          <w:sz w:val="26"/>
          <w:szCs w:val="26"/>
          <w:highlight w:val="yellow"/>
        </w:rPr>
        <w:t>Can-BICS</w:t>
      </w:r>
      <w:r w:rsidRPr="00503B86">
        <w:rPr>
          <w:sz w:val="26"/>
          <w:szCs w:val="26"/>
        </w:rPr>
        <w:t xml:space="preserve">, </w:t>
      </w:r>
      <w:r>
        <w:rPr>
          <w:sz w:val="26"/>
          <w:szCs w:val="26"/>
        </w:rPr>
        <w:t>o</w:t>
      </w:r>
      <w:r w:rsidRPr="00503B86">
        <w:rPr>
          <w:sz w:val="26"/>
          <w:szCs w:val="26"/>
        </w:rPr>
        <w:t>pen street map (OSM), and municipal open data.</w:t>
      </w:r>
    </w:p>
    <w:p w14:paraId="55546235" w14:textId="218F4BE7" w:rsidR="002E6480" w:rsidRPr="00DE6AAA" w:rsidRDefault="002E6480" w:rsidP="00AA3C02">
      <w:pPr>
        <w:spacing w:line="360" w:lineRule="auto"/>
        <w:jc w:val="both"/>
        <w:rPr>
          <w:sz w:val="26"/>
          <w:szCs w:val="26"/>
        </w:rPr>
      </w:pPr>
      <w:r w:rsidRPr="001848A5">
        <w:rPr>
          <w:sz w:val="26"/>
          <w:szCs w:val="26"/>
        </w:rPr>
        <w:t>Can-BICS is a classification system of five broad bicycle facilities assigned to three categories: high, medium,</w:t>
      </w:r>
      <w:r w:rsidR="00503B86">
        <w:rPr>
          <w:sz w:val="26"/>
          <w:szCs w:val="26"/>
        </w:rPr>
        <w:t xml:space="preserve"> </w:t>
      </w:r>
      <w:r w:rsidRPr="00DE6AAA">
        <w:rPr>
          <w:sz w:val="26"/>
          <w:szCs w:val="26"/>
        </w:rPr>
        <w:t>and low comfort, based on the facility’s contribution to user safety and comfort while cycling.</w:t>
      </w:r>
      <w:r w:rsidR="00503B86">
        <w:rPr>
          <w:sz w:val="26"/>
          <w:szCs w:val="26"/>
        </w:rPr>
        <w:t xml:space="preserve"> </w:t>
      </w:r>
      <w:r w:rsidR="00AA3C02">
        <w:rPr>
          <w:sz w:val="26"/>
          <w:szCs w:val="26"/>
        </w:rPr>
        <w:t xml:space="preserve">1) </w:t>
      </w:r>
      <w:r w:rsidR="0077703A" w:rsidRPr="0077703A">
        <w:rPr>
          <w:sz w:val="26"/>
          <w:szCs w:val="26"/>
        </w:rPr>
        <w:t xml:space="preserve">High comfort includes low-stress routes that are comfortable for most people, including those of all ages and abilities, with a record for best safety. </w:t>
      </w:r>
      <w:r w:rsidRPr="00DE6AAA">
        <w:rPr>
          <w:sz w:val="26"/>
          <w:szCs w:val="26"/>
        </w:rPr>
        <w:t xml:space="preserve">for example, </w:t>
      </w:r>
      <w:r w:rsidR="0077703A">
        <w:rPr>
          <w:sz w:val="26"/>
          <w:szCs w:val="26"/>
        </w:rPr>
        <w:t>c</w:t>
      </w:r>
      <w:r w:rsidRPr="00DE6AAA">
        <w:rPr>
          <w:sz w:val="26"/>
          <w:szCs w:val="26"/>
        </w:rPr>
        <w:t>ycle track</w:t>
      </w:r>
      <w:r w:rsidR="0077703A">
        <w:rPr>
          <w:sz w:val="26"/>
          <w:szCs w:val="26"/>
        </w:rPr>
        <w:t>, l</w:t>
      </w:r>
      <w:r w:rsidRPr="00DE6AAA">
        <w:rPr>
          <w:sz w:val="26"/>
          <w:szCs w:val="26"/>
        </w:rPr>
        <w:t xml:space="preserve">ocal street bikeway, and </w:t>
      </w:r>
      <w:r w:rsidR="0077703A">
        <w:rPr>
          <w:sz w:val="26"/>
          <w:szCs w:val="26"/>
        </w:rPr>
        <w:t>b</w:t>
      </w:r>
      <w:r w:rsidRPr="00DE6AAA">
        <w:rPr>
          <w:sz w:val="26"/>
          <w:szCs w:val="26"/>
        </w:rPr>
        <w:t>ike path.</w:t>
      </w:r>
      <w:r w:rsidR="0077703A">
        <w:rPr>
          <w:sz w:val="26"/>
          <w:szCs w:val="26"/>
        </w:rPr>
        <w:t xml:space="preserve"> </w:t>
      </w:r>
      <w:r w:rsidR="00AA3C02">
        <w:rPr>
          <w:sz w:val="26"/>
          <w:szCs w:val="26"/>
        </w:rPr>
        <w:t xml:space="preserve">2) </w:t>
      </w:r>
      <w:r w:rsidRPr="00DE6AAA">
        <w:rPr>
          <w:sz w:val="26"/>
          <w:szCs w:val="26"/>
        </w:rPr>
        <w:t>medium comfort</w:t>
      </w:r>
      <w:r w:rsidR="0077703A">
        <w:rPr>
          <w:sz w:val="26"/>
          <w:szCs w:val="26"/>
        </w:rPr>
        <w:t xml:space="preserve"> </w:t>
      </w:r>
      <w:r w:rsidR="00B570A7">
        <w:rPr>
          <w:sz w:val="26"/>
          <w:szCs w:val="26"/>
        </w:rPr>
        <w:t>is</w:t>
      </w:r>
      <w:r w:rsidRPr="00DE6AAA">
        <w:rPr>
          <w:sz w:val="26"/>
          <w:szCs w:val="26"/>
        </w:rPr>
        <w:t xml:space="preserve"> </w:t>
      </w:r>
      <w:r w:rsidR="00B570A7">
        <w:rPr>
          <w:sz w:val="26"/>
          <w:szCs w:val="26"/>
        </w:rPr>
        <w:t>l</w:t>
      </w:r>
      <w:r w:rsidRPr="00DE6AAA">
        <w:rPr>
          <w:sz w:val="26"/>
          <w:szCs w:val="26"/>
        </w:rPr>
        <w:t xml:space="preserve">ow- or medium-stress routes </w:t>
      </w:r>
      <w:r w:rsidR="00B570A7">
        <w:rPr>
          <w:sz w:val="26"/>
          <w:szCs w:val="26"/>
        </w:rPr>
        <w:t xml:space="preserve">that are </w:t>
      </w:r>
      <w:r w:rsidRPr="00DE6AAA">
        <w:rPr>
          <w:sz w:val="26"/>
          <w:szCs w:val="26"/>
        </w:rPr>
        <w:t>comfortable for some people, but whose safety requires</w:t>
      </w:r>
      <w:r w:rsidR="00B570A7">
        <w:rPr>
          <w:sz w:val="26"/>
          <w:szCs w:val="26"/>
        </w:rPr>
        <w:t xml:space="preserve"> </w:t>
      </w:r>
      <w:r w:rsidRPr="00DE6AAA">
        <w:rPr>
          <w:sz w:val="26"/>
          <w:szCs w:val="26"/>
        </w:rPr>
        <w:t>careful design</w:t>
      </w:r>
      <w:r w:rsidR="00B570A7">
        <w:rPr>
          <w:sz w:val="26"/>
          <w:szCs w:val="26"/>
        </w:rPr>
        <w:t xml:space="preserve">, </w:t>
      </w:r>
      <w:r w:rsidRPr="00DE6AAA">
        <w:rPr>
          <w:sz w:val="26"/>
          <w:szCs w:val="26"/>
        </w:rPr>
        <w:t xml:space="preserve">such as </w:t>
      </w:r>
      <w:r w:rsidR="00B570A7">
        <w:rPr>
          <w:sz w:val="26"/>
          <w:szCs w:val="26"/>
        </w:rPr>
        <w:t>m</w:t>
      </w:r>
      <w:r w:rsidRPr="00DE6AAA">
        <w:rPr>
          <w:sz w:val="26"/>
          <w:szCs w:val="26"/>
        </w:rPr>
        <w:t>ulti-use path</w:t>
      </w:r>
      <w:r w:rsidR="008379D6">
        <w:rPr>
          <w:sz w:val="26"/>
          <w:szCs w:val="26"/>
        </w:rPr>
        <w:t>s</w:t>
      </w:r>
      <w:r w:rsidRPr="00DE6AAA">
        <w:rPr>
          <w:sz w:val="26"/>
          <w:szCs w:val="26"/>
        </w:rPr>
        <w:t xml:space="preserve"> (A two-way paved path shared by cyclists, pedestrians and other</w:t>
      </w:r>
      <w:r w:rsidR="00B570A7">
        <w:rPr>
          <w:sz w:val="26"/>
          <w:szCs w:val="26"/>
        </w:rPr>
        <w:t xml:space="preserve"> </w:t>
      </w:r>
      <w:r w:rsidRPr="00DE6AAA">
        <w:rPr>
          <w:sz w:val="26"/>
          <w:szCs w:val="26"/>
        </w:rPr>
        <w:t>users)</w:t>
      </w:r>
      <w:r w:rsidR="00B73250">
        <w:rPr>
          <w:sz w:val="26"/>
          <w:szCs w:val="26"/>
        </w:rPr>
        <w:t>.</w:t>
      </w:r>
      <w:r w:rsidR="00B570A7">
        <w:rPr>
          <w:sz w:val="26"/>
          <w:szCs w:val="26"/>
        </w:rPr>
        <w:t xml:space="preserve"> </w:t>
      </w:r>
      <w:r w:rsidR="00AA3C02">
        <w:rPr>
          <w:sz w:val="26"/>
          <w:szCs w:val="26"/>
        </w:rPr>
        <w:t xml:space="preserve">3) </w:t>
      </w:r>
      <w:r w:rsidR="00B570A7">
        <w:rPr>
          <w:sz w:val="26"/>
          <w:szCs w:val="26"/>
        </w:rPr>
        <w:t>l</w:t>
      </w:r>
      <w:r w:rsidRPr="00DE6AAA">
        <w:rPr>
          <w:sz w:val="26"/>
          <w:szCs w:val="26"/>
        </w:rPr>
        <w:t xml:space="preserve">ow </w:t>
      </w:r>
      <w:r w:rsidR="00B570A7">
        <w:rPr>
          <w:sz w:val="26"/>
          <w:szCs w:val="26"/>
        </w:rPr>
        <w:t>c</w:t>
      </w:r>
      <w:r w:rsidRPr="00DE6AAA">
        <w:rPr>
          <w:sz w:val="26"/>
          <w:szCs w:val="26"/>
        </w:rPr>
        <w:t xml:space="preserve">omfort </w:t>
      </w:r>
      <w:r w:rsidR="00B570A7">
        <w:rPr>
          <w:sz w:val="26"/>
          <w:szCs w:val="26"/>
        </w:rPr>
        <w:t>b</w:t>
      </w:r>
      <w:r w:rsidRPr="00DE6AAA">
        <w:rPr>
          <w:sz w:val="26"/>
          <w:szCs w:val="26"/>
        </w:rPr>
        <w:t>ikeways</w:t>
      </w:r>
      <w:r w:rsidR="00DD27DF">
        <w:rPr>
          <w:sz w:val="26"/>
          <w:szCs w:val="26"/>
        </w:rPr>
        <w:t xml:space="preserve"> are</w:t>
      </w:r>
      <w:r w:rsidRPr="00DE6AAA">
        <w:rPr>
          <w:sz w:val="26"/>
          <w:szCs w:val="26"/>
        </w:rPr>
        <w:t xml:space="preserve"> </w:t>
      </w:r>
      <w:r w:rsidR="00DD27DF">
        <w:rPr>
          <w:sz w:val="26"/>
          <w:szCs w:val="26"/>
        </w:rPr>
        <w:t>h</w:t>
      </w:r>
      <w:r w:rsidRPr="00DE6AAA">
        <w:rPr>
          <w:sz w:val="26"/>
          <w:szCs w:val="26"/>
        </w:rPr>
        <w:t xml:space="preserve">igh-stress routes </w:t>
      </w:r>
      <w:r w:rsidR="00DD27DF">
        <w:rPr>
          <w:sz w:val="26"/>
          <w:szCs w:val="26"/>
        </w:rPr>
        <w:t xml:space="preserve">that </w:t>
      </w:r>
      <w:r w:rsidR="00DD27DF">
        <w:rPr>
          <w:sz w:val="26"/>
          <w:szCs w:val="26"/>
        </w:rPr>
        <w:lastRenderedPageBreak/>
        <w:t xml:space="preserve">are </w:t>
      </w:r>
      <w:r w:rsidRPr="00DE6AAA">
        <w:rPr>
          <w:sz w:val="26"/>
          <w:szCs w:val="26"/>
        </w:rPr>
        <w:t>comfortable for few people, with little or no additional</w:t>
      </w:r>
      <w:r w:rsidR="00DD27DF">
        <w:rPr>
          <w:sz w:val="26"/>
          <w:szCs w:val="26"/>
        </w:rPr>
        <w:t xml:space="preserve"> </w:t>
      </w:r>
      <w:r w:rsidRPr="00DE6AAA">
        <w:rPr>
          <w:sz w:val="26"/>
          <w:szCs w:val="26"/>
        </w:rPr>
        <w:t>safety, compared to no bicycle facility</w:t>
      </w:r>
      <w:r w:rsidR="00DD27DF">
        <w:rPr>
          <w:sz w:val="26"/>
          <w:szCs w:val="26"/>
        </w:rPr>
        <w:t xml:space="preserve">, </w:t>
      </w:r>
      <w:r w:rsidRPr="00DE6AAA">
        <w:rPr>
          <w:sz w:val="26"/>
          <w:szCs w:val="26"/>
        </w:rPr>
        <w:t xml:space="preserve">such as </w:t>
      </w:r>
      <w:r w:rsidR="00DD27DF">
        <w:rPr>
          <w:sz w:val="26"/>
          <w:szCs w:val="26"/>
        </w:rPr>
        <w:t>p</w:t>
      </w:r>
      <w:r w:rsidRPr="00DE6AAA">
        <w:rPr>
          <w:sz w:val="26"/>
          <w:szCs w:val="26"/>
        </w:rPr>
        <w:t>ainted bike lane</w:t>
      </w:r>
      <w:r w:rsidR="008379D6">
        <w:rPr>
          <w:sz w:val="26"/>
          <w:szCs w:val="26"/>
        </w:rPr>
        <w:t>s</w:t>
      </w:r>
      <w:r w:rsidRPr="00DE6AAA">
        <w:rPr>
          <w:sz w:val="26"/>
          <w:szCs w:val="26"/>
        </w:rPr>
        <w:t xml:space="preserve"> that </w:t>
      </w:r>
      <w:r w:rsidR="008379D6">
        <w:rPr>
          <w:sz w:val="26"/>
          <w:szCs w:val="26"/>
        </w:rPr>
        <w:t>are</w:t>
      </w:r>
      <w:r w:rsidRPr="00DE6AAA">
        <w:rPr>
          <w:sz w:val="26"/>
          <w:szCs w:val="26"/>
        </w:rPr>
        <w:t xml:space="preserve"> designated by bicycle and diamond pavement markings and signs as exclusively for cyclists</w:t>
      </w:r>
      <w:r w:rsidR="00AA3C02">
        <w:rPr>
          <w:sz w:val="26"/>
          <w:szCs w:val="26"/>
        </w:rPr>
        <w:t>. And 4) n</w:t>
      </w:r>
      <w:r w:rsidRPr="00DE6AAA">
        <w:rPr>
          <w:sz w:val="26"/>
          <w:szCs w:val="26"/>
        </w:rPr>
        <w:t>on-conforming bicycle facilities do not meet minimum Can-BICS standards</w:t>
      </w:r>
      <w:r w:rsidR="00AA3C02">
        <w:rPr>
          <w:sz w:val="26"/>
          <w:szCs w:val="26"/>
        </w:rPr>
        <w:t xml:space="preserve">, </w:t>
      </w:r>
      <w:r w:rsidRPr="00DE6AAA">
        <w:rPr>
          <w:sz w:val="26"/>
          <w:szCs w:val="26"/>
        </w:rPr>
        <w:t>such</w:t>
      </w:r>
      <w:r w:rsidR="00AA3C02">
        <w:rPr>
          <w:sz w:val="26"/>
          <w:szCs w:val="26"/>
        </w:rPr>
        <w:t xml:space="preserve"> </w:t>
      </w:r>
      <w:r w:rsidRPr="00DE6AAA">
        <w:rPr>
          <w:sz w:val="26"/>
          <w:szCs w:val="26"/>
        </w:rPr>
        <w:t xml:space="preserve">as </w:t>
      </w:r>
      <w:r w:rsidR="00AA3C02">
        <w:rPr>
          <w:sz w:val="26"/>
          <w:szCs w:val="26"/>
        </w:rPr>
        <w:t>n</w:t>
      </w:r>
      <w:r w:rsidRPr="00DE6AAA">
        <w:rPr>
          <w:sz w:val="26"/>
          <w:szCs w:val="26"/>
        </w:rPr>
        <w:t>on-conforming - trail (</w:t>
      </w:r>
      <w:r w:rsidR="00AA3C02">
        <w:rPr>
          <w:sz w:val="26"/>
          <w:szCs w:val="26"/>
        </w:rPr>
        <w:t>t</w:t>
      </w:r>
      <w:r w:rsidRPr="00DE6AAA">
        <w:rPr>
          <w:sz w:val="26"/>
          <w:szCs w:val="26"/>
        </w:rPr>
        <w:t xml:space="preserve">hese are multi-use trails with unpaved surface), </w:t>
      </w:r>
      <w:r w:rsidR="00AA3C02">
        <w:rPr>
          <w:sz w:val="26"/>
          <w:szCs w:val="26"/>
        </w:rPr>
        <w:t>n</w:t>
      </w:r>
      <w:r w:rsidRPr="00DE6AAA">
        <w:rPr>
          <w:sz w:val="26"/>
          <w:szCs w:val="26"/>
        </w:rPr>
        <w:t xml:space="preserve">on-conforming </w:t>
      </w:r>
      <w:r w:rsidR="00AA3C02">
        <w:rPr>
          <w:sz w:val="26"/>
          <w:szCs w:val="26"/>
        </w:rPr>
        <w:t>–</w:t>
      </w:r>
      <w:r w:rsidRPr="00DE6AAA">
        <w:rPr>
          <w:sz w:val="26"/>
          <w:szCs w:val="26"/>
        </w:rPr>
        <w:t xml:space="preserve"> major</w:t>
      </w:r>
      <w:r w:rsidR="00AA3C02">
        <w:rPr>
          <w:sz w:val="26"/>
          <w:szCs w:val="26"/>
        </w:rPr>
        <w:t xml:space="preserve"> </w:t>
      </w:r>
      <w:r w:rsidRPr="00DE6AAA">
        <w:rPr>
          <w:sz w:val="26"/>
          <w:szCs w:val="26"/>
        </w:rPr>
        <w:t>road (</w:t>
      </w:r>
      <w:r w:rsidR="00AA3C02">
        <w:rPr>
          <w:sz w:val="26"/>
          <w:szCs w:val="26"/>
        </w:rPr>
        <w:t>s</w:t>
      </w:r>
      <w:r w:rsidRPr="00DE6AAA">
        <w:rPr>
          <w:sz w:val="26"/>
          <w:szCs w:val="26"/>
        </w:rPr>
        <w:t xml:space="preserve">hared lanes on major roads provide connectivity), and </w:t>
      </w:r>
      <w:r w:rsidR="00AA3C02">
        <w:rPr>
          <w:sz w:val="26"/>
          <w:szCs w:val="26"/>
        </w:rPr>
        <w:t>n</w:t>
      </w:r>
      <w:r w:rsidRPr="00DE6AAA">
        <w:rPr>
          <w:sz w:val="26"/>
          <w:szCs w:val="26"/>
        </w:rPr>
        <w:t>on-conforming - other.</w:t>
      </w:r>
    </w:p>
    <w:p w14:paraId="1FF54F28" w14:textId="4346223D" w:rsidR="002E6480" w:rsidRPr="00DE6AAA" w:rsidRDefault="00670BF4" w:rsidP="00450458">
      <w:pPr>
        <w:spacing w:line="360" w:lineRule="auto"/>
        <w:jc w:val="both"/>
        <w:rPr>
          <w:sz w:val="26"/>
          <w:szCs w:val="26"/>
        </w:rPr>
      </w:pPr>
      <w:r w:rsidRPr="001848A5">
        <w:rPr>
          <w:sz w:val="26"/>
          <w:szCs w:val="26"/>
        </w:rPr>
        <w:t>Can-BICS</w:t>
      </w:r>
      <w:r w:rsidR="002E6480" w:rsidRPr="00DE6AAA">
        <w:rPr>
          <w:sz w:val="26"/>
          <w:szCs w:val="26"/>
        </w:rPr>
        <w:t xml:space="preserve"> measured bicycle infrastructure for all communities in Canada, at the </w:t>
      </w:r>
      <w:r w:rsidR="00701CFF" w:rsidRPr="00701CFF">
        <w:rPr>
          <w:sz w:val="26"/>
          <w:szCs w:val="26"/>
        </w:rPr>
        <w:t xml:space="preserve">neighborhood </w:t>
      </w:r>
      <w:r w:rsidR="002E6480" w:rsidRPr="00DE6AAA">
        <w:rPr>
          <w:sz w:val="26"/>
          <w:szCs w:val="26"/>
        </w:rPr>
        <w:t>level, using open data</w:t>
      </w:r>
      <w:r w:rsidR="00450458">
        <w:rPr>
          <w:sz w:val="26"/>
          <w:szCs w:val="26"/>
        </w:rPr>
        <w:t xml:space="preserve"> </w:t>
      </w:r>
      <w:r w:rsidR="002E6480" w:rsidRPr="00DE6AAA">
        <w:rPr>
          <w:sz w:val="26"/>
          <w:szCs w:val="26"/>
        </w:rPr>
        <w:t>sources such as OpenStreetMap (OSM).</w:t>
      </w:r>
      <w:r w:rsidR="00450458">
        <w:rPr>
          <w:sz w:val="26"/>
          <w:szCs w:val="26"/>
        </w:rPr>
        <w:t xml:space="preserve"> </w:t>
      </w:r>
      <w:r w:rsidR="002E6480" w:rsidRPr="00DE6AAA">
        <w:rPr>
          <w:sz w:val="26"/>
          <w:szCs w:val="26"/>
        </w:rPr>
        <w:t>This data was completed in 15 pilot cities such as Edmonton, Ottawa,</w:t>
      </w:r>
      <w:r w:rsidR="00450458">
        <w:rPr>
          <w:sz w:val="26"/>
          <w:szCs w:val="26"/>
        </w:rPr>
        <w:t xml:space="preserve"> </w:t>
      </w:r>
      <w:r w:rsidR="002E6480" w:rsidRPr="00DE6AAA">
        <w:rPr>
          <w:sz w:val="26"/>
          <w:szCs w:val="26"/>
        </w:rPr>
        <w:t>Montreal, Vancouver, Winnipeg, Halifax, Regina, Saint John, Victoria, Canmore, Cornwall, Courtenay,</w:t>
      </w:r>
      <w:r w:rsidR="00450458">
        <w:rPr>
          <w:sz w:val="26"/>
          <w:szCs w:val="26"/>
        </w:rPr>
        <w:t xml:space="preserve"> </w:t>
      </w:r>
      <w:r w:rsidR="002E6480" w:rsidRPr="00DE6AAA">
        <w:rPr>
          <w:sz w:val="26"/>
          <w:szCs w:val="26"/>
        </w:rPr>
        <w:t>Whistler,</w:t>
      </w:r>
      <w:r w:rsidR="00450458">
        <w:rPr>
          <w:sz w:val="26"/>
          <w:szCs w:val="26"/>
        </w:rPr>
        <w:t xml:space="preserve"> </w:t>
      </w:r>
      <w:r w:rsidR="002E6480" w:rsidRPr="00DE6AAA">
        <w:rPr>
          <w:sz w:val="26"/>
          <w:szCs w:val="26"/>
        </w:rPr>
        <w:t>and Whitehorse.</w:t>
      </w:r>
    </w:p>
    <w:p w14:paraId="605251D3" w14:textId="5EE63DDA" w:rsidR="00DB5FAA" w:rsidRPr="00E814D3" w:rsidRDefault="00FB28CE" w:rsidP="00E814D3">
      <w:pPr>
        <w:spacing w:line="360" w:lineRule="auto"/>
        <w:jc w:val="both"/>
        <w:rPr>
          <w:color w:val="000000" w:themeColor="text1"/>
          <w:sz w:val="26"/>
          <w:szCs w:val="26"/>
        </w:rPr>
      </w:pPr>
      <w:r>
        <w:rPr>
          <w:sz w:val="26"/>
          <w:szCs w:val="26"/>
        </w:rPr>
        <w:t>A</w:t>
      </w:r>
      <w:r w:rsidR="004B5F12">
        <w:rPr>
          <w:sz w:val="26"/>
          <w:szCs w:val="26"/>
        </w:rPr>
        <w:t>nother</w:t>
      </w:r>
      <w:r>
        <w:rPr>
          <w:sz w:val="26"/>
          <w:szCs w:val="26"/>
        </w:rPr>
        <w:t xml:space="preserve"> source for obtaining cycling and walking network</w:t>
      </w:r>
      <w:r w:rsidR="000D2152">
        <w:rPr>
          <w:sz w:val="26"/>
          <w:szCs w:val="26"/>
        </w:rPr>
        <w:t>s</w:t>
      </w:r>
      <w:r>
        <w:rPr>
          <w:sz w:val="26"/>
          <w:szCs w:val="26"/>
        </w:rPr>
        <w:t xml:space="preserve"> is</w:t>
      </w:r>
      <w:r w:rsidR="004B5F12">
        <w:rPr>
          <w:sz w:val="26"/>
          <w:szCs w:val="26"/>
        </w:rPr>
        <w:t xml:space="preserve"> </w:t>
      </w:r>
      <w:r w:rsidR="002E6480" w:rsidRPr="00D71324">
        <w:rPr>
          <w:sz w:val="26"/>
          <w:szCs w:val="26"/>
          <w:highlight w:val="yellow"/>
        </w:rPr>
        <w:t>OpenStreetMap (OSM)</w:t>
      </w:r>
      <w:r>
        <w:rPr>
          <w:sz w:val="26"/>
          <w:szCs w:val="26"/>
        </w:rPr>
        <w:t>. This dataset</w:t>
      </w:r>
      <w:r w:rsidR="002E6480" w:rsidRPr="00DE6AAA">
        <w:rPr>
          <w:sz w:val="26"/>
          <w:szCs w:val="26"/>
        </w:rPr>
        <w:t xml:space="preserve"> is a collaborative global map that using for active transportation researches. OSM</w:t>
      </w:r>
      <w:r w:rsidR="00701CFF">
        <w:rPr>
          <w:sz w:val="26"/>
          <w:szCs w:val="26"/>
        </w:rPr>
        <w:t xml:space="preserve"> </w:t>
      </w:r>
      <w:r w:rsidR="002E6480" w:rsidRPr="00DE6AAA">
        <w:rPr>
          <w:sz w:val="26"/>
          <w:szCs w:val="26"/>
        </w:rPr>
        <w:t>considered cycle lanes</w:t>
      </w:r>
      <w:r w:rsidR="00393C84">
        <w:rPr>
          <w:sz w:val="26"/>
          <w:szCs w:val="26"/>
        </w:rPr>
        <w:t>,</w:t>
      </w:r>
      <w:r w:rsidR="002E6480" w:rsidRPr="00DE6AAA">
        <w:rPr>
          <w:sz w:val="26"/>
          <w:szCs w:val="26"/>
        </w:rPr>
        <w:t xml:space="preserve"> tracks and sidewalk</w:t>
      </w:r>
      <w:r w:rsidR="00393C84">
        <w:rPr>
          <w:sz w:val="26"/>
          <w:szCs w:val="26"/>
        </w:rPr>
        <w:t>s</w:t>
      </w:r>
      <w:r w:rsidR="002E6480" w:rsidRPr="00DE6AAA">
        <w:rPr>
          <w:sz w:val="26"/>
          <w:szCs w:val="26"/>
        </w:rPr>
        <w:t>. A cycle lane</w:t>
      </w:r>
      <w:r w:rsidR="00923D85">
        <w:rPr>
          <w:sz w:val="26"/>
          <w:szCs w:val="26"/>
        </w:rPr>
        <w:t xml:space="preserve"> </w:t>
      </w:r>
      <w:r w:rsidR="002E6480" w:rsidRPr="00DE6AAA">
        <w:rPr>
          <w:sz w:val="26"/>
          <w:szCs w:val="26"/>
        </w:rPr>
        <w:t>lies within the roadway itself (on-road),</w:t>
      </w:r>
      <w:r w:rsidR="00701CFF">
        <w:rPr>
          <w:sz w:val="26"/>
          <w:szCs w:val="26"/>
        </w:rPr>
        <w:t xml:space="preserve"> </w:t>
      </w:r>
      <w:r w:rsidR="002E6480" w:rsidRPr="00DE6AAA">
        <w:rPr>
          <w:sz w:val="26"/>
          <w:szCs w:val="26"/>
        </w:rPr>
        <w:t>whereas a cycle track is separate from the road (off-road).</w:t>
      </w:r>
      <w:r w:rsidR="00AB57C8">
        <w:rPr>
          <w:sz w:val="26"/>
          <w:szCs w:val="26"/>
        </w:rPr>
        <w:t xml:space="preserve"> </w:t>
      </w:r>
      <w:r w:rsidR="002E6480" w:rsidRPr="00DE6AAA">
        <w:rPr>
          <w:sz w:val="26"/>
          <w:szCs w:val="26"/>
        </w:rPr>
        <w:t>Tracks are typically separated from the road by</w:t>
      </w:r>
      <w:r w:rsidR="00701CFF">
        <w:rPr>
          <w:sz w:val="26"/>
          <w:szCs w:val="26"/>
        </w:rPr>
        <w:t xml:space="preserve"> </w:t>
      </w:r>
      <w:r w:rsidR="002E6480" w:rsidRPr="00DE6AAA">
        <w:rPr>
          <w:sz w:val="26"/>
          <w:szCs w:val="26"/>
        </w:rPr>
        <w:t>e.g. curbs, parking lots, grass verges, trees, etc.</w:t>
      </w:r>
      <w:r w:rsidR="007964AC">
        <w:rPr>
          <w:sz w:val="26"/>
          <w:szCs w:val="26"/>
        </w:rPr>
        <w:t xml:space="preserve"> as well, </w:t>
      </w:r>
      <w:r w:rsidR="007964AC" w:rsidRPr="007964AC">
        <w:rPr>
          <w:color w:val="000000" w:themeColor="text1"/>
          <w:sz w:val="26"/>
          <w:szCs w:val="26"/>
        </w:rPr>
        <w:t>trails line that indicates the paths or routes suitable for walking, hiking, bicycling, and other outdoor activities from 2015 to 2019 can be obtained from scholars Geoportal.</w:t>
      </w:r>
    </w:p>
    <w:p w14:paraId="6752F72C" w14:textId="211BE554" w:rsidR="00C62013" w:rsidRPr="002E6480" w:rsidRDefault="001705EE" w:rsidP="00C97410">
      <w:pPr>
        <w:spacing w:line="360" w:lineRule="auto"/>
        <w:jc w:val="both"/>
        <w:rPr>
          <w:sz w:val="26"/>
          <w:szCs w:val="26"/>
        </w:rPr>
      </w:pPr>
      <w:r w:rsidRPr="001705EE">
        <w:rPr>
          <w:sz w:val="26"/>
          <w:szCs w:val="26"/>
        </w:rPr>
        <w:t>As well, municipal open data is a standard source of bicycling infrastructure data that city governments are making this spatial data for bicycling infrastructure. In Canada, some cities have this data</w:t>
      </w:r>
      <w:r w:rsidR="00061327">
        <w:rPr>
          <w:sz w:val="26"/>
          <w:szCs w:val="26"/>
        </w:rPr>
        <w:t>set</w:t>
      </w:r>
      <w:r w:rsidRPr="001705EE">
        <w:rPr>
          <w:sz w:val="26"/>
          <w:szCs w:val="26"/>
        </w:rPr>
        <w:t xml:space="preserve"> such as Toronto, Montreal, Vancouver, etc. However, open data of different cities use different definitions for bicycling infrastructure, and they may have different levels of timeliness, completeness, and documentation </w:t>
      </w:r>
      <w:r w:rsidR="00D71324">
        <w:rPr>
          <w:sz w:val="26"/>
          <w:szCs w:val="26"/>
        </w:rPr>
        <w:fldChar w:fldCharType="begin"/>
      </w:r>
      <w:r w:rsidR="00D56E23">
        <w:rPr>
          <w:sz w:val="26"/>
          <w:szCs w:val="26"/>
        </w:rPr>
        <w:instrText xml:space="preserve"> ADDIN EN.CITE &lt;EndNote&gt;&lt;Cite&gt;&lt;Author&gt;Schoner&lt;/Author&gt;&lt;Year&gt;2014&lt;/Year&gt;&lt;RecNum&gt;270&lt;/RecNum&gt;&lt;DisplayText&gt;(Schoner and Levinson 2014)&lt;/DisplayText&gt;&lt;record&gt;&lt;rec-number&gt;270&lt;/rec-number&gt;&lt;foreign-keys&gt;&lt;key app="EN" db-id="2e2p5vxx2zxtrfexpad5zaef0pxz5rr252a5" timestamp="1660694120"&gt;270&lt;/key&gt;&lt;/foreign-keys&gt;&lt;ref-type name="Journal Article"&gt;17&lt;/ref-type&gt;&lt;contributors&gt;&lt;authors&gt;&lt;author&gt;Schoner, Jessica E&lt;/author&gt;&lt;author&gt;Levinson, David M&lt;/author&gt;&lt;/authors&gt;&lt;/contributors&gt;&lt;titles&gt;&lt;title&gt;The missing link: Bicycle infrastructure networks and ridership in 74 US cities&lt;/title&gt;&lt;secondary-title&gt;Transportation&lt;/secondary-title&gt;&lt;/titles&gt;&lt;periodical&gt;&lt;full-title&gt;Transportation&lt;/full-title&gt;&lt;/periodical&gt;&lt;pages&gt;1187-1204&lt;/pages&gt;&lt;volume&gt;41&lt;/volume&gt;&lt;number&gt;6&lt;/number&gt;&lt;dates&gt;&lt;year&gt;2014&lt;/year&gt;&lt;/dates&gt;&lt;isbn&gt;1572-9435&lt;/isbn&gt;&lt;urls&gt;&lt;/urls&gt;&lt;/record&gt;&lt;/Cite&gt;&lt;/EndNote&gt;</w:instrText>
      </w:r>
      <w:r w:rsidR="00D71324">
        <w:rPr>
          <w:sz w:val="26"/>
          <w:szCs w:val="26"/>
        </w:rPr>
        <w:fldChar w:fldCharType="separate"/>
      </w:r>
      <w:r w:rsidR="00D56E23">
        <w:rPr>
          <w:noProof/>
          <w:sz w:val="26"/>
          <w:szCs w:val="26"/>
        </w:rPr>
        <w:t>(Schoner and Levinson 2014)</w:t>
      </w:r>
      <w:r w:rsidR="00D71324">
        <w:rPr>
          <w:sz w:val="26"/>
          <w:szCs w:val="26"/>
        </w:rPr>
        <w:fldChar w:fldCharType="end"/>
      </w:r>
      <w:r w:rsidR="002E6480" w:rsidRPr="00DE6AAA">
        <w:rPr>
          <w:sz w:val="26"/>
          <w:szCs w:val="26"/>
        </w:rPr>
        <w:t>.</w:t>
      </w:r>
      <w:r w:rsidR="00DD7AB2">
        <w:rPr>
          <w:sz w:val="26"/>
          <w:szCs w:val="26"/>
        </w:rPr>
        <w:t xml:space="preserve"> For example, </w:t>
      </w:r>
      <w:r w:rsidR="002E6480" w:rsidRPr="00DE6AAA">
        <w:rPr>
          <w:sz w:val="26"/>
          <w:szCs w:val="26"/>
        </w:rPr>
        <w:t>bicycle facilities the City of Toronto Open Data portal consists of a high-resolution geospatial data set with</w:t>
      </w:r>
      <w:r w:rsidR="007C5686">
        <w:rPr>
          <w:sz w:val="26"/>
          <w:szCs w:val="26"/>
        </w:rPr>
        <w:t xml:space="preserve"> </w:t>
      </w:r>
      <w:r w:rsidR="002E6480" w:rsidRPr="00DE6AAA">
        <w:rPr>
          <w:sz w:val="26"/>
          <w:szCs w:val="26"/>
        </w:rPr>
        <w:t xml:space="preserve">attributes accumulated from several sources of </w:t>
      </w:r>
      <w:r w:rsidR="002E6480" w:rsidRPr="00DE6AAA">
        <w:rPr>
          <w:sz w:val="26"/>
          <w:szCs w:val="26"/>
        </w:rPr>
        <w:lastRenderedPageBreak/>
        <w:t>cycle tracks or bike lanes, road classification (local, collector,</w:t>
      </w:r>
      <w:r w:rsidR="007C5686">
        <w:rPr>
          <w:sz w:val="26"/>
          <w:szCs w:val="26"/>
        </w:rPr>
        <w:t xml:space="preserve"> </w:t>
      </w:r>
      <w:r w:rsidR="002E6480" w:rsidRPr="00DE6AAA">
        <w:rPr>
          <w:sz w:val="26"/>
          <w:szCs w:val="26"/>
        </w:rPr>
        <w:t>minor arterial, etc.), number of lanes, directions, stop signs and signalized intersections. (</w:t>
      </w:r>
      <w:r w:rsidR="002E6480" w:rsidRPr="00D71324">
        <w:rPr>
          <w:sz w:val="26"/>
          <w:szCs w:val="26"/>
          <w:highlight w:val="yellow"/>
        </w:rPr>
        <w:t>City of Toronto,</w:t>
      </w:r>
      <w:r w:rsidR="007C5686" w:rsidRPr="00D71324">
        <w:rPr>
          <w:sz w:val="26"/>
          <w:szCs w:val="26"/>
          <w:highlight w:val="yellow"/>
        </w:rPr>
        <w:t xml:space="preserve"> </w:t>
      </w:r>
      <w:r w:rsidR="002E6480" w:rsidRPr="00D71324">
        <w:rPr>
          <w:sz w:val="26"/>
          <w:szCs w:val="26"/>
          <w:highlight w:val="yellow"/>
        </w:rPr>
        <w:t>2017).</w:t>
      </w:r>
      <w:r w:rsidR="002E6480" w:rsidRPr="00DE6AAA">
        <w:rPr>
          <w:sz w:val="26"/>
          <w:szCs w:val="26"/>
        </w:rPr>
        <w:t xml:space="preserve"> </w:t>
      </w:r>
    </w:p>
    <w:p w14:paraId="7E9B1FA6" w14:textId="201A0ED4" w:rsidR="00C62013" w:rsidRDefault="00C62013" w:rsidP="002E6480">
      <w:pPr>
        <w:autoSpaceDE w:val="0"/>
        <w:autoSpaceDN w:val="0"/>
        <w:adjustRightInd w:val="0"/>
        <w:spacing w:after="0" w:line="240" w:lineRule="auto"/>
        <w:rPr>
          <w:sz w:val="26"/>
          <w:szCs w:val="26"/>
        </w:rPr>
      </w:pPr>
    </w:p>
    <w:p w14:paraId="45314D50" w14:textId="2623D353" w:rsidR="00A06AD7" w:rsidRDefault="00A06AD7" w:rsidP="00BD7375">
      <w:pPr>
        <w:pStyle w:val="Heading2"/>
      </w:pPr>
      <w:bookmarkStart w:id="417" w:name="_Toc107809285"/>
      <w:r w:rsidRPr="00A06AD7">
        <w:t xml:space="preserve">Spatial </w:t>
      </w:r>
      <w:r w:rsidRPr="00D31471">
        <w:t>data</w:t>
      </w:r>
      <w:r w:rsidRPr="00A06AD7">
        <w:t xml:space="preserve"> (boundary, land use, postal code, </w:t>
      </w:r>
      <w:proofErr w:type="spellStart"/>
      <w:r w:rsidR="000D014A">
        <w:t>etc</w:t>
      </w:r>
      <w:proofErr w:type="spellEnd"/>
      <w:r w:rsidRPr="00A06AD7">
        <w:t>)</w:t>
      </w:r>
      <w:bookmarkEnd w:id="417"/>
    </w:p>
    <w:p w14:paraId="476ECFB9" w14:textId="5584F5BE" w:rsidR="00B56875" w:rsidRDefault="00B56875" w:rsidP="00B56875">
      <w:pPr>
        <w:autoSpaceDE w:val="0"/>
        <w:autoSpaceDN w:val="0"/>
        <w:adjustRightInd w:val="0"/>
        <w:spacing w:after="0" w:line="240" w:lineRule="auto"/>
        <w:rPr>
          <w:sz w:val="26"/>
          <w:szCs w:val="26"/>
        </w:rPr>
      </w:pPr>
    </w:p>
    <w:p w14:paraId="6B8A1A34" w14:textId="77777777" w:rsidR="007964AC" w:rsidRDefault="00B56875" w:rsidP="004865A0">
      <w:pPr>
        <w:autoSpaceDE w:val="0"/>
        <w:autoSpaceDN w:val="0"/>
        <w:adjustRightInd w:val="0"/>
        <w:spacing w:after="0" w:line="360" w:lineRule="auto"/>
        <w:jc w:val="both"/>
        <w:rPr>
          <w:sz w:val="26"/>
          <w:szCs w:val="26"/>
        </w:rPr>
      </w:pPr>
      <w:r>
        <w:rPr>
          <w:sz w:val="26"/>
          <w:szCs w:val="26"/>
        </w:rPr>
        <w:t xml:space="preserve">Spatial data </w:t>
      </w:r>
      <w:r w:rsidR="004F1925">
        <w:rPr>
          <w:sz w:val="26"/>
          <w:szCs w:val="26"/>
        </w:rPr>
        <w:t>such as boundary, land use, postal code</w:t>
      </w:r>
      <w:r w:rsidR="001C0F24">
        <w:rPr>
          <w:sz w:val="26"/>
          <w:szCs w:val="26"/>
        </w:rPr>
        <w:t xml:space="preserve">, </w:t>
      </w:r>
      <w:r w:rsidR="004F1925">
        <w:rPr>
          <w:sz w:val="26"/>
          <w:szCs w:val="26"/>
        </w:rPr>
        <w:t xml:space="preserve">origin and destinations </w:t>
      </w:r>
      <w:r w:rsidR="001C0F24">
        <w:rPr>
          <w:sz w:val="26"/>
          <w:szCs w:val="26"/>
        </w:rPr>
        <w:t xml:space="preserve">and </w:t>
      </w:r>
      <w:proofErr w:type="spellStart"/>
      <w:r w:rsidR="001C0F24">
        <w:rPr>
          <w:sz w:val="26"/>
          <w:szCs w:val="26"/>
        </w:rPr>
        <w:t>etc</w:t>
      </w:r>
      <w:proofErr w:type="spellEnd"/>
      <w:r w:rsidR="001C0F24">
        <w:rPr>
          <w:sz w:val="26"/>
          <w:szCs w:val="26"/>
        </w:rPr>
        <w:t xml:space="preserve"> </w:t>
      </w:r>
      <w:r w:rsidR="00C9537E">
        <w:rPr>
          <w:sz w:val="26"/>
          <w:szCs w:val="26"/>
        </w:rPr>
        <w:t xml:space="preserve">can be obtained from </w:t>
      </w:r>
      <w:r w:rsidR="003B1CC6" w:rsidRPr="004A4D39">
        <w:rPr>
          <w:sz w:val="26"/>
          <w:szCs w:val="26"/>
          <w:highlight w:val="yellow"/>
        </w:rPr>
        <w:t>scholar</w:t>
      </w:r>
      <w:r w:rsidR="006214E1" w:rsidRPr="004A4D39">
        <w:rPr>
          <w:sz w:val="26"/>
          <w:szCs w:val="26"/>
          <w:highlight w:val="yellow"/>
        </w:rPr>
        <w:t>s</w:t>
      </w:r>
      <w:r w:rsidR="003B1CC6" w:rsidRPr="004A4D39">
        <w:rPr>
          <w:sz w:val="26"/>
          <w:szCs w:val="26"/>
          <w:highlight w:val="yellow"/>
        </w:rPr>
        <w:t xml:space="preserve"> </w:t>
      </w:r>
      <w:r w:rsidR="006214E1" w:rsidRPr="004A4D39">
        <w:rPr>
          <w:sz w:val="26"/>
          <w:szCs w:val="26"/>
          <w:highlight w:val="yellow"/>
        </w:rPr>
        <w:t>Geo</w:t>
      </w:r>
      <w:r w:rsidR="003B1CC6" w:rsidRPr="004A4D39">
        <w:rPr>
          <w:sz w:val="26"/>
          <w:szCs w:val="26"/>
          <w:highlight w:val="yellow"/>
        </w:rPr>
        <w:t>portal</w:t>
      </w:r>
      <w:r w:rsidR="003B1CC6">
        <w:rPr>
          <w:sz w:val="26"/>
          <w:szCs w:val="26"/>
        </w:rPr>
        <w:t xml:space="preserve"> and open street map (OMP). </w:t>
      </w:r>
    </w:p>
    <w:p w14:paraId="4A8860B6" w14:textId="1FD88DE4" w:rsidR="00224DAE" w:rsidRPr="00550548" w:rsidRDefault="006214E1" w:rsidP="00BD7375">
      <w:pPr>
        <w:autoSpaceDE w:val="0"/>
        <w:autoSpaceDN w:val="0"/>
        <w:adjustRightInd w:val="0"/>
        <w:spacing w:after="0" w:line="360" w:lineRule="auto"/>
        <w:jc w:val="both"/>
        <w:rPr>
          <w:sz w:val="26"/>
          <w:szCs w:val="26"/>
        </w:rPr>
      </w:pPr>
      <w:r>
        <w:rPr>
          <w:sz w:val="26"/>
          <w:szCs w:val="26"/>
        </w:rPr>
        <w:t>scholars Geoportal has different shape</w:t>
      </w:r>
      <w:r w:rsidR="00607796">
        <w:rPr>
          <w:sz w:val="26"/>
          <w:szCs w:val="26"/>
        </w:rPr>
        <w:t xml:space="preserve"> file layers such as </w:t>
      </w:r>
      <w:r w:rsidR="00607796" w:rsidRPr="00607796">
        <w:rPr>
          <w:sz w:val="26"/>
          <w:szCs w:val="26"/>
        </w:rPr>
        <w:t>Land Cover Region (</w:t>
      </w:r>
      <w:r w:rsidR="00AA5E28">
        <w:rPr>
          <w:sz w:val="26"/>
          <w:szCs w:val="26"/>
        </w:rPr>
        <w:t>including</w:t>
      </w:r>
      <w:r w:rsidR="00607796" w:rsidRPr="00607796">
        <w:rPr>
          <w:sz w:val="26"/>
          <w:szCs w:val="26"/>
        </w:rPr>
        <w:t xml:space="preserve"> seven land use categories: commercial; government and institutional; open area; parks and</w:t>
      </w:r>
      <w:r w:rsidR="00AA5E28">
        <w:rPr>
          <w:sz w:val="26"/>
          <w:szCs w:val="26"/>
        </w:rPr>
        <w:t xml:space="preserve"> </w:t>
      </w:r>
      <w:r w:rsidR="00607796" w:rsidRPr="00607796">
        <w:rPr>
          <w:sz w:val="26"/>
          <w:szCs w:val="26"/>
        </w:rPr>
        <w:t>recreational; residential; resource</w:t>
      </w:r>
      <w:r w:rsidR="00AA5E28">
        <w:rPr>
          <w:sz w:val="26"/>
          <w:szCs w:val="26"/>
        </w:rPr>
        <w:t xml:space="preserve"> </w:t>
      </w:r>
      <w:r w:rsidR="00607796" w:rsidRPr="00607796">
        <w:rPr>
          <w:sz w:val="26"/>
          <w:szCs w:val="26"/>
        </w:rPr>
        <w:t>and industrial; or waterbody in 2019</w:t>
      </w:r>
      <w:r w:rsidR="00AA5E28">
        <w:rPr>
          <w:sz w:val="26"/>
          <w:szCs w:val="26"/>
        </w:rPr>
        <w:t xml:space="preserve">), </w:t>
      </w:r>
      <w:r w:rsidR="00B14E11">
        <w:rPr>
          <w:sz w:val="26"/>
          <w:szCs w:val="26"/>
        </w:rPr>
        <w:t xml:space="preserve"> e</w:t>
      </w:r>
      <w:r w:rsidR="00B14E11" w:rsidRPr="00B14E11">
        <w:rPr>
          <w:sz w:val="26"/>
          <w:szCs w:val="26"/>
        </w:rPr>
        <w:t xml:space="preserve">ducation Point </w:t>
      </w:r>
      <w:r w:rsidR="00D354C8">
        <w:rPr>
          <w:sz w:val="26"/>
          <w:szCs w:val="26"/>
        </w:rPr>
        <w:t>(</w:t>
      </w:r>
      <w:r w:rsidR="00B14E11" w:rsidRPr="00B14E11">
        <w:rPr>
          <w:sz w:val="26"/>
          <w:szCs w:val="26"/>
        </w:rPr>
        <w:t xml:space="preserve">includes the point locations of </w:t>
      </w:r>
      <w:r w:rsidR="00D354C8">
        <w:rPr>
          <w:sz w:val="26"/>
          <w:szCs w:val="26"/>
        </w:rPr>
        <w:t>e</w:t>
      </w:r>
      <w:r w:rsidR="00B14E11" w:rsidRPr="00B14E11">
        <w:rPr>
          <w:sz w:val="26"/>
          <w:szCs w:val="26"/>
        </w:rPr>
        <w:t xml:space="preserve">lementary </w:t>
      </w:r>
      <w:r w:rsidR="00D354C8">
        <w:rPr>
          <w:sz w:val="26"/>
          <w:szCs w:val="26"/>
        </w:rPr>
        <w:t>s</w:t>
      </w:r>
      <w:r w:rsidR="00B14E11" w:rsidRPr="00B14E11">
        <w:rPr>
          <w:sz w:val="26"/>
          <w:szCs w:val="26"/>
        </w:rPr>
        <w:t xml:space="preserve">chools, </w:t>
      </w:r>
      <w:r w:rsidR="00D354C8">
        <w:rPr>
          <w:sz w:val="26"/>
          <w:szCs w:val="26"/>
        </w:rPr>
        <w:t>h</w:t>
      </w:r>
      <w:r w:rsidR="00B14E11" w:rsidRPr="00B14E11">
        <w:rPr>
          <w:sz w:val="26"/>
          <w:szCs w:val="26"/>
        </w:rPr>
        <w:t>igh</w:t>
      </w:r>
      <w:r w:rsidR="00D354C8">
        <w:rPr>
          <w:sz w:val="26"/>
          <w:szCs w:val="26"/>
        </w:rPr>
        <w:t xml:space="preserve"> s</w:t>
      </w:r>
      <w:r w:rsidR="00B14E11" w:rsidRPr="00B14E11">
        <w:rPr>
          <w:sz w:val="26"/>
          <w:szCs w:val="26"/>
        </w:rPr>
        <w:t xml:space="preserve">chools, </w:t>
      </w:r>
      <w:r w:rsidR="00D354C8">
        <w:rPr>
          <w:sz w:val="26"/>
          <w:szCs w:val="26"/>
        </w:rPr>
        <w:t>c</w:t>
      </w:r>
      <w:r w:rsidR="00B14E11" w:rsidRPr="00B14E11">
        <w:rPr>
          <w:sz w:val="26"/>
          <w:szCs w:val="26"/>
        </w:rPr>
        <w:t xml:space="preserve">olleges, </w:t>
      </w:r>
      <w:proofErr w:type="spellStart"/>
      <w:r w:rsidR="00D354C8">
        <w:rPr>
          <w:sz w:val="26"/>
          <w:szCs w:val="26"/>
        </w:rPr>
        <w:t>c</w:t>
      </w:r>
      <w:r w:rsidR="00B14E11" w:rsidRPr="00B14E11">
        <w:rPr>
          <w:sz w:val="26"/>
          <w:szCs w:val="26"/>
        </w:rPr>
        <w:t>égeps</w:t>
      </w:r>
      <w:proofErr w:type="spellEnd"/>
      <w:r w:rsidR="00B14E11" w:rsidRPr="00B14E11">
        <w:rPr>
          <w:sz w:val="26"/>
          <w:szCs w:val="26"/>
        </w:rPr>
        <w:t xml:space="preserve"> and </w:t>
      </w:r>
      <w:r w:rsidR="00D354C8">
        <w:rPr>
          <w:sz w:val="26"/>
          <w:szCs w:val="26"/>
        </w:rPr>
        <w:t>u</w:t>
      </w:r>
      <w:r w:rsidR="00B14E11" w:rsidRPr="00B14E11">
        <w:rPr>
          <w:sz w:val="26"/>
          <w:szCs w:val="26"/>
        </w:rPr>
        <w:t xml:space="preserve">niversities in </w:t>
      </w:r>
      <w:r w:rsidR="00B14E11" w:rsidRPr="004A4D39">
        <w:rPr>
          <w:sz w:val="26"/>
          <w:szCs w:val="26"/>
          <w:highlight w:val="yellow"/>
        </w:rPr>
        <w:t>2020</w:t>
      </w:r>
      <w:r w:rsidR="00B14E11" w:rsidRPr="00B14E11">
        <w:rPr>
          <w:sz w:val="26"/>
          <w:szCs w:val="26"/>
        </w:rPr>
        <w:t>.There is also additional information about teaching</w:t>
      </w:r>
      <w:r w:rsidR="004865A0">
        <w:rPr>
          <w:sz w:val="26"/>
          <w:szCs w:val="26"/>
        </w:rPr>
        <w:t xml:space="preserve"> </w:t>
      </w:r>
      <w:r w:rsidR="00B14E11" w:rsidRPr="00B14E11">
        <w:rPr>
          <w:sz w:val="26"/>
          <w:szCs w:val="26"/>
        </w:rPr>
        <w:t>languages and grade levels</w:t>
      </w:r>
      <w:r w:rsidR="00970CDF">
        <w:rPr>
          <w:sz w:val="26"/>
          <w:szCs w:val="26"/>
        </w:rPr>
        <w:t>), e</w:t>
      </w:r>
      <w:r w:rsidR="00B14E11" w:rsidRPr="00B14E11">
        <w:rPr>
          <w:sz w:val="26"/>
          <w:szCs w:val="26"/>
        </w:rPr>
        <w:t xml:space="preserve">nhanced Points of Interest (EPOI) in </w:t>
      </w:r>
      <w:r w:rsidR="00B14E11" w:rsidRPr="004A4D39">
        <w:rPr>
          <w:sz w:val="26"/>
          <w:szCs w:val="26"/>
          <w:highlight w:val="yellow"/>
        </w:rPr>
        <w:t>2019</w:t>
      </w:r>
      <w:r w:rsidR="00B14E11" w:rsidRPr="00B14E11">
        <w:rPr>
          <w:sz w:val="26"/>
          <w:szCs w:val="26"/>
        </w:rPr>
        <w:t>, which indicates the locations of business and recreational points of interest</w:t>
      </w:r>
      <w:r w:rsidR="008869C3">
        <w:rPr>
          <w:sz w:val="26"/>
          <w:szCs w:val="26"/>
        </w:rPr>
        <w:t xml:space="preserve"> </w:t>
      </w:r>
      <w:r w:rsidR="00B14E11" w:rsidRPr="00B14E11">
        <w:rPr>
          <w:sz w:val="26"/>
          <w:szCs w:val="26"/>
        </w:rPr>
        <w:t xml:space="preserve">across Canada in </w:t>
      </w:r>
      <w:r w:rsidR="00B14E11" w:rsidRPr="004A4D39">
        <w:rPr>
          <w:sz w:val="26"/>
          <w:szCs w:val="26"/>
          <w:highlight w:val="yellow"/>
        </w:rPr>
        <w:t>2020</w:t>
      </w:r>
      <w:r w:rsidR="008869C3">
        <w:rPr>
          <w:sz w:val="26"/>
          <w:szCs w:val="26"/>
        </w:rPr>
        <w:t xml:space="preserve">, </w:t>
      </w:r>
      <w:r w:rsidR="00B14E11" w:rsidRPr="00B14E11">
        <w:rPr>
          <w:sz w:val="26"/>
          <w:szCs w:val="26"/>
        </w:rPr>
        <w:t xml:space="preserve">Healthcare (HCR) </w:t>
      </w:r>
      <w:r w:rsidR="00CF68AD">
        <w:rPr>
          <w:sz w:val="26"/>
          <w:szCs w:val="26"/>
        </w:rPr>
        <w:t>that</w:t>
      </w:r>
      <w:r w:rsidR="00B14E11" w:rsidRPr="00B14E11">
        <w:rPr>
          <w:sz w:val="26"/>
          <w:szCs w:val="26"/>
        </w:rPr>
        <w:t xml:space="preserve"> contains the location of hospitals, long-term care facilities, outpatient</w:t>
      </w:r>
      <w:r w:rsidR="00CF68AD">
        <w:rPr>
          <w:sz w:val="26"/>
          <w:szCs w:val="26"/>
        </w:rPr>
        <w:t xml:space="preserve"> </w:t>
      </w:r>
      <w:r w:rsidR="00B14E11" w:rsidRPr="00B14E11">
        <w:rPr>
          <w:sz w:val="26"/>
          <w:szCs w:val="26"/>
        </w:rPr>
        <w:t xml:space="preserve">clinics, nursing stations, and community health centres in </w:t>
      </w:r>
      <w:r w:rsidR="00B14E11" w:rsidRPr="004A4D39">
        <w:rPr>
          <w:sz w:val="26"/>
          <w:szCs w:val="26"/>
          <w:highlight w:val="yellow"/>
        </w:rPr>
        <w:t>2020</w:t>
      </w:r>
      <w:r w:rsidR="00CF68AD">
        <w:rPr>
          <w:sz w:val="26"/>
          <w:szCs w:val="26"/>
        </w:rPr>
        <w:t xml:space="preserve">, </w:t>
      </w:r>
      <w:r w:rsidR="00B14E11" w:rsidRPr="00B14E11">
        <w:rPr>
          <w:sz w:val="26"/>
          <w:szCs w:val="26"/>
        </w:rPr>
        <w:t xml:space="preserve">Tourist Attractions Point </w:t>
      </w:r>
      <w:r w:rsidR="00CF68AD">
        <w:rPr>
          <w:sz w:val="26"/>
          <w:szCs w:val="26"/>
        </w:rPr>
        <w:t>that</w:t>
      </w:r>
      <w:r w:rsidR="00B14E11" w:rsidRPr="00B14E11">
        <w:rPr>
          <w:sz w:val="26"/>
          <w:szCs w:val="26"/>
        </w:rPr>
        <w:t xml:space="preserve"> indicates the point locations for various tourist sites</w:t>
      </w:r>
      <w:r w:rsidR="00CF68AD">
        <w:rPr>
          <w:sz w:val="26"/>
          <w:szCs w:val="26"/>
        </w:rPr>
        <w:t xml:space="preserve"> (</w:t>
      </w:r>
      <w:r w:rsidR="00CF68AD" w:rsidRPr="00B14E11">
        <w:rPr>
          <w:sz w:val="26"/>
          <w:szCs w:val="26"/>
        </w:rPr>
        <w:t>such as National, Provincial, and Municipal parks, Art</w:t>
      </w:r>
      <w:r w:rsidR="00CF68AD" w:rsidRPr="00CF68AD">
        <w:rPr>
          <w:sz w:val="26"/>
          <w:szCs w:val="26"/>
        </w:rPr>
        <w:t xml:space="preserve"> </w:t>
      </w:r>
      <w:r w:rsidR="00CF68AD" w:rsidRPr="00B14E11">
        <w:rPr>
          <w:sz w:val="26"/>
          <w:szCs w:val="26"/>
        </w:rPr>
        <w:t>Galleries, Historic Sites, Museums, Science Centres, Tourist Information Booths, and Zoos</w:t>
      </w:r>
      <w:r w:rsidR="00CF68AD">
        <w:rPr>
          <w:sz w:val="26"/>
          <w:szCs w:val="26"/>
        </w:rPr>
        <w:t>)</w:t>
      </w:r>
      <w:r w:rsidR="00B14E11" w:rsidRPr="00B14E11">
        <w:rPr>
          <w:sz w:val="26"/>
          <w:szCs w:val="26"/>
        </w:rPr>
        <w:t xml:space="preserve"> in </w:t>
      </w:r>
      <w:r w:rsidR="00B14E11" w:rsidRPr="004A4D39">
        <w:rPr>
          <w:sz w:val="26"/>
          <w:szCs w:val="26"/>
          <w:highlight w:val="yellow"/>
        </w:rPr>
        <w:t>2020</w:t>
      </w:r>
      <w:r w:rsidR="00EF1BD2">
        <w:rPr>
          <w:sz w:val="26"/>
          <w:szCs w:val="26"/>
        </w:rPr>
        <w:t xml:space="preserve">, </w:t>
      </w:r>
      <w:r w:rsidR="00B14E11" w:rsidRPr="00B14E11">
        <w:rPr>
          <w:sz w:val="26"/>
          <w:szCs w:val="26"/>
        </w:rPr>
        <w:t xml:space="preserve">Park </w:t>
      </w:r>
      <w:r w:rsidR="003B251C">
        <w:rPr>
          <w:sz w:val="26"/>
          <w:szCs w:val="26"/>
        </w:rPr>
        <w:t>s</w:t>
      </w:r>
      <w:r w:rsidR="00B14E11" w:rsidRPr="00B14E11">
        <w:rPr>
          <w:sz w:val="26"/>
          <w:szCs w:val="26"/>
        </w:rPr>
        <w:t xml:space="preserve">ports </w:t>
      </w:r>
      <w:r w:rsidR="003B251C">
        <w:rPr>
          <w:sz w:val="26"/>
          <w:szCs w:val="26"/>
        </w:rPr>
        <w:t>f</w:t>
      </w:r>
      <w:r w:rsidR="00B14E11" w:rsidRPr="00B14E11">
        <w:rPr>
          <w:sz w:val="26"/>
          <w:szCs w:val="26"/>
        </w:rPr>
        <w:t xml:space="preserve">ield </w:t>
      </w:r>
      <w:r w:rsidR="003B251C">
        <w:rPr>
          <w:sz w:val="26"/>
          <w:szCs w:val="26"/>
        </w:rPr>
        <w:t>p</w:t>
      </w:r>
      <w:r w:rsidR="00B14E11" w:rsidRPr="00B14E11">
        <w:rPr>
          <w:sz w:val="26"/>
          <w:szCs w:val="26"/>
        </w:rPr>
        <w:t>oint in 2019 across Canada</w:t>
      </w:r>
      <w:r w:rsidR="00B744B9">
        <w:rPr>
          <w:sz w:val="26"/>
          <w:szCs w:val="26"/>
        </w:rPr>
        <w:t xml:space="preserve">, </w:t>
      </w:r>
      <w:r w:rsidR="00B14E11" w:rsidRPr="00B14E11">
        <w:rPr>
          <w:sz w:val="26"/>
          <w:szCs w:val="26"/>
        </w:rPr>
        <w:t>Cinemas Point</w:t>
      </w:r>
      <w:r w:rsidR="00B744B9">
        <w:rPr>
          <w:sz w:val="26"/>
          <w:szCs w:val="26"/>
        </w:rPr>
        <w:t xml:space="preserve">, </w:t>
      </w:r>
      <w:r w:rsidR="00B14E11" w:rsidRPr="00B14E11">
        <w:rPr>
          <w:sz w:val="26"/>
          <w:szCs w:val="26"/>
        </w:rPr>
        <w:t>Religious Buildings Point</w:t>
      </w:r>
      <w:r w:rsidR="00B744B9">
        <w:rPr>
          <w:sz w:val="26"/>
          <w:szCs w:val="26"/>
        </w:rPr>
        <w:t xml:space="preserve">, </w:t>
      </w:r>
      <w:r w:rsidR="00B14E11" w:rsidRPr="00B14E11">
        <w:rPr>
          <w:sz w:val="26"/>
          <w:szCs w:val="26"/>
        </w:rPr>
        <w:t xml:space="preserve">Retail Point </w:t>
      </w:r>
      <w:r w:rsidR="00B744B9">
        <w:rPr>
          <w:sz w:val="26"/>
          <w:szCs w:val="26"/>
        </w:rPr>
        <w:t>that</w:t>
      </w:r>
      <w:r w:rsidR="00B14E11" w:rsidRPr="00B14E11">
        <w:rPr>
          <w:sz w:val="26"/>
          <w:szCs w:val="26"/>
        </w:rPr>
        <w:t xml:space="preserve"> indicates the locations shopping centers and department stores in </w:t>
      </w:r>
      <w:r w:rsidR="00B14E11" w:rsidRPr="004A4D39">
        <w:rPr>
          <w:sz w:val="26"/>
          <w:szCs w:val="26"/>
          <w:highlight w:val="yellow"/>
        </w:rPr>
        <w:t>2020</w:t>
      </w:r>
      <w:r w:rsidR="00B744B9">
        <w:rPr>
          <w:sz w:val="26"/>
          <w:szCs w:val="26"/>
        </w:rPr>
        <w:t>,</w:t>
      </w:r>
      <w:r w:rsidR="00B14E11" w:rsidRPr="00B14E11">
        <w:rPr>
          <w:sz w:val="26"/>
          <w:szCs w:val="26"/>
        </w:rPr>
        <w:t xml:space="preserve"> </w:t>
      </w:r>
      <w:r w:rsidR="00B744B9">
        <w:rPr>
          <w:sz w:val="26"/>
          <w:szCs w:val="26"/>
        </w:rPr>
        <w:t>and a</w:t>
      </w:r>
      <w:r w:rsidR="00B14E11" w:rsidRPr="00B14E11">
        <w:rPr>
          <w:sz w:val="26"/>
          <w:szCs w:val="26"/>
        </w:rPr>
        <w:t xml:space="preserve">ccommodations Point </w:t>
      </w:r>
      <w:r w:rsidR="00B744B9">
        <w:rPr>
          <w:sz w:val="26"/>
          <w:szCs w:val="26"/>
        </w:rPr>
        <w:t>suc</w:t>
      </w:r>
      <w:r w:rsidR="004865A0">
        <w:rPr>
          <w:sz w:val="26"/>
          <w:szCs w:val="26"/>
        </w:rPr>
        <w:t>h</w:t>
      </w:r>
      <w:r w:rsidR="00B744B9">
        <w:rPr>
          <w:sz w:val="26"/>
          <w:szCs w:val="26"/>
        </w:rPr>
        <w:t xml:space="preserve"> as</w:t>
      </w:r>
      <w:r w:rsidR="00B14E11" w:rsidRPr="00B14E11">
        <w:rPr>
          <w:sz w:val="26"/>
          <w:szCs w:val="26"/>
        </w:rPr>
        <w:t xml:space="preserve"> hotels, motels, campgrounds,</w:t>
      </w:r>
      <w:r w:rsidR="004865A0">
        <w:rPr>
          <w:sz w:val="26"/>
          <w:szCs w:val="26"/>
        </w:rPr>
        <w:t xml:space="preserve"> </w:t>
      </w:r>
      <w:r w:rsidR="00B14E11" w:rsidRPr="00B14E11">
        <w:rPr>
          <w:sz w:val="26"/>
          <w:szCs w:val="26"/>
        </w:rPr>
        <w:t>inns, hostels, resorts, etc., in Canada</w:t>
      </w:r>
      <w:r w:rsidR="004865A0">
        <w:rPr>
          <w:sz w:val="26"/>
          <w:szCs w:val="26"/>
        </w:rPr>
        <w:t>.</w:t>
      </w:r>
    </w:p>
    <w:p w14:paraId="3CC4426C" w14:textId="7357D9DC" w:rsidR="00EF47B5" w:rsidRDefault="00EF47B5" w:rsidP="00EF47B5">
      <w:pPr>
        <w:pStyle w:val="Heading1"/>
        <w:rPr>
          <w:lang w:val="en-US"/>
        </w:rPr>
      </w:pPr>
      <w:bookmarkStart w:id="418" w:name="_Toc107809286"/>
      <w:r>
        <w:rPr>
          <w:lang w:val="en-US"/>
        </w:rPr>
        <w:t>Important considerations and possible challenges</w:t>
      </w:r>
      <w:bookmarkEnd w:id="418"/>
    </w:p>
    <w:p w14:paraId="5194AC92" w14:textId="77777777" w:rsidR="00EF47B5" w:rsidRPr="00BC380B" w:rsidRDefault="00EF47B5" w:rsidP="00EF47B5">
      <w:pPr>
        <w:rPr>
          <w:rFonts w:ascii="Arial" w:hAnsi="Arial" w:cs="Arial"/>
        </w:rPr>
      </w:pPr>
    </w:p>
    <w:p w14:paraId="3C485AA5" w14:textId="3A1FF7DC" w:rsidR="00651298" w:rsidRPr="001F4E09" w:rsidRDefault="00243A72" w:rsidP="00651298">
      <w:pPr>
        <w:pStyle w:val="Heading2"/>
      </w:pPr>
      <w:bookmarkStart w:id="419" w:name="_Toc107809287"/>
      <w:r>
        <w:t xml:space="preserve">Travel time/distance </w:t>
      </w:r>
      <w:r w:rsidR="00651298">
        <w:t>thresholds</w:t>
      </w:r>
      <w:bookmarkEnd w:id="419"/>
      <w:r w:rsidR="00651298">
        <w:t xml:space="preserve"> </w:t>
      </w:r>
    </w:p>
    <w:p w14:paraId="07359475" w14:textId="14A876B5" w:rsidR="00684662" w:rsidRDefault="00EC23BB" w:rsidP="00684662">
      <w:pPr>
        <w:spacing w:line="360" w:lineRule="auto"/>
        <w:jc w:val="both"/>
        <w:rPr>
          <w:rFonts w:ascii="Arial" w:hAnsi="Arial" w:cs="Arial"/>
          <w:lang w:val="en-US"/>
        </w:rPr>
      </w:pPr>
      <w:r w:rsidRPr="00684662">
        <w:rPr>
          <w:sz w:val="26"/>
          <w:szCs w:val="26"/>
        </w:rPr>
        <w:t>Selecting an appropriate cut-off distance for travel has been acknowledged as an important step that has the potential to</w:t>
      </w:r>
      <w:r w:rsidR="00A611FB" w:rsidRPr="00684662">
        <w:rPr>
          <w:sz w:val="26"/>
          <w:szCs w:val="26"/>
        </w:rPr>
        <w:t xml:space="preserve"> significantly</w:t>
      </w:r>
      <w:r w:rsidRPr="00684662">
        <w:rPr>
          <w:sz w:val="26"/>
          <w:szCs w:val="26"/>
        </w:rPr>
        <w:t xml:space="preserve"> impact results. </w:t>
      </w:r>
      <w:r w:rsidR="00A93DBA" w:rsidRPr="00684662">
        <w:rPr>
          <w:sz w:val="26"/>
          <w:szCs w:val="26"/>
        </w:rPr>
        <w:t xml:space="preserve">Different </w:t>
      </w:r>
      <w:r w:rsidR="00E641C0" w:rsidRPr="00684662">
        <w:rPr>
          <w:sz w:val="26"/>
          <w:szCs w:val="26"/>
        </w:rPr>
        <w:t xml:space="preserve">distance </w:t>
      </w:r>
      <w:r w:rsidR="00A93DBA" w:rsidRPr="00684662">
        <w:rPr>
          <w:sz w:val="26"/>
          <w:szCs w:val="26"/>
        </w:rPr>
        <w:lastRenderedPageBreak/>
        <w:t>thresholds should</w:t>
      </w:r>
      <w:r w:rsidR="00651298" w:rsidRPr="00684662">
        <w:rPr>
          <w:sz w:val="26"/>
          <w:szCs w:val="26"/>
        </w:rPr>
        <w:t xml:space="preserve"> apply to both cycling and walking, however, </w:t>
      </w:r>
      <w:r w:rsidR="00A611FB" w:rsidRPr="00684662">
        <w:rPr>
          <w:sz w:val="26"/>
          <w:szCs w:val="26"/>
        </w:rPr>
        <w:t>there remains considerable variation</w:t>
      </w:r>
      <w:r w:rsidR="00AD3E33" w:rsidRPr="00684662">
        <w:rPr>
          <w:sz w:val="26"/>
          <w:szCs w:val="26"/>
        </w:rPr>
        <w:t xml:space="preserve"> among</w:t>
      </w:r>
      <w:r w:rsidR="00D57321" w:rsidRPr="00684662">
        <w:rPr>
          <w:sz w:val="26"/>
          <w:szCs w:val="26"/>
        </w:rPr>
        <w:t xml:space="preserve"> the</w:t>
      </w:r>
      <w:r w:rsidR="00A611FB" w:rsidRPr="00684662">
        <w:rPr>
          <w:sz w:val="26"/>
          <w:szCs w:val="26"/>
        </w:rPr>
        <w:t xml:space="preserve"> threshold values applied </w:t>
      </w:r>
      <w:r w:rsidR="00BE0384" w:rsidRPr="00684662">
        <w:rPr>
          <w:sz w:val="26"/>
          <w:szCs w:val="26"/>
        </w:rPr>
        <w:t xml:space="preserve">within each </w:t>
      </w:r>
      <w:r w:rsidR="00A611FB" w:rsidRPr="00684662">
        <w:rPr>
          <w:sz w:val="26"/>
          <w:szCs w:val="26"/>
        </w:rPr>
        <w:t>mode.</w:t>
      </w:r>
      <w:r w:rsidR="00A611FB">
        <w:rPr>
          <w:rFonts w:ascii="Arial" w:hAnsi="Arial" w:cs="Arial"/>
          <w:lang w:val="en-US"/>
        </w:rPr>
        <w:t xml:space="preserve"> </w:t>
      </w:r>
    </w:p>
    <w:p w14:paraId="05613DAB" w14:textId="16255EDC" w:rsidR="00246183" w:rsidRDefault="00246183" w:rsidP="00FF287B">
      <w:pPr>
        <w:spacing w:line="360" w:lineRule="auto"/>
        <w:jc w:val="both"/>
        <w:rPr>
          <w:sz w:val="26"/>
          <w:szCs w:val="26"/>
        </w:rPr>
      </w:pPr>
      <w:r w:rsidRPr="00246183">
        <w:rPr>
          <w:sz w:val="26"/>
          <w:szCs w:val="26"/>
        </w:rPr>
        <w:t xml:space="preserve">Some analyses choose to vary thresholds according to the destination type, or by population group. For example, </w:t>
      </w:r>
      <w:r w:rsidR="004A4D39">
        <w:rPr>
          <w:sz w:val="26"/>
          <w:szCs w:val="26"/>
        </w:rPr>
        <w:fldChar w:fldCharType="begin"/>
      </w:r>
      <w:r w:rsidR="004B593D">
        <w:rPr>
          <w:sz w:val="26"/>
          <w:szCs w:val="26"/>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sidR="004A4D39">
        <w:rPr>
          <w:sz w:val="26"/>
          <w:szCs w:val="26"/>
        </w:rPr>
        <w:fldChar w:fldCharType="separate"/>
      </w:r>
      <w:r w:rsidR="004B593D">
        <w:rPr>
          <w:noProof/>
          <w:sz w:val="26"/>
          <w:szCs w:val="26"/>
        </w:rPr>
        <w:t>Saghapour (2017)</w:t>
      </w:r>
      <w:r w:rsidR="004A4D39">
        <w:rPr>
          <w:sz w:val="26"/>
          <w:szCs w:val="26"/>
        </w:rPr>
        <w:fldChar w:fldCharType="end"/>
      </w:r>
      <w:r w:rsidR="004A4D39">
        <w:rPr>
          <w:sz w:val="26"/>
          <w:szCs w:val="26"/>
        </w:rPr>
        <w:t xml:space="preserve"> </w:t>
      </w:r>
      <w:r w:rsidRPr="00246183">
        <w:rPr>
          <w:sz w:val="26"/>
          <w:szCs w:val="26"/>
        </w:rPr>
        <w:t xml:space="preserve">use a 10-minute travel time for retail and recreation centres and a 20-minute travel time for cycling to community services.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w:t>
      </w:r>
      <w:r w:rsidR="00FF287B" w:rsidRPr="00FF287B">
        <w:rPr>
          <w:sz w:val="26"/>
          <w:szCs w:val="26"/>
        </w:rPr>
        <w:t xml:space="preserve">In the following, </w:t>
      </w:r>
      <w:r w:rsidR="00356AC7">
        <w:rPr>
          <w:sz w:val="26"/>
          <w:szCs w:val="26"/>
        </w:rPr>
        <w:t>T</w:t>
      </w:r>
      <w:r w:rsidR="00FF287B" w:rsidRPr="00FF287B">
        <w:rPr>
          <w:sz w:val="26"/>
          <w:szCs w:val="26"/>
        </w:rPr>
        <w:t xml:space="preserve">ables </w:t>
      </w:r>
      <w:r w:rsidR="008C1F5C">
        <w:rPr>
          <w:sz w:val="26"/>
          <w:szCs w:val="26"/>
        </w:rPr>
        <w:t>5</w:t>
      </w:r>
      <w:r w:rsidR="00FF287B" w:rsidRPr="00FF287B">
        <w:rPr>
          <w:sz w:val="26"/>
          <w:szCs w:val="26"/>
        </w:rPr>
        <w:t xml:space="preserve"> show</w:t>
      </w:r>
      <w:r w:rsidR="00030D66">
        <w:rPr>
          <w:sz w:val="26"/>
          <w:szCs w:val="26"/>
        </w:rPr>
        <w:t>s</w:t>
      </w:r>
      <w:r w:rsidR="00FF287B" w:rsidRPr="00FF287B">
        <w:rPr>
          <w:sz w:val="26"/>
          <w:szCs w:val="26"/>
        </w:rPr>
        <w:t xml:space="preserve"> the thresholds of bicycle and walking travel time</w:t>
      </w:r>
      <w:r w:rsidR="00A074EB">
        <w:rPr>
          <w:sz w:val="26"/>
          <w:szCs w:val="26"/>
        </w:rPr>
        <w:t xml:space="preserve"> and distance</w:t>
      </w:r>
      <w:r w:rsidR="00FF287B" w:rsidRPr="00FF287B">
        <w:rPr>
          <w:sz w:val="26"/>
          <w:szCs w:val="26"/>
        </w:rPr>
        <w:t xml:space="preserve"> in different studies.</w:t>
      </w:r>
    </w:p>
    <w:p w14:paraId="010F0050" w14:textId="691B9663" w:rsidR="008C1F5C" w:rsidRDefault="008C1F5C" w:rsidP="0083247E">
      <w:pPr>
        <w:spacing w:line="360" w:lineRule="auto"/>
        <w:jc w:val="center"/>
        <w:rPr>
          <w:sz w:val="26"/>
          <w:szCs w:val="26"/>
        </w:rPr>
      </w:pPr>
      <w:r>
        <w:rPr>
          <w:sz w:val="26"/>
          <w:szCs w:val="26"/>
        </w:rPr>
        <w:t xml:space="preserve">Table5: </w:t>
      </w:r>
      <w:r w:rsidR="0083247E">
        <w:rPr>
          <w:sz w:val="26"/>
          <w:szCs w:val="26"/>
        </w:rPr>
        <w:t>T</w:t>
      </w:r>
      <w:r w:rsidR="0083247E" w:rsidRPr="00FF287B">
        <w:rPr>
          <w:sz w:val="26"/>
          <w:szCs w:val="26"/>
        </w:rPr>
        <w:t>hresholds of bicycle and walking travel time</w:t>
      </w:r>
      <w:r w:rsidR="0083247E">
        <w:rPr>
          <w:sz w:val="26"/>
          <w:szCs w:val="26"/>
        </w:rPr>
        <w:t xml:space="preserve"> and distance</w:t>
      </w:r>
    </w:p>
    <w:tbl>
      <w:tblPr>
        <w:tblStyle w:val="TableGrid"/>
        <w:tblW w:w="0" w:type="auto"/>
        <w:tblLook w:val="04A0" w:firstRow="1" w:lastRow="0" w:firstColumn="1" w:lastColumn="0" w:noHBand="0" w:noVBand="1"/>
      </w:tblPr>
      <w:tblGrid>
        <w:gridCol w:w="2428"/>
        <w:gridCol w:w="6922"/>
      </w:tblGrid>
      <w:tr w:rsidR="00BF2B9E" w:rsidRPr="004C67DB" w14:paraId="5279DB8C" w14:textId="77777777" w:rsidTr="008C1F5C">
        <w:tc>
          <w:tcPr>
            <w:tcW w:w="9350" w:type="dxa"/>
            <w:gridSpan w:val="2"/>
            <w:shd w:val="clear" w:color="auto" w:fill="D9D9D9" w:themeFill="background1" w:themeFillShade="D9"/>
          </w:tcPr>
          <w:p w14:paraId="450E5905" w14:textId="0EB8780F" w:rsidR="00BF2B9E" w:rsidRPr="00E40370" w:rsidRDefault="00E40370" w:rsidP="001623DF">
            <w:pPr>
              <w:autoSpaceDE w:val="0"/>
              <w:autoSpaceDN w:val="0"/>
              <w:adjustRightInd w:val="0"/>
              <w:jc w:val="center"/>
              <w:rPr>
                <w:rFonts w:cstheme="minorHAnsi"/>
                <w:b/>
                <w:bCs/>
                <w:sz w:val="19"/>
                <w:szCs w:val="19"/>
              </w:rPr>
            </w:pPr>
            <w:r>
              <w:rPr>
                <w:b/>
                <w:bCs/>
                <w:sz w:val="28"/>
                <w:szCs w:val="28"/>
              </w:rPr>
              <w:t>D</w:t>
            </w:r>
            <w:r w:rsidR="00BF2B9E" w:rsidRPr="00E40370">
              <w:rPr>
                <w:b/>
                <w:bCs/>
                <w:sz w:val="28"/>
                <w:szCs w:val="28"/>
              </w:rPr>
              <w:t>istance</w:t>
            </w:r>
            <w:r w:rsidR="00AD112D">
              <w:rPr>
                <w:b/>
                <w:bCs/>
                <w:sz w:val="28"/>
                <w:szCs w:val="28"/>
              </w:rPr>
              <w:t>/Time</w:t>
            </w:r>
            <w:r w:rsidR="00BF2B9E" w:rsidRPr="00E40370">
              <w:rPr>
                <w:b/>
                <w:bCs/>
                <w:sz w:val="28"/>
                <w:szCs w:val="28"/>
              </w:rPr>
              <w:t xml:space="preserve"> thresholds</w:t>
            </w:r>
            <w:r w:rsidRPr="00E40370">
              <w:rPr>
                <w:b/>
                <w:bCs/>
                <w:sz w:val="28"/>
                <w:szCs w:val="28"/>
              </w:rPr>
              <w:t xml:space="preserve">  </w:t>
            </w:r>
          </w:p>
        </w:tc>
      </w:tr>
      <w:tr w:rsidR="00030D66" w:rsidRPr="004C67DB" w14:paraId="7F8F94C8" w14:textId="77777777" w:rsidTr="008C1F5C">
        <w:tc>
          <w:tcPr>
            <w:tcW w:w="9350" w:type="dxa"/>
            <w:gridSpan w:val="2"/>
            <w:shd w:val="clear" w:color="auto" w:fill="D9D9D9" w:themeFill="background1" w:themeFillShade="D9"/>
          </w:tcPr>
          <w:p w14:paraId="0C67A773" w14:textId="4E5BAD60" w:rsidR="00030D66" w:rsidRDefault="00030D66" w:rsidP="001623DF">
            <w:pPr>
              <w:autoSpaceDE w:val="0"/>
              <w:autoSpaceDN w:val="0"/>
              <w:adjustRightInd w:val="0"/>
              <w:jc w:val="center"/>
              <w:rPr>
                <w:b/>
                <w:bCs/>
                <w:sz w:val="28"/>
                <w:szCs w:val="28"/>
              </w:rPr>
            </w:pPr>
            <w:r w:rsidRPr="00E40370">
              <w:rPr>
                <w:b/>
                <w:bCs/>
                <w:sz w:val="28"/>
                <w:szCs w:val="28"/>
              </w:rPr>
              <w:t>walking trips</w:t>
            </w:r>
          </w:p>
        </w:tc>
      </w:tr>
      <w:tr w:rsidR="00BF2B9E" w:rsidRPr="004C67DB" w14:paraId="0076412E" w14:textId="77777777" w:rsidTr="006B1C1A">
        <w:tc>
          <w:tcPr>
            <w:tcW w:w="2428" w:type="dxa"/>
            <w:vAlign w:val="center"/>
          </w:tcPr>
          <w:p w14:paraId="27E875AF" w14:textId="10987924" w:rsidR="004A4D39" w:rsidRPr="0085239F" w:rsidRDefault="004A4D39" w:rsidP="001623DF">
            <w:pPr>
              <w:autoSpaceDE w:val="0"/>
              <w:autoSpaceDN w:val="0"/>
              <w:adjustRightInd w:val="0"/>
              <w:rPr>
                <w:rFonts w:cstheme="minorHAnsi"/>
                <w:color w:val="000000"/>
                <w:sz w:val="24"/>
                <w:szCs w:val="24"/>
              </w:rPr>
            </w:pPr>
            <w:r>
              <w:rPr>
                <w:rFonts w:cstheme="minorHAnsi"/>
                <w:color w:val="000000"/>
                <w:sz w:val="24"/>
                <w:szCs w:val="24"/>
              </w:rPr>
              <w:fldChar w:fldCharType="begin">
                <w:fldData xml:space="preserve">PEVuZE5vdGU+PENpdGUgQXV0aG9yWWVhcj0iMSI+PEF1dGhvcj5HdXRpw6lycmV6PC9BdXRob3I+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</w:fldData>
              </w:fldChar>
            </w:r>
            <w:r w:rsidR="00D56E23">
              <w:rPr>
                <w:rFonts w:cstheme="minorHAnsi"/>
                <w:color w:val="000000"/>
                <w:sz w:val="24"/>
                <w:szCs w:val="24"/>
              </w:rPr>
              <w:instrText xml:space="preserve"> ADDIN EN.CITE </w:instrText>
            </w:r>
            <w:r w:rsidR="00D56E23">
              <w:rPr>
                <w:rFonts w:cstheme="minorHAnsi"/>
                <w:color w:val="000000"/>
                <w:sz w:val="24"/>
                <w:szCs w:val="24"/>
              </w:rPr>
              <w:fldChar w:fldCharType="begin">
                <w:fldData xml:space="preserve">PEVuZE5vdGU+PENpdGUgQXV0aG9yWWVhcj0iMSI+PEF1dGhvcj5HdXRpw6lycmV6PC9BdXRob3I+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</w:fldData>
              </w:fldChar>
            </w:r>
            <w:r w:rsidR="00D56E23">
              <w:rPr>
                <w:rFonts w:cstheme="minorHAnsi"/>
                <w:color w:val="000000"/>
                <w:sz w:val="24"/>
                <w:szCs w:val="24"/>
              </w:rPr>
              <w:instrText xml:space="preserve"> ADDIN EN.CITE.DATA </w:instrText>
            </w:r>
            <w:r w:rsidR="00D56E23">
              <w:rPr>
                <w:rFonts w:cstheme="minorHAnsi"/>
                <w:color w:val="000000"/>
                <w:sz w:val="24"/>
                <w:szCs w:val="24"/>
              </w:rPr>
            </w:r>
            <w:r w:rsidR="00D56E23">
              <w:rPr>
                <w:rFonts w:cstheme="minorHAnsi"/>
                <w:color w:val="000000"/>
                <w:sz w:val="24"/>
                <w:szCs w:val="24"/>
              </w:rPr>
              <w:fldChar w:fldCharType="end"/>
            </w:r>
            <w:r>
              <w:rPr>
                <w:rFonts w:cstheme="minorHAnsi"/>
                <w:color w:val="000000"/>
                <w:sz w:val="24"/>
                <w:szCs w:val="24"/>
              </w:rPr>
            </w:r>
            <w:r>
              <w:rPr>
                <w:rFonts w:cstheme="minorHAnsi"/>
                <w:color w:val="000000"/>
                <w:sz w:val="24"/>
                <w:szCs w:val="24"/>
              </w:rPr>
              <w:fldChar w:fldCharType="separate"/>
            </w:r>
            <w:r w:rsidR="00D56E23">
              <w:rPr>
                <w:rFonts w:cstheme="minorHAnsi"/>
                <w:noProof/>
                <w:color w:val="000000"/>
                <w:sz w:val="24"/>
                <w:szCs w:val="24"/>
              </w:rPr>
              <w:t>Neilson and Fowler (1972), O'Neill, Ramsey et al. (1992), Hsiao, Lu et al. (1997), Murray and Wu (2003), Zhao, Chow et al. (2003), Kimpel, Dueker et al. (2007), Gutiérrez and García-Palomares (2008)</w:t>
            </w:r>
            <w:r>
              <w:rPr>
                <w:rFonts w:cstheme="minorHAnsi"/>
                <w:color w:val="000000"/>
                <w:sz w:val="24"/>
                <w:szCs w:val="24"/>
              </w:rPr>
              <w:fldChar w:fldCharType="end"/>
            </w:r>
          </w:p>
        </w:tc>
        <w:tc>
          <w:tcPr>
            <w:tcW w:w="6922" w:type="dxa"/>
            <w:vAlign w:val="center"/>
          </w:tcPr>
          <w:p w14:paraId="1BF77CAA" w14:textId="77777777" w:rsidR="00BF2B9E" w:rsidRPr="0085239F" w:rsidRDefault="00BF2B9E" w:rsidP="001623DF">
            <w:pPr>
              <w:rPr>
                <w:rFonts w:cstheme="minorHAnsi"/>
                <w:sz w:val="24"/>
                <w:szCs w:val="24"/>
              </w:rPr>
            </w:pPr>
            <w:r w:rsidRPr="0085239F">
              <w:rPr>
                <w:rFonts w:cstheme="minorHAnsi"/>
                <w:sz w:val="24"/>
                <w:szCs w:val="24"/>
              </w:rPr>
              <w:t xml:space="preserve">The most common standard measure of walking distance to transit stops and stations has been </w:t>
            </w:r>
            <w:r w:rsidRPr="0085239F">
              <w:rPr>
                <w:rFonts w:cstheme="minorHAnsi"/>
                <w:b/>
                <w:bCs/>
                <w:sz w:val="24"/>
                <w:szCs w:val="24"/>
              </w:rPr>
              <w:t xml:space="preserve">400 m </w:t>
            </w:r>
            <w:r w:rsidRPr="0085239F">
              <w:rPr>
                <w:rFonts w:cstheme="minorHAnsi"/>
                <w:sz w:val="24"/>
                <w:szCs w:val="24"/>
              </w:rPr>
              <w:t>(0.25 miles).</w:t>
            </w:r>
          </w:p>
        </w:tc>
      </w:tr>
      <w:tr w:rsidR="00BF2B9E" w:rsidRPr="004C67DB" w14:paraId="40D16900" w14:textId="77777777" w:rsidTr="006B1C1A">
        <w:tc>
          <w:tcPr>
            <w:tcW w:w="2428" w:type="dxa"/>
            <w:vAlign w:val="center"/>
          </w:tcPr>
          <w:p w14:paraId="23EAB4A3" w14:textId="7AE7242C" w:rsidR="00BF2B9E" w:rsidRPr="0085239F" w:rsidRDefault="00CD2A98" w:rsidP="001623DF">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AuthorYear="1"&gt;&lt;Author&gt;Lam&lt;/Author&gt;&lt;Year&gt;1982&lt;/Year&gt;&lt;RecNum&gt;281&lt;/RecNum&gt;&lt;DisplayText&gt;Lam and Morrall (1982)&lt;/DisplayText&gt;&lt;record&gt;&lt;rec-number&gt;281&lt;/rec-number&gt;&lt;foreign-keys&gt;&lt;key app="EN" db-id="2e2p5vxx2zxtrfexpad5zaef0pxz5rr252a5" timestamp="1660696995"&gt;281&lt;/key&gt;&lt;/foreign-keys&gt;&lt;ref-type name="Journal Article"&gt;17&lt;/ref-type&gt;&lt;contributors&gt;&lt;authors&gt;&lt;author&gt;Lam, William&lt;/author&gt;&lt;author&gt;Morrall, John&lt;/author&gt;&lt;/authors&gt;&lt;/contributors&gt;&lt;titles&gt;&lt;title&gt;Bus passenger walking distances and waiting times: a summer-winter comparison&lt;/title&gt;&lt;secondary-title&gt;Transportation Quarterly&lt;/secondary-title&gt;&lt;/titles&gt;&lt;periodical&gt;&lt;full-title&gt;Transportation Quarterly&lt;/full-title&gt;&lt;/periodical&gt;&lt;volume&gt;36&lt;/volume&gt;&lt;number&gt;HS-033 385&lt;/number&gt;&lt;dates&gt;&lt;year&gt;1982&lt;/year&gt;&lt;/dates&gt;&lt;isbn&gt;0278-9434&lt;/isbn&gt;&lt;urls&gt;&lt;/urls&gt;&lt;/record&gt;&lt;/Cite&gt;&lt;/EndNote&gt;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Lam and Morrall (1982)</w:t>
            </w:r>
            <w:r>
              <w:rPr>
                <w:rFonts w:cstheme="minorHAnsi"/>
                <w:color w:val="000000"/>
                <w:sz w:val="24"/>
                <w:szCs w:val="24"/>
              </w:rPr>
              <w:fldChar w:fldCharType="end"/>
            </w:r>
          </w:p>
        </w:tc>
        <w:tc>
          <w:tcPr>
            <w:tcW w:w="6922" w:type="dxa"/>
            <w:vAlign w:val="center"/>
          </w:tcPr>
          <w:p w14:paraId="7E208669" w14:textId="77777777" w:rsidR="00BF2B9E" w:rsidRPr="0085239F" w:rsidRDefault="00BF2B9E" w:rsidP="001623DF">
            <w:pPr>
              <w:rPr>
                <w:rFonts w:cstheme="minorHAnsi"/>
                <w:sz w:val="24"/>
                <w:szCs w:val="24"/>
              </w:rPr>
            </w:pPr>
            <w:r w:rsidRPr="0085239F">
              <w:rPr>
                <w:rFonts w:cstheme="minorHAnsi"/>
                <w:sz w:val="24"/>
                <w:szCs w:val="24"/>
              </w:rPr>
              <w:t xml:space="preserve">In Calgary, Canada, observed a </w:t>
            </w:r>
            <w:r w:rsidRPr="0085239F">
              <w:rPr>
                <w:rFonts w:cstheme="minorHAnsi"/>
                <w:b/>
                <w:bCs/>
                <w:sz w:val="24"/>
                <w:szCs w:val="24"/>
              </w:rPr>
              <w:t>median walking distance</w:t>
            </w:r>
            <w:r w:rsidRPr="0085239F">
              <w:rPr>
                <w:rFonts w:cstheme="minorHAnsi"/>
                <w:sz w:val="24"/>
                <w:szCs w:val="24"/>
              </w:rPr>
              <w:t xml:space="preserve"> to bus stops of </w:t>
            </w:r>
            <w:r w:rsidRPr="0085239F">
              <w:rPr>
                <w:rFonts w:cstheme="minorHAnsi"/>
                <w:b/>
                <w:bCs/>
                <w:sz w:val="24"/>
                <w:szCs w:val="24"/>
              </w:rPr>
              <w:t>292 m,</w:t>
            </w:r>
            <w:r w:rsidRPr="0085239F">
              <w:rPr>
                <w:rFonts w:cstheme="minorHAnsi"/>
                <w:sz w:val="24"/>
                <w:szCs w:val="24"/>
              </w:rPr>
              <w:t xml:space="preserve"> while </w:t>
            </w:r>
            <w:r w:rsidRPr="0085239F">
              <w:rPr>
                <w:rFonts w:cstheme="minorHAnsi"/>
                <w:b/>
                <w:bCs/>
                <w:sz w:val="24"/>
                <w:szCs w:val="24"/>
              </w:rPr>
              <w:t>the average</w:t>
            </w:r>
            <w:r w:rsidRPr="0085239F">
              <w:rPr>
                <w:rFonts w:cstheme="minorHAnsi"/>
                <w:sz w:val="24"/>
                <w:szCs w:val="24"/>
              </w:rPr>
              <w:t xml:space="preserve"> was </w:t>
            </w:r>
            <w:r w:rsidRPr="0085239F">
              <w:rPr>
                <w:rFonts w:cstheme="minorHAnsi"/>
                <w:b/>
                <w:bCs/>
                <w:sz w:val="24"/>
                <w:szCs w:val="24"/>
              </w:rPr>
              <w:t>327 m</w:t>
            </w:r>
            <w:r w:rsidRPr="0085239F">
              <w:rPr>
                <w:rFonts w:cstheme="minorHAnsi"/>
                <w:sz w:val="24"/>
                <w:szCs w:val="24"/>
              </w:rPr>
              <w:t xml:space="preserve"> and the 75th percentile, </w:t>
            </w:r>
            <w:r w:rsidRPr="0085239F">
              <w:rPr>
                <w:rFonts w:cstheme="minorHAnsi"/>
                <w:b/>
                <w:bCs/>
                <w:sz w:val="24"/>
                <w:szCs w:val="24"/>
              </w:rPr>
              <w:t>450 m</w:t>
            </w:r>
            <w:r w:rsidRPr="0085239F">
              <w:rPr>
                <w:rFonts w:cstheme="minorHAnsi"/>
                <w:sz w:val="24"/>
                <w:szCs w:val="24"/>
              </w:rPr>
              <w:t>.</w:t>
            </w:r>
          </w:p>
        </w:tc>
      </w:tr>
      <w:tr w:rsidR="00BF2B9E" w:rsidRPr="004C67DB" w14:paraId="3B9D9D94" w14:textId="77777777" w:rsidTr="006B1C1A">
        <w:tc>
          <w:tcPr>
            <w:tcW w:w="2428" w:type="dxa"/>
            <w:vAlign w:val="center"/>
          </w:tcPr>
          <w:p w14:paraId="3CB5EC68" w14:textId="5A794BC5" w:rsidR="00BF2B9E" w:rsidRPr="0085239F" w:rsidRDefault="00EF21F5" w:rsidP="001623DF">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AuthorYear="1"&gt;&lt;Author&gt;O&amp;apos;Sullivan&lt;/Author&gt;&lt;Year&gt;1996&lt;/Year&gt;&lt;RecNum&gt;290&lt;/RecNum&gt;&lt;DisplayText&gt;O&amp;apos;Sullivan and Morrall (1996)&lt;/DisplayText&gt;&lt;record&gt;&lt;rec-number&gt;290&lt;/rec-number&gt;&lt;foreign-keys&gt;&lt;key app="EN" db-id="2e2p5vxx2zxtrfexpad5zaef0pxz5rr252a5" timestamp="1660696995"&gt;290&lt;/key&gt;&lt;/foreign-keys&gt;&lt;ref-type name="Journal Article"&gt;17&lt;/ref-type&gt;&lt;contributors&gt;&lt;authors&gt;&lt;author&gt;O&amp;apos;Sullivan, Sean&lt;/author&gt;&lt;author&gt;Morrall, John&lt;/author&gt;&lt;/authors&gt;&lt;/contributors&gt;&lt;titles&gt;&lt;title&gt;Walking distances to and from light-rail transit stations&lt;/title&gt;&lt;secondary-title&gt;Transportation Research Record&lt;/secondary-title&gt;&lt;/titles&gt;&lt;periodical&gt;&lt;full-title&gt;Transportation research record&lt;/full-title&gt;&lt;/periodical&gt;&lt;pages&gt;19-26&lt;/pages&gt;&lt;volume&gt;1538&lt;/volume&gt;&lt;number&gt;1&lt;/number&gt;&lt;dates&gt;&lt;year&gt;1996&lt;/year&gt;&lt;/dates&gt;&lt;isbn&gt;0361-1981&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O'Sullivan and Morrall (1996)</w:t>
            </w:r>
            <w:r>
              <w:rPr>
                <w:rFonts w:cstheme="minorHAnsi"/>
                <w:color w:val="000000"/>
                <w:sz w:val="24"/>
                <w:szCs w:val="24"/>
              </w:rPr>
              <w:fldChar w:fldCharType="end"/>
            </w:r>
          </w:p>
        </w:tc>
        <w:tc>
          <w:tcPr>
            <w:tcW w:w="6922" w:type="dxa"/>
            <w:vAlign w:val="center"/>
          </w:tcPr>
          <w:p w14:paraId="2A3B2F98" w14:textId="77777777" w:rsidR="00BF2B9E" w:rsidRPr="0085239F" w:rsidRDefault="00BF2B9E" w:rsidP="001623DF">
            <w:pPr>
              <w:rPr>
                <w:rFonts w:cstheme="minorHAnsi"/>
                <w:sz w:val="24"/>
                <w:szCs w:val="24"/>
              </w:rPr>
            </w:pPr>
            <w:r w:rsidRPr="0085239F">
              <w:rPr>
                <w:rFonts w:cstheme="minorHAnsi"/>
                <w:sz w:val="24"/>
                <w:szCs w:val="24"/>
              </w:rPr>
              <w:t xml:space="preserve">distinguished between walking to light-rail transit stations in the suburbs and in the central business district. They found </w:t>
            </w:r>
            <w:r w:rsidRPr="0085239F">
              <w:rPr>
                <w:rFonts w:cstheme="minorHAnsi"/>
                <w:b/>
                <w:bCs/>
                <w:sz w:val="24"/>
                <w:szCs w:val="24"/>
              </w:rPr>
              <w:t>an average distance</w:t>
            </w:r>
            <w:r w:rsidRPr="0085239F">
              <w:rPr>
                <w:rFonts w:cstheme="minorHAnsi"/>
                <w:sz w:val="24"/>
                <w:szCs w:val="24"/>
              </w:rPr>
              <w:t xml:space="preserve"> of 649 m and a 75th percentile equal to 840 m in the </w:t>
            </w:r>
            <w:r w:rsidRPr="0085239F">
              <w:rPr>
                <w:rFonts w:cstheme="minorHAnsi"/>
                <w:sz w:val="24"/>
                <w:szCs w:val="24"/>
                <w:u w:val="single"/>
              </w:rPr>
              <w:t>former</w:t>
            </w:r>
            <w:r w:rsidRPr="0085239F">
              <w:rPr>
                <w:rFonts w:cstheme="minorHAnsi"/>
                <w:sz w:val="24"/>
                <w:szCs w:val="24"/>
              </w:rPr>
              <w:t xml:space="preserve">, while </w:t>
            </w:r>
            <w:r w:rsidRPr="0085239F">
              <w:rPr>
                <w:rFonts w:cstheme="minorHAnsi"/>
                <w:b/>
                <w:bCs/>
                <w:sz w:val="24"/>
                <w:szCs w:val="24"/>
              </w:rPr>
              <w:t>the average distance</w:t>
            </w:r>
            <w:r w:rsidRPr="0085239F">
              <w:rPr>
                <w:rFonts w:cstheme="minorHAnsi"/>
                <w:sz w:val="24"/>
                <w:szCs w:val="24"/>
              </w:rPr>
              <w:t xml:space="preserve"> was 326 metres and the 75th percentile was 419 metres in the </w:t>
            </w:r>
            <w:r w:rsidRPr="0085239F">
              <w:rPr>
                <w:rFonts w:cstheme="minorHAnsi"/>
                <w:sz w:val="24"/>
                <w:szCs w:val="24"/>
                <w:u w:val="single"/>
              </w:rPr>
              <w:t>latter</w:t>
            </w:r>
            <w:r w:rsidRPr="0085239F">
              <w:rPr>
                <w:rFonts w:cstheme="minorHAnsi"/>
                <w:sz w:val="24"/>
                <w:szCs w:val="24"/>
              </w:rPr>
              <w:t xml:space="preserve"> (Calgary, Canada)</w:t>
            </w:r>
          </w:p>
        </w:tc>
      </w:tr>
      <w:tr w:rsidR="006B1C1A" w:rsidRPr="004C67DB" w14:paraId="2C4DE0D0" w14:textId="77777777" w:rsidTr="006B1C1A">
        <w:tc>
          <w:tcPr>
            <w:tcW w:w="2428" w:type="dxa"/>
            <w:vAlign w:val="center"/>
          </w:tcPr>
          <w:p w14:paraId="49364A72" w14:textId="7A0EF39E" w:rsidR="006B1C1A"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AuthorYear="1"&gt;&lt;Author&gt;Arasan&lt;/Author&gt;&lt;Year&gt;1996&lt;/Year&gt;&lt;RecNum&gt;289&lt;/RecNum&gt;&lt;DisplayText&gt;Arasan, Rengaraju et al. (1996)&lt;/DisplayText&gt;&lt;record&gt;&lt;rec-number&gt;289&lt;/rec-number&gt;&lt;foreign-keys&gt;&lt;key app="EN" db-id="2e2p5vxx2zxtrfexpad5zaef0pxz5rr252a5" timestamp="1660696995"&gt;289&lt;/key&gt;&lt;/foreign-keys&gt;&lt;ref-type name="Journal Article"&gt;17&lt;/ref-type&gt;&lt;contributors&gt;&lt;authors&gt;&lt;author&gt;Arasan, V Thamizh&lt;/author&gt;&lt;author&gt;Rengaraju, VR&lt;/author&gt;&lt;author&gt;Rao, KV Krishna&lt;/author&gt;&lt;/authors&gt;&lt;/contributors&gt;&lt;titles&gt;&lt;title&gt;Trip characteristics of travelers without vehicles&lt;/title&gt;&lt;secondary-title&gt;Journal of transportation engineering&lt;/secondary-title&gt;&lt;/titles&gt;&lt;periodical&gt;&lt;full-title&gt;Journal of Transportation Engineering&lt;/full-title&gt;&lt;/periodical&gt;&lt;pages&gt;76-81&lt;/pages&gt;&lt;volume&gt;122&lt;/volume&gt;&lt;number&gt;1&lt;/number&gt;&lt;dates&gt;&lt;year&gt;1996&lt;/year&gt;&lt;/dates&gt;&lt;isbn&gt;0733-947X&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Arasan, Rengaraju et al. (1996)</w:t>
            </w:r>
            <w:r>
              <w:rPr>
                <w:rFonts w:cstheme="minorHAnsi"/>
                <w:color w:val="000000"/>
                <w:sz w:val="24"/>
                <w:szCs w:val="24"/>
              </w:rPr>
              <w:fldChar w:fldCharType="end"/>
            </w:r>
          </w:p>
        </w:tc>
        <w:tc>
          <w:tcPr>
            <w:tcW w:w="6922" w:type="dxa"/>
            <w:vAlign w:val="center"/>
          </w:tcPr>
          <w:p w14:paraId="42D2CEA1" w14:textId="69E72979" w:rsidR="006B1C1A" w:rsidRPr="0085239F" w:rsidRDefault="006B1C1A" w:rsidP="006B1C1A">
            <w:pPr>
              <w:rPr>
                <w:rFonts w:cstheme="minorHAnsi"/>
                <w:sz w:val="24"/>
                <w:szCs w:val="24"/>
              </w:rPr>
            </w:pPr>
            <w:r w:rsidRPr="0085239F">
              <w:rPr>
                <w:sz w:val="24"/>
                <w:szCs w:val="24"/>
              </w:rPr>
              <w:t xml:space="preserve">an average critical trip time </w:t>
            </w:r>
            <w:r w:rsidR="00DE5708">
              <w:rPr>
                <w:sz w:val="24"/>
                <w:szCs w:val="24"/>
              </w:rPr>
              <w:t>is</w:t>
            </w:r>
            <w:r w:rsidRPr="0085239F">
              <w:rPr>
                <w:sz w:val="24"/>
                <w:szCs w:val="24"/>
              </w:rPr>
              <w:t xml:space="preserve"> </w:t>
            </w:r>
            <w:r w:rsidRPr="0085239F">
              <w:rPr>
                <w:b/>
                <w:bCs/>
                <w:sz w:val="24"/>
                <w:szCs w:val="24"/>
              </w:rPr>
              <w:t>20 min</w:t>
            </w:r>
            <w:r w:rsidRPr="0085239F">
              <w:rPr>
                <w:rFonts w:asciiTheme="majorBidi" w:hAnsiTheme="majorBidi" w:cstheme="majorBidi"/>
                <w:b/>
                <w:bCs/>
                <w:sz w:val="24"/>
                <w:szCs w:val="24"/>
              </w:rPr>
              <w:t xml:space="preserve"> </w:t>
            </w:r>
            <w:r w:rsidRPr="0085239F">
              <w:rPr>
                <w:b/>
                <w:bCs/>
                <w:sz w:val="24"/>
                <w:szCs w:val="24"/>
              </w:rPr>
              <w:t>for walking</w:t>
            </w:r>
            <w:r w:rsidRPr="0085239F">
              <w:rPr>
                <w:sz w:val="24"/>
                <w:szCs w:val="24"/>
              </w:rPr>
              <w:t xml:space="preserve">. </w:t>
            </w:r>
          </w:p>
        </w:tc>
      </w:tr>
      <w:tr w:rsidR="006B1C1A" w:rsidRPr="004C67DB" w14:paraId="04FB1D3E" w14:textId="77777777" w:rsidTr="006B1C1A">
        <w:tc>
          <w:tcPr>
            <w:tcW w:w="2428" w:type="dxa"/>
            <w:vAlign w:val="center"/>
          </w:tcPr>
          <w:p w14:paraId="3EFAB3F9" w14:textId="183A37F7" w:rsidR="006B1C1A"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lastRenderedPageBreak/>
              <w:fldChar w:fldCharType="begin"/>
            </w:r>
            <w:r w:rsidR="00D56E23">
              <w:rPr>
                <w:rFonts w:cstheme="minorHAnsi"/>
                <w:color w:val="000000"/>
                <w:sz w:val="24"/>
                <w:szCs w:val="24"/>
              </w:rPr>
              <w:instrText xml:space="preserve"> ADDIN EN.CITE &lt;EndNote&gt;&lt;Cite AuthorYear="1"&gt;&lt;Author&gt;Nicholls&lt;/Author&gt;&lt;Year&gt;2001&lt;/Year&gt;&lt;RecNum&gt;286&lt;/RecNum&gt;&lt;DisplayText&gt;Nicholls (2001), Smoyer‐Tomic, Hewko et al. (2004)&lt;/DisplayText&gt;&lt;record&gt;&lt;rec-number&gt;286&lt;/rec-number&gt;&lt;foreign-keys&gt;&lt;key app="EN" db-id="2e2p5vxx2zxtrfexpad5zaef0pxz5rr252a5" timestamp="1660696995"&gt;286&lt;/key&gt;&lt;/foreign-keys&gt;&lt;ref-type name="Journal Article"&gt;17&lt;/ref-type&gt;&lt;contributors&gt;&lt;authors&gt;&lt;author&gt;Nicholls, Sarah&lt;/author&gt;&lt;/authors&gt;&lt;/contributors&gt;&lt;titles&gt;&lt;title&gt;Measuring the accessibility and equity of public parks: A case study using GIS&lt;/title&gt;&lt;secondary-title&gt;Managing leisure&lt;/secondary-title&gt;&lt;/titles&gt;&lt;periodical&gt;&lt;full-title&gt;Managing leisure&lt;/full-title&gt;&lt;/periodical&gt;&lt;pages&gt;201-219&lt;/pages&gt;&lt;volume&gt;6&lt;/volume&gt;&lt;number&gt;4&lt;/number&gt;&lt;dates&gt;&lt;year&gt;2001&lt;/year&gt;&lt;/dates&gt;&lt;isbn&gt;1360-6719&lt;/isbn&gt;&lt;urls&gt;&lt;/urls&gt;&lt;/record&gt;&lt;/Cite&gt;&lt;Cite AuthorYear="1"&gt;&lt;Author&gt;Smoyer‐Tomic&lt;/Author&gt;&lt;Year&gt;2004&lt;/Year&gt;&lt;RecNum&gt;280&lt;/RecNum&gt;&lt;record&gt;&lt;rec-number&gt;280&lt;/rec-number&gt;&lt;foreign-keys&gt;&lt;key app="EN" db-id="2e2p5vxx2zxtrfexpad5zaef0pxz5rr252a5" timestamp="1660696995"&gt;280&lt;/key&gt;&lt;/foreign-keys&gt;&lt;ref-type name="Journal Article"&gt;17&lt;/ref-type&gt;&lt;contributors&gt;&lt;authors&gt;&lt;author&gt;Smoyer‐Tomic, Karen E&lt;/author&gt;&lt;author&gt;Hewko, Jared N&lt;/author&gt;&lt;author&gt;Hodgson, M John&lt;/author&gt;&lt;/authors&gt;&lt;/contributors&gt;&lt;titles&gt;&lt;title&gt;Spatial accessibility and equity of playgrounds in Edmonton, Canada&lt;/title&gt;&lt;secondary-title&gt;Canadian Geographer/Le Géographe canadien&lt;/secondary-title&gt;&lt;/titles&gt;&lt;periodical&gt;&lt;full-title&gt;Canadian Geographer/Le Géographe canadien&lt;/full-title&gt;&lt;/periodical&gt;&lt;pages&gt;287-302&lt;/pages&gt;&lt;volume&gt;48&lt;/volume&gt;&lt;number&gt;3&lt;/number&gt;&lt;dates&gt;&lt;year&gt;2004&lt;/year&gt;&lt;/dates&gt;&lt;isbn&gt;0008-3658&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Nicholls (2001), Smoyer‐Tomic, Hewko et al. (2004)</w:t>
            </w:r>
            <w:r>
              <w:rPr>
                <w:rFonts w:cstheme="minorHAnsi"/>
                <w:color w:val="000000"/>
                <w:sz w:val="24"/>
                <w:szCs w:val="24"/>
              </w:rPr>
              <w:fldChar w:fldCharType="end"/>
            </w:r>
          </w:p>
        </w:tc>
        <w:tc>
          <w:tcPr>
            <w:tcW w:w="6922" w:type="dxa"/>
            <w:vAlign w:val="center"/>
          </w:tcPr>
          <w:p w14:paraId="32D73438" w14:textId="5FAEDEAC" w:rsidR="006B1C1A" w:rsidRPr="0085239F" w:rsidRDefault="006B1C1A" w:rsidP="006B1C1A">
            <w:pPr>
              <w:rPr>
                <w:sz w:val="24"/>
                <w:szCs w:val="24"/>
              </w:rPr>
            </w:pPr>
            <w:r w:rsidRPr="0085239F">
              <w:rPr>
                <w:rFonts w:cstheme="minorHAnsi"/>
                <w:sz w:val="24"/>
                <w:szCs w:val="24"/>
              </w:rPr>
              <w:t xml:space="preserve">used </w:t>
            </w:r>
            <w:proofErr w:type="gramStart"/>
            <w:r w:rsidRPr="0085239F">
              <w:rPr>
                <w:rFonts w:cstheme="minorHAnsi"/>
                <w:sz w:val="24"/>
                <w:szCs w:val="24"/>
              </w:rPr>
              <w:t xml:space="preserve">a distance of </w:t>
            </w:r>
            <w:r w:rsidRPr="0085239F">
              <w:rPr>
                <w:rFonts w:cstheme="minorHAnsi"/>
                <w:b/>
                <w:bCs/>
                <w:sz w:val="24"/>
                <w:szCs w:val="24"/>
              </w:rPr>
              <w:t>0.8</w:t>
            </w:r>
            <w:proofErr w:type="gramEnd"/>
            <w:r w:rsidRPr="0085239F">
              <w:rPr>
                <w:rFonts w:cstheme="minorHAnsi"/>
                <w:b/>
                <w:bCs/>
                <w:sz w:val="24"/>
                <w:szCs w:val="24"/>
              </w:rPr>
              <w:t xml:space="preserve"> km</w:t>
            </w:r>
            <w:r w:rsidRPr="0085239F">
              <w:rPr>
                <w:rFonts w:cstheme="minorHAnsi"/>
                <w:sz w:val="24"/>
                <w:szCs w:val="24"/>
              </w:rPr>
              <w:t xml:space="preserve"> as a reasonable threshold for walking trips (the threshold is not specific to a population group)</w:t>
            </w:r>
          </w:p>
        </w:tc>
      </w:tr>
      <w:tr w:rsidR="006B1C1A" w:rsidRPr="004C67DB" w14:paraId="4945C8B3" w14:textId="77777777" w:rsidTr="006B1C1A">
        <w:tc>
          <w:tcPr>
            <w:tcW w:w="2428" w:type="dxa"/>
            <w:vAlign w:val="center"/>
          </w:tcPr>
          <w:p w14:paraId="1A8AB9E7" w14:textId="79850860"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AuthorYear="1"&gt;&lt;Author&gt;Zhao&lt;/Author&gt;&lt;Year&gt;2003&lt;/Year&gt;&lt;RecNum&gt;285&lt;/RecNum&gt;&lt;DisplayText&gt;Zhao, Chow et al. (2003)&lt;/DisplayText&gt;&lt;record&gt;&lt;rec-number&gt;285&lt;/rec-number&gt;&lt;foreign-keys&gt;&lt;key app="EN" db-id="2e2p5vxx2zxtrfexpad5zaef0pxz5rr252a5" timestamp="1660696995"&gt;285&lt;/key&gt;&lt;/foreign-keys&gt;&lt;ref-type name="Journal Article"&gt;17&lt;/ref-type&gt;&lt;contributors&gt;&lt;authors&gt;&lt;author&gt;Zhao, Fang&lt;/author&gt;&lt;author&gt;Chow, Lee-Fang&lt;/author&gt;&lt;author&gt;Li, Min-Tang&lt;/author&gt;&lt;author&gt;Ubaka, Ike&lt;/author&gt;&lt;author&gt;Gan, Albert&lt;/author&gt;&lt;/authors&gt;&lt;/contributors&gt;&lt;titles&gt;&lt;title&gt;Forecasting transit walk accessibility: Regression model alternative to buffer method&lt;/title&gt;&lt;secondary-title&gt;Transportation Research Record&lt;/secondary-title&gt;&lt;/titles&gt;&lt;periodical&gt;&lt;full-title&gt;Transportation research record&lt;/full-title&gt;&lt;/periodical&gt;&lt;pages&gt;34-41&lt;/pages&gt;&lt;volume&gt;1835&lt;/volume&gt;&lt;number&gt;1&lt;/number&gt;&lt;dates&gt;&lt;year&gt;2003&lt;/year&gt;&lt;/dates&gt;&lt;isbn&gt;0361-1981&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Zhao, Chow et al. (2003)</w:t>
            </w:r>
            <w:r>
              <w:rPr>
                <w:rFonts w:cstheme="minorHAnsi"/>
                <w:color w:val="000000"/>
                <w:sz w:val="24"/>
                <w:szCs w:val="24"/>
              </w:rPr>
              <w:fldChar w:fldCharType="end"/>
            </w:r>
          </w:p>
        </w:tc>
        <w:tc>
          <w:tcPr>
            <w:tcW w:w="6922" w:type="dxa"/>
            <w:vAlign w:val="center"/>
          </w:tcPr>
          <w:p w14:paraId="570A82B9" w14:textId="4B257A7B" w:rsidR="006B1C1A" w:rsidRPr="0085239F" w:rsidRDefault="00835F7E" w:rsidP="006B1C1A">
            <w:pPr>
              <w:rPr>
                <w:rFonts w:cstheme="minorHAnsi"/>
                <w:sz w:val="24"/>
                <w:szCs w:val="24"/>
              </w:rPr>
            </w:pPr>
            <w:r w:rsidRPr="00835F7E">
              <w:rPr>
                <w:rFonts w:cstheme="minorHAnsi"/>
                <w:sz w:val="24"/>
                <w:szCs w:val="24"/>
              </w:rPr>
              <w:t xml:space="preserve">in southeast Florida, the number of riders walking over half a mile </w:t>
            </w:r>
            <w:r w:rsidRPr="00835F7E">
              <w:rPr>
                <w:rFonts w:cstheme="minorHAnsi"/>
                <w:b/>
                <w:bCs/>
                <w:sz w:val="24"/>
                <w:szCs w:val="24"/>
              </w:rPr>
              <w:t>(800m) was negligible</w:t>
            </w:r>
            <w:r>
              <w:rPr>
                <w:rFonts w:cstheme="minorHAnsi"/>
                <w:sz w:val="24"/>
                <w:szCs w:val="24"/>
              </w:rPr>
              <w:t>.</w:t>
            </w:r>
          </w:p>
        </w:tc>
      </w:tr>
      <w:tr w:rsidR="006B1C1A" w:rsidRPr="004C67DB" w14:paraId="7F18B731" w14:textId="77777777" w:rsidTr="006B1C1A">
        <w:tc>
          <w:tcPr>
            <w:tcW w:w="2428" w:type="dxa"/>
            <w:vAlign w:val="center"/>
          </w:tcPr>
          <w:p w14:paraId="7C729682" w14:textId="0D7C778A"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AuthorYear="1"&gt;&lt;Author&gt;Van Herzele&lt;/Author&gt;&lt;Year&gt;2003&lt;/Year&gt;&lt;RecNum&gt;2&lt;/RecNum&gt;&lt;DisplayText&gt;Van Herzele and Wiedemann (2003)&lt;/DisplayText&gt;&lt;record&gt;&lt;rec-number&gt;2&lt;/rec-number&gt;&lt;foreign-keys&gt;&lt;key app="EN" db-id="2e2p5vxx2zxtrfexpad5zaef0pxz5rr252a5" timestamp="1660661305"&gt;2&lt;/key&gt;&lt;/foreign-keys&gt;&lt;ref-type name="Journal Article"&gt;17&lt;/ref-type&gt;&lt;contributors&gt;&lt;authors&gt;&lt;author&gt;Van Herzele, Ann&lt;/author&gt;&lt;author&gt;Wiedemann, Torsten&lt;/author&gt;&lt;/authors&gt;&lt;/contributors&gt;&lt;titles&gt;&lt;title&gt;A monitoring tool for the provision of accessible and attractive urban green spaces&lt;/title&gt;&lt;secondary-title&gt;Landscape and Urban Planning&lt;/secondary-title&gt;&lt;/titles&gt;&lt;periodical&gt;&lt;full-title&gt;Landscape and Urban Planning&lt;/full-title&gt;&lt;/periodical&gt;&lt;pages&gt;109-126&lt;/pages&gt;&lt;volume&gt;63&lt;/volume&gt;&lt;number&gt;2&lt;/number&gt;&lt;section&gt;109&lt;/section&gt;&lt;dates&gt;&lt;year&gt;2003&lt;/year&gt;&lt;/dates&gt;&lt;isbn&gt;01692046&lt;/isbn&gt;&lt;urls&gt;&lt;/urls&gt;&lt;electronic-resource-num&gt;10.1016/s0169-2046(02)00192-5&lt;/electronic-resource-num&gt;&lt;/record&gt;&lt;/Cite&gt;&lt;/EndNote&gt;</w:instrText>
            </w:r>
            <w:r>
              <w:rPr>
                <w:rFonts w:cstheme="minorHAnsi"/>
                <w:color w:val="000000"/>
                <w:sz w:val="24"/>
                <w:szCs w:val="24"/>
              </w:rPr>
              <w:fldChar w:fldCharType="separate"/>
            </w:r>
            <w:r w:rsidR="004B593D">
              <w:rPr>
                <w:rFonts w:cstheme="minorHAnsi"/>
                <w:noProof/>
                <w:color w:val="000000"/>
                <w:sz w:val="24"/>
                <w:szCs w:val="24"/>
              </w:rPr>
              <w:t>Van Herzele and Wiedemann (2003)</w:t>
            </w:r>
            <w:r>
              <w:rPr>
                <w:rFonts w:cstheme="minorHAnsi"/>
                <w:color w:val="000000"/>
                <w:sz w:val="24"/>
                <w:szCs w:val="24"/>
              </w:rPr>
              <w:fldChar w:fldCharType="end"/>
            </w:r>
          </w:p>
        </w:tc>
        <w:tc>
          <w:tcPr>
            <w:tcW w:w="6922" w:type="dxa"/>
            <w:vAlign w:val="center"/>
          </w:tcPr>
          <w:p w14:paraId="5304ED84" w14:textId="77D89101" w:rsidR="006B1C1A" w:rsidRPr="0085239F" w:rsidRDefault="006B1C1A" w:rsidP="006B1C1A">
            <w:pPr>
              <w:rPr>
                <w:rFonts w:cstheme="minorHAnsi"/>
                <w:sz w:val="24"/>
                <w:szCs w:val="24"/>
              </w:rPr>
            </w:pPr>
            <w:r w:rsidRPr="0085239F">
              <w:rPr>
                <w:sz w:val="24"/>
                <w:szCs w:val="24"/>
              </w:rPr>
              <w:t xml:space="preserve">Maximum distance from home </w:t>
            </w:r>
            <w:proofErr w:type="gramStart"/>
            <w:r w:rsidRPr="0085239F">
              <w:rPr>
                <w:sz w:val="24"/>
                <w:szCs w:val="24"/>
              </w:rPr>
              <w:t>to:</w:t>
            </w:r>
            <w:proofErr w:type="gramEnd"/>
            <w:r w:rsidRPr="0085239F">
              <w:rPr>
                <w:sz w:val="24"/>
                <w:szCs w:val="24"/>
              </w:rPr>
              <w:t xml:space="preserve"> 1) Residential green (150 m); Neighborhood green (400 m); Quarter green (800 m); District green (1600 m); City green (3200 m); Urban forest (5000 m)</w:t>
            </w:r>
          </w:p>
        </w:tc>
      </w:tr>
      <w:tr w:rsidR="006B1C1A" w:rsidRPr="004C67DB" w14:paraId="37F07D96" w14:textId="77777777" w:rsidTr="006B1C1A">
        <w:tc>
          <w:tcPr>
            <w:tcW w:w="2428" w:type="dxa"/>
            <w:vAlign w:val="center"/>
          </w:tcPr>
          <w:p w14:paraId="38D13C5B" w14:textId="3B2B4D61" w:rsidR="006B1C1A" w:rsidRPr="002B633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AuthorYear="1"&gt;&lt;Author&gt;Tsou&lt;/Author&gt;&lt;Year&gt;2005&lt;/Year&gt;&lt;RecNum&gt;3&lt;/RecNum&gt;&lt;DisplayText&gt;Tsou, Hung et al. (2005)&lt;/DisplayText&gt;&lt;record&gt;&lt;rec-number&gt;3&lt;/rec-number&gt;&lt;foreign-keys&gt;&lt;key app="EN" db-id="2e2p5vxx2zxtrfexpad5zaef0pxz5rr252a5" timestamp="1660661309"&gt;3&lt;/key&gt;&lt;/foreign-keys&gt;&lt;ref-type name="Journal Article"&gt;17&lt;/ref-type&gt;&lt;contributors&gt;&lt;authors&gt;&lt;author&gt;Tsou, Ko-Wan&lt;/author&gt;&lt;author&gt;Hung, Yu-Ting&lt;/author&gt;&lt;author&gt;Chang, Yao-Lin&lt;/author&gt;&lt;/authors&gt;&lt;/contributors&gt;&lt;titles&gt;&lt;title&gt;An accessibility-based integrated measure of relative spatial equity in urban public facilities&lt;/title&gt;&lt;secondary-title&gt;Cities&lt;/secondary-title&gt;&lt;/titles&gt;&lt;periodical&gt;&lt;full-title&gt;Cities&lt;/full-title&gt;&lt;/periodical&gt;&lt;pages&gt;424-435&lt;/pages&gt;&lt;volume&gt;22&lt;/volume&gt;&lt;number&gt;6&lt;/number&gt;&lt;section&gt;424&lt;/section&gt;&lt;dates&gt;&lt;year&gt;2005&lt;/year&gt;&lt;/dates&gt;&lt;isbn&gt;02642751&lt;/isbn&gt;&lt;urls&gt;&lt;/urls&gt;&lt;electronic-resource-num&gt;10.1016/j.cities.2005.07.004&lt;/electronic-resource-num&gt;&lt;/record&gt;&lt;/Cite&gt;&lt;/EndNote&gt;</w:instrText>
            </w:r>
            <w:r>
              <w:rPr>
                <w:rFonts w:cstheme="minorHAnsi"/>
                <w:color w:val="000000"/>
                <w:sz w:val="24"/>
                <w:szCs w:val="24"/>
              </w:rPr>
              <w:fldChar w:fldCharType="separate"/>
            </w:r>
            <w:r w:rsidR="00D56E23">
              <w:rPr>
                <w:rFonts w:cstheme="minorHAnsi"/>
                <w:noProof/>
                <w:color w:val="000000"/>
                <w:sz w:val="24"/>
                <w:szCs w:val="24"/>
              </w:rPr>
              <w:t>Tsou, Hung et al. (2005)</w:t>
            </w:r>
            <w:r>
              <w:rPr>
                <w:rFonts w:cstheme="minorHAnsi"/>
                <w:color w:val="000000"/>
                <w:sz w:val="24"/>
                <w:szCs w:val="24"/>
              </w:rPr>
              <w:fldChar w:fldCharType="end"/>
            </w:r>
          </w:p>
        </w:tc>
        <w:tc>
          <w:tcPr>
            <w:tcW w:w="6922" w:type="dxa"/>
            <w:vAlign w:val="center"/>
          </w:tcPr>
          <w:p w14:paraId="583956E1" w14:textId="77777777" w:rsidR="006B1C1A" w:rsidRPr="0085239F" w:rsidRDefault="006B1C1A" w:rsidP="006B1C1A">
            <w:pPr>
              <w:rPr>
                <w:sz w:val="24"/>
                <w:szCs w:val="24"/>
              </w:rPr>
            </w:pPr>
            <w:r w:rsidRPr="0085239F">
              <w:rPr>
                <w:sz w:val="24"/>
                <w:szCs w:val="24"/>
              </w:rPr>
              <w:t xml:space="preserve">Defined </w:t>
            </w:r>
            <w:r w:rsidRPr="0085239F">
              <w:rPr>
                <w:b/>
                <w:bCs/>
                <w:sz w:val="24"/>
                <w:szCs w:val="24"/>
              </w:rPr>
              <w:t>varying distances</w:t>
            </w:r>
            <w:r w:rsidRPr="0085239F">
              <w:rPr>
                <w:sz w:val="24"/>
                <w:szCs w:val="24"/>
              </w:rPr>
              <w:t xml:space="preserve"> that depended on the type of facility:</w:t>
            </w:r>
          </w:p>
          <w:p w14:paraId="2AC6EB27"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the service range of municipal facilities such as town parks, universities, museums and dump sites cover the </w:t>
            </w:r>
            <w:r w:rsidRPr="0085239F">
              <w:rPr>
                <w:rFonts w:cstheme="minorHAnsi"/>
                <w:b/>
                <w:bCs/>
                <w:sz w:val="24"/>
                <w:szCs w:val="24"/>
              </w:rPr>
              <w:t>entire city</w:t>
            </w:r>
            <w:r w:rsidRPr="0085239F">
              <w:rPr>
                <w:rFonts w:cstheme="minorHAnsi"/>
                <w:sz w:val="24"/>
                <w:szCs w:val="24"/>
              </w:rPr>
              <w:t>.</w:t>
            </w:r>
          </w:p>
          <w:p w14:paraId="2C3802D9" w14:textId="77777777" w:rsidR="006B1C1A" w:rsidRPr="0085239F" w:rsidRDefault="006B1C1A" w:rsidP="006B1C1A">
            <w:pPr>
              <w:pStyle w:val="ListParagraph"/>
              <w:numPr>
                <w:ilvl w:val="0"/>
                <w:numId w:val="33"/>
              </w:numPr>
              <w:rPr>
                <w:rFonts w:cstheme="minorHAnsi"/>
                <w:sz w:val="24"/>
                <w:szCs w:val="24"/>
              </w:rPr>
            </w:pPr>
            <w:r w:rsidRPr="0085239F">
              <w:rPr>
                <w:rFonts w:cstheme="minorHAnsi"/>
                <w:sz w:val="24"/>
                <w:szCs w:val="24"/>
              </w:rPr>
              <w:t xml:space="preserve">community facilities, including junior and senior high schools, transformer stations, etc., are typically in the </w:t>
            </w:r>
            <w:r w:rsidRPr="0085239F">
              <w:rPr>
                <w:rFonts w:cstheme="minorHAnsi"/>
                <w:b/>
                <w:bCs/>
                <w:sz w:val="24"/>
                <w:szCs w:val="24"/>
              </w:rPr>
              <w:t xml:space="preserve">2 km </w:t>
            </w:r>
            <w:r w:rsidRPr="0085239F">
              <w:rPr>
                <w:rFonts w:cstheme="minorHAnsi"/>
                <w:sz w:val="24"/>
                <w:szCs w:val="24"/>
              </w:rPr>
              <w:t>range.</w:t>
            </w:r>
          </w:p>
          <w:p w14:paraId="4E052F32" w14:textId="7BD203D6" w:rsidR="006B1C1A" w:rsidRPr="00D26463" w:rsidRDefault="006B1C1A" w:rsidP="00D26463">
            <w:pPr>
              <w:pStyle w:val="ListParagraph"/>
              <w:numPr>
                <w:ilvl w:val="0"/>
                <w:numId w:val="33"/>
              </w:numPr>
              <w:rPr>
                <w:rFonts w:cstheme="minorHAnsi"/>
                <w:sz w:val="24"/>
                <w:szCs w:val="24"/>
              </w:rPr>
            </w:pPr>
            <w:r w:rsidRPr="00D26463">
              <w:rPr>
                <w:rFonts w:cstheme="minorHAnsi"/>
                <w:sz w:val="24"/>
                <w:szCs w:val="24"/>
              </w:rPr>
              <w:t xml:space="preserve">The service range of neighborhood facilities like playgrounds and elementary schools is typically in </w:t>
            </w:r>
            <w:r w:rsidRPr="00D26463">
              <w:rPr>
                <w:rFonts w:cstheme="minorHAnsi"/>
                <w:b/>
                <w:bCs/>
                <w:sz w:val="24"/>
                <w:szCs w:val="24"/>
              </w:rPr>
              <w:t>the 1 km</w:t>
            </w:r>
            <w:r w:rsidRPr="00D26463">
              <w:rPr>
                <w:rFonts w:cstheme="minorHAnsi"/>
                <w:sz w:val="24"/>
                <w:szCs w:val="24"/>
              </w:rPr>
              <w:t xml:space="preserve"> range.</w:t>
            </w:r>
          </w:p>
        </w:tc>
      </w:tr>
      <w:tr w:rsidR="006B1C1A" w:rsidRPr="004C67DB" w14:paraId="73DC7B0F" w14:textId="77777777" w:rsidTr="006B1C1A">
        <w:tc>
          <w:tcPr>
            <w:tcW w:w="2428" w:type="dxa"/>
            <w:vAlign w:val="center"/>
          </w:tcPr>
          <w:p w14:paraId="28B31BEC" w14:textId="6E77B504" w:rsidR="006B1C1A" w:rsidRPr="00071B28"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AuthorYear="1"&gt;&lt;Author&gt;Schlossberg&lt;/Author&gt;&lt;Year&gt;2007&lt;/Year&gt;&lt;RecNum&gt;274&lt;/RecNum&gt;&lt;DisplayText&gt;Schlossberg, Agrawal et al. (2007)&lt;/DisplayText&gt;&lt;record&gt;&lt;rec-number&gt;274&lt;/rec-number&gt;&lt;foreign-keys&gt;&lt;key app="EN" db-id="2e2p5vxx2zxtrfexpad5zaef0pxz5rr252a5" timestamp="1660696995"&gt;274&lt;/key&gt;&lt;/foreign-keys&gt;&lt;ref-type name="Journal Article"&gt;17&lt;/ref-type&gt;&lt;contributors&gt;&lt;authors&gt;&lt;author&gt;Schlossberg, Marc&lt;/author&gt;&lt;author&gt;Agrawal, Asha Weinstein&lt;/author&gt;&lt;author&gt;Irvin, Katja&lt;/author&gt;&lt;author&gt;Bekkouch, Vanessa Louise&lt;/author&gt;&lt;/authors&gt;&lt;/contributors&gt;&lt;titles&gt;&lt;title&gt;How far, by which route, and why? A spatial analysis of pedestrian preference&lt;/title&gt;&lt;/titles&gt;&lt;dates&gt;&lt;year&gt;2007&lt;/year&gt;&lt;/dates&gt;&lt;urls&gt;&lt;/urls&gt;&lt;/record&gt;&lt;/Cite&gt;&lt;/EndNote&gt;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Schlossberg, Agrawal et al. (2007)</w:t>
            </w:r>
            <w:r>
              <w:rPr>
                <w:rFonts w:cstheme="minorHAnsi"/>
                <w:color w:val="000000"/>
                <w:sz w:val="24"/>
                <w:szCs w:val="24"/>
              </w:rPr>
              <w:fldChar w:fldCharType="end"/>
            </w:r>
          </w:p>
        </w:tc>
        <w:tc>
          <w:tcPr>
            <w:tcW w:w="6922" w:type="dxa"/>
            <w:vAlign w:val="center"/>
          </w:tcPr>
          <w:p w14:paraId="7A42E873" w14:textId="77777777" w:rsidR="006B1C1A" w:rsidRPr="0085239F" w:rsidRDefault="006B1C1A" w:rsidP="006B1C1A">
            <w:pPr>
              <w:rPr>
                <w:rFonts w:cstheme="minorHAnsi"/>
                <w:sz w:val="24"/>
                <w:szCs w:val="24"/>
              </w:rPr>
            </w:pPr>
            <w:r w:rsidRPr="0085239F">
              <w:rPr>
                <w:rFonts w:cstheme="minorHAnsi"/>
                <w:sz w:val="24"/>
                <w:szCs w:val="24"/>
              </w:rPr>
              <w:t xml:space="preserve">walking distances to rail transit stations in Portland, WA, and San Francisco, were </w:t>
            </w:r>
            <w:r w:rsidRPr="0085239F">
              <w:rPr>
                <w:rFonts w:cstheme="minorHAnsi"/>
                <w:b/>
                <w:bCs/>
                <w:sz w:val="24"/>
                <w:szCs w:val="24"/>
              </w:rPr>
              <w:t>a median distance</w:t>
            </w:r>
            <w:r w:rsidRPr="0085239F">
              <w:rPr>
                <w:rFonts w:cstheme="minorHAnsi"/>
                <w:sz w:val="24"/>
                <w:szCs w:val="24"/>
              </w:rPr>
              <w:t xml:space="preserve"> of </w:t>
            </w:r>
            <w:r w:rsidRPr="00D26463">
              <w:rPr>
                <w:rFonts w:cstheme="minorHAnsi"/>
                <w:b/>
                <w:bCs/>
                <w:sz w:val="24"/>
                <w:szCs w:val="24"/>
              </w:rPr>
              <w:t>0.47 miles (756 m)</w:t>
            </w:r>
          </w:p>
        </w:tc>
      </w:tr>
      <w:tr w:rsidR="006B1C1A" w:rsidRPr="004C67DB" w14:paraId="19411891" w14:textId="77777777" w:rsidTr="006B1C1A">
        <w:tc>
          <w:tcPr>
            <w:tcW w:w="2428" w:type="dxa"/>
            <w:vAlign w:val="center"/>
          </w:tcPr>
          <w:p w14:paraId="0A017ED6" w14:textId="7B5F3165" w:rsidR="006B1C1A" w:rsidRPr="00071B28"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AuthorYear="1"&gt;&lt;Author&gt;Alshalalfah&lt;/Author&gt;&lt;Year&gt;2007&lt;/Year&gt;&lt;RecNum&gt;277&lt;/RecNum&gt;&lt;DisplayText&gt;Alshalalfah and Shalaby (2007)&lt;/DisplayText&gt;&lt;record&gt;&lt;rec-number&gt;277&lt;/rec-number&gt;&lt;foreign-keys&gt;&lt;key app="EN" db-id="2e2p5vxx2zxtrfexpad5zaef0pxz5rr252a5" timestamp="1660696995"&gt;277&lt;/key&gt;&lt;/foreign-keys&gt;&lt;ref-type name="Journal Article"&gt;17&lt;/ref-type&gt;&lt;contributors&gt;&lt;authors&gt;&lt;author&gt;Alshalalfah, BW&lt;/author&gt;&lt;author&gt;Shalaby, AS&lt;/author&gt;&lt;/authors&gt;&lt;/contributors&gt;&lt;titles&gt;&lt;title&gt;Relationship of walk access distance to transit with service, travel, and personal characteristics&lt;/title&gt;&lt;secondary-title&gt;Journal of urban planning and development&lt;/secondary-title&gt;&lt;/titles&gt;&lt;periodical&gt;&lt;full-title&gt;Journal of Urban Planning and Development&lt;/full-title&gt;&lt;/periodical&gt;&lt;pages&gt;114-118&lt;/pages&gt;&lt;volume&gt;133&lt;/volume&gt;&lt;number&gt;2&lt;/number&gt;&lt;dates&gt;&lt;year&gt;2007&lt;/year&gt;&lt;/dates&gt;&lt;isbn&gt;0733-9488&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Alshalalfah and Shalaby (2007)</w:t>
            </w:r>
            <w:r>
              <w:rPr>
                <w:rFonts w:cstheme="minorHAnsi"/>
                <w:color w:val="000000"/>
                <w:sz w:val="24"/>
                <w:szCs w:val="24"/>
              </w:rPr>
              <w:fldChar w:fldCharType="end"/>
            </w:r>
          </w:p>
        </w:tc>
        <w:tc>
          <w:tcPr>
            <w:tcW w:w="6922" w:type="dxa"/>
            <w:vAlign w:val="center"/>
          </w:tcPr>
          <w:p w14:paraId="766B9BB3" w14:textId="4F150CAB" w:rsidR="006B1C1A" w:rsidRPr="0085239F" w:rsidRDefault="006B1C1A" w:rsidP="006B1C1A">
            <w:pPr>
              <w:rPr>
                <w:rFonts w:cstheme="minorHAnsi"/>
                <w:sz w:val="24"/>
                <w:szCs w:val="24"/>
              </w:rPr>
            </w:pPr>
            <w:r w:rsidRPr="0085239F">
              <w:rPr>
                <w:rFonts w:cstheme="minorHAnsi"/>
                <w:sz w:val="24"/>
                <w:szCs w:val="24"/>
              </w:rPr>
              <w:t xml:space="preserve">showed that among transit users, 60 % live </w:t>
            </w:r>
            <w:r w:rsidRPr="0085239F">
              <w:rPr>
                <w:rFonts w:cstheme="minorHAnsi"/>
                <w:b/>
                <w:bCs/>
                <w:sz w:val="24"/>
                <w:szCs w:val="24"/>
              </w:rPr>
              <w:t>within 300 m</w:t>
            </w:r>
            <w:r w:rsidRPr="0085239F">
              <w:rPr>
                <w:rFonts w:cstheme="minorHAnsi"/>
                <w:sz w:val="24"/>
                <w:szCs w:val="24"/>
              </w:rPr>
              <w:t xml:space="preserve"> from their stop and 80 % within </w:t>
            </w:r>
            <w:r w:rsidRPr="0085239F">
              <w:rPr>
                <w:rFonts w:cstheme="minorHAnsi"/>
                <w:b/>
                <w:bCs/>
                <w:sz w:val="24"/>
                <w:szCs w:val="24"/>
              </w:rPr>
              <w:t>500 m</w:t>
            </w:r>
            <w:r w:rsidRPr="0085239F">
              <w:rPr>
                <w:rFonts w:cstheme="minorHAnsi"/>
                <w:sz w:val="24"/>
                <w:szCs w:val="24"/>
              </w:rPr>
              <w:t xml:space="preserve"> in Canada.</w:t>
            </w:r>
          </w:p>
        </w:tc>
      </w:tr>
      <w:tr w:rsidR="00243686" w:rsidRPr="004C67DB" w14:paraId="2E8D5565" w14:textId="77777777" w:rsidTr="006B1C1A">
        <w:tc>
          <w:tcPr>
            <w:tcW w:w="2428" w:type="dxa"/>
            <w:vAlign w:val="center"/>
          </w:tcPr>
          <w:p w14:paraId="2196C06C" w14:textId="7E6E6EDF" w:rsidR="00243686"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AuthorYear="1"&gt;&lt;Author&gt;Larsen&lt;/Author&gt;&lt;Year&gt;2008&lt;/Year&gt;&lt;RecNum&gt;282&lt;/RecNum&gt;&lt;DisplayText&gt;Larsen and Gilliland (2008)&lt;/DisplayText&gt;&lt;record&gt;&lt;rec-number&gt;282&lt;/rec-number&gt;&lt;foreign-keys&gt;&lt;key app="EN" db-id="2e2p5vxx2zxtrfexpad5zaef0pxz5rr252a5" timestamp="1660696995"&gt;282&lt;/key&gt;&lt;/foreign-keys&gt;&lt;ref-type name="Journal Article"&gt;17&lt;/ref-type&gt;&lt;contributors&gt;&lt;authors&gt;&lt;author&gt;Larsen, Kristian&lt;/author&gt;&lt;author&gt;Gilliland, Jason&lt;/author&gt;&lt;/authors&gt;&lt;/contributors&gt;&lt;titles&gt;&lt;title&gt;Mapping the evolution of&amp;apos;food deserts&amp;apos; in a Canadian city: Supermarket accessibility in London, Ontario, 1961–2005&lt;/title&gt;&lt;secondary-title&gt;International journal of health geographics&lt;/secondary-title&gt;&lt;/titles&gt;&lt;periodical&gt;&lt;full-title&gt;International journal of health geographics&lt;/full-title&gt;&lt;/periodical&gt;&lt;pages&gt;1-16&lt;/pages&gt;&lt;volume&gt;7&lt;/volume&gt;&lt;number&gt;1&lt;/number&gt;&lt;dates&gt;&lt;year&gt;2008&lt;/year&gt;&lt;/dates&gt;&lt;isbn&gt;1476-072X&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Larsen and Gilliland (2008)</w:t>
            </w:r>
            <w:r>
              <w:rPr>
                <w:rFonts w:cstheme="minorHAnsi"/>
                <w:color w:val="000000"/>
                <w:sz w:val="24"/>
                <w:szCs w:val="24"/>
              </w:rPr>
              <w:fldChar w:fldCharType="end"/>
            </w:r>
          </w:p>
        </w:tc>
        <w:tc>
          <w:tcPr>
            <w:tcW w:w="6922" w:type="dxa"/>
            <w:vAlign w:val="center"/>
          </w:tcPr>
          <w:p w14:paraId="2F60C5B4" w14:textId="413E6AF0" w:rsidR="00243686" w:rsidRPr="0085239F" w:rsidRDefault="009978F1" w:rsidP="006B1C1A">
            <w:pPr>
              <w:rPr>
                <w:rFonts w:cstheme="minorHAnsi"/>
                <w:sz w:val="24"/>
                <w:szCs w:val="24"/>
              </w:rPr>
            </w:pPr>
            <w:r w:rsidRPr="0028732C">
              <w:rPr>
                <w:rFonts w:cstheme="minorHAnsi"/>
                <w:sz w:val="24"/>
                <w:szCs w:val="24"/>
              </w:rPr>
              <w:t xml:space="preserve">Population within </w:t>
            </w:r>
            <w:r w:rsidR="0028732C" w:rsidRPr="0028732C">
              <w:rPr>
                <w:rFonts w:cstheme="minorHAnsi"/>
                <w:b/>
                <w:bCs/>
                <w:sz w:val="24"/>
                <w:szCs w:val="24"/>
              </w:rPr>
              <w:t>500</w:t>
            </w:r>
            <w:r w:rsidRPr="0028732C">
              <w:rPr>
                <w:rFonts w:cstheme="minorHAnsi"/>
                <w:sz w:val="24"/>
                <w:szCs w:val="24"/>
              </w:rPr>
              <w:t xml:space="preserve"> m </w:t>
            </w:r>
            <w:r w:rsidR="0028732C" w:rsidRPr="0028732C">
              <w:rPr>
                <w:rFonts w:cstheme="minorHAnsi"/>
                <w:sz w:val="24"/>
                <w:szCs w:val="24"/>
              </w:rPr>
              <w:t xml:space="preserve">walk </w:t>
            </w:r>
            <w:r w:rsidRPr="0028732C">
              <w:rPr>
                <w:rFonts w:cstheme="minorHAnsi"/>
                <w:sz w:val="24"/>
                <w:szCs w:val="24"/>
              </w:rPr>
              <w:t>distance of supermarkets</w:t>
            </w:r>
            <w:r>
              <w:rPr>
                <w:rFonts w:ascii="AdvGulliv-R" w:cs="AdvGulliv-R"/>
                <w:sz w:val="13"/>
                <w:szCs w:val="13"/>
              </w:rPr>
              <w:t xml:space="preserve"> </w:t>
            </w:r>
          </w:p>
        </w:tc>
      </w:tr>
      <w:tr w:rsidR="00681684" w:rsidRPr="004C67DB" w14:paraId="7A9E4A47" w14:textId="77777777" w:rsidTr="006B1C1A">
        <w:tc>
          <w:tcPr>
            <w:tcW w:w="2428" w:type="dxa"/>
            <w:vAlign w:val="center"/>
          </w:tcPr>
          <w:p w14:paraId="7186C5F5" w14:textId="1EA1426E" w:rsidR="00681684" w:rsidRPr="0085239F" w:rsidRDefault="00EF21F5"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AuthorYear="1"&gt;&lt;Author&gt;Manaugh&lt;/Author&gt;&lt;Year&gt;2011&lt;/Year&gt;&lt;RecNum&gt;175&lt;/RecNum&gt;&lt;DisplayText&gt;Manaugh and El-Geneidy (2011)&lt;/DisplayText&gt;&lt;record&gt;&lt;rec-number&gt;175&lt;/rec-number&gt;&lt;foreign-keys&gt;&lt;key app="EN" db-id="2e2p5vxx2zxtrfexpad5zaef0pxz5rr252a5" timestamp="1660661907"&gt;175&lt;/key&gt;&lt;/foreign-keys&gt;&lt;ref-type name="Journal Article"&gt;17&lt;/ref-type&gt;&lt;contributors&gt;&lt;authors&gt;&lt;author&gt;Manaugh, Kevin&lt;/author&gt;&lt;author&gt;El-Geneidy, Ahmed&lt;/author&gt;&lt;/authors&gt;&lt;/contributors&gt;&lt;titles&gt;&lt;title&gt;Validating walkability indices: How do different households respond to the walkability of their neighborhood?&lt;/title&gt;&lt;secondary-title&gt;Transportation Research Part D: Transport and Environment&lt;/secondary-title&gt;&lt;/titles&gt;&lt;periodical&gt;&lt;full-title&gt;Transportation Research Part D: Transport and Environment&lt;/full-title&gt;&lt;/periodical&gt;&lt;pages&gt;309-315&lt;/pages&gt;&lt;volume&gt;16&lt;/volume&gt;&lt;number&gt;4&lt;/number&gt;&lt;section&gt;309&lt;/section&gt;&lt;dates&gt;&lt;year&gt;2011&lt;/year&gt;&lt;/dates&gt;&lt;isbn&gt;13619209&lt;/isbn&gt;&lt;urls&gt;&lt;/urls&gt;&lt;electronic-resource-num&gt;10.1016/j.trd.2011.01.009&lt;/electronic-resource-num&gt;&lt;/record&gt;&lt;/Cite&gt;&lt;/EndNote&gt;</w:instrText>
            </w:r>
            <w:r>
              <w:rPr>
                <w:rFonts w:cstheme="minorHAnsi"/>
                <w:color w:val="000000"/>
                <w:sz w:val="24"/>
                <w:szCs w:val="24"/>
              </w:rPr>
              <w:fldChar w:fldCharType="separate"/>
            </w:r>
            <w:r w:rsidR="004B593D">
              <w:rPr>
                <w:rFonts w:cstheme="minorHAnsi"/>
                <w:noProof/>
                <w:color w:val="000000"/>
                <w:sz w:val="24"/>
                <w:szCs w:val="24"/>
              </w:rPr>
              <w:t>Manaugh and El-Geneidy (2011)</w:t>
            </w:r>
            <w:r>
              <w:rPr>
                <w:rFonts w:cstheme="minorHAnsi"/>
                <w:color w:val="000000"/>
                <w:sz w:val="24"/>
                <w:szCs w:val="24"/>
              </w:rPr>
              <w:fldChar w:fldCharType="end"/>
            </w:r>
          </w:p>
        </w:tc>
        <w:tc>
          <w:tcPr>
            <w:tcW w:w="6922" w:type="dxa"/>
            <w:vAlign w:val="center"/>
          </w:tcPr>
          <w:p w14:paraId="5A654894" w14:textId="56C3497F" w:rsidR="00681684" w:rsidRPr="0085239F" w:rsidRDefault="00622097" w:rsidP="006B1C1A">
            <w:pPr>
              <w:rPr>
                <w:rFonts w:cstheme="minorHAnsi"/>
                <w:sz w:val="24"/>
                <w:szCs w:val="24"/>
              </w:rPr>
            </w:pPr>
            <w:r w:rsidRPr="0074420F">
              <w:rPr>
                <w:rFonts w:cstheme="minorHAnsi"/>
                <w:sz w:val="24"/>
                <w:szCs w:val="24"/>
              </w:rPr>
              <w:t>used 400, 800 and 1200 m thresholds</w:t>
            </w:r>
            <w:r w:rsidR="0074420F" w:rsidRPr="0074420F">
              <w:rPr>
                <w:rFonts w:cstheme="minorHAnsi"/>
                <w:sz w:val="24"/>
                <w:szCs w:val="24"/>
              </w:rPr>
              <w:t xml:space="preserve"> for calculating walkability score</w:t>
            </w:r>
          </w:p>
        </w:tc>
      </w:tr>
      <w:tr w:rsidR="006B1C1A" w:rsidRPr="004C67DB" w14:paraId="4B12189A" w14:textId="77777777" w:rsidTr="006B1C1A">
        <w:tc>
          <w:tcPr>
            <w:tcW w:w="2428" w:type="dxa"/>
            <w:vAlign w:val="center"/>
          </w:tcPr>
          <w:p w14:paraId="6C69F53E" w14:textId="38153474" w:rsidR="006B1C1A" w:rsidRPr="0085239F" w:rsidRDefault="00E44BE0"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4B593D">
              <w:rPr>
                <w:rFonts w:cstheme="minorHAnsi"/>
                <w:color w:val="000000"/>
                <w:sz w:val="24"/>
                <w:szCs w:val="24"/>
              </w:rPr>
              <w:instrText xml:space="preserve"> ADDIN EN.CITE &lt;EndNote&gt;&lt;Cite AuthorYear="1"&gt;&lt;Author&gt;Daniels&lt;/Author&gt;&lt;Year&gt;2013&lt;/Year&gt;&lt;RecNum&gt;293&lt;/RecNum&gt;&lt;DisplayText&gt;Daniels and Mulley (2013)&lt;/DisplayText&gt;&lt;record&gt;&lt;rec-number&gt;293&lt;/rec-number&gt;&lt;foreign-keys&gt;&lt;key app="EN" db-id="2e2p5vxx2zxtrfexpad5zaef0pxz5rr252a5" timestamp="1660696995"&gt;293&lt;/key&gt;&lt;/foreign-keys&gt;&lt;ref-type name="Journal Article"&gt;17&lt;/ref-type&gt;&lt;contributors&gt;&lt;authors&gt;&lt;author&gt;Daniels, Rhonda&lt;/author&gt;&lt;author&gt;Mulley, Corinne&lt;/author&gt;&lt;/authors&gt;&lt;/contributors&gt;&lt;titles&gt;&lt;title&gt;Explaining walking distance to public transport: The dominance of public transport supply&lt;/title&gt;&lt;secondary-title&gt;Journal of Transport and Land Use&lt;/secondary-title&gt;&lt;/titles&gt;&lt;periodical&gt;&lt;full-title&gt;Journal of Transport and Land Use&lt;/full-title&gt;&lt;/periodical&gt;&lt;pages&gt;5-20&lt;/pages&gt;&lt;volume&gt;6&lt;/volume&gt;&lt;number&gt;2&lt;/number&gt;&lt;dates&gt;&lt;year&gt;2013&lt;/year&gt;&lt;/dates&gt;&lt;isbn&gt;1938-7849&lt;/isbn&gt;&lt;urls&gt;&lt;/urls&gt;&lt;/record&gt;&lt;/Cite&gt;&lt;/EndNote&gt;</w:instrText>
            </w:r>
            <w:r>
              <w:rPr>
                <w:rFonts w:cstheme="minorHAnsi"/>
                <w:color w:val="000000"/>
                <w:sz w:val="24"/>
                <w:szCs w:val="24"/>
              </w:rPr>
              <w:fldChar w:fldCharType="separate"/>
            </w:r>
            <w:r w:rsidR="004B593D">
              <w:rPr>
                <w:rFonts w:cstheme="minorHAnsi"/>
                <w:noProof/>
                <w:color w:val="000000"/>
                <w:sz w:val="24"/>
                <w:szCs w:val="24"/>
              </w:rPr>
              <w:t>Daniels and Mulley (2013)</w:t>
            </w:r>
            <w:r>
              <w:rPr>
                <w:rFonts w:cstheme="minorHAnsi"/>
                <w:color w:val="000000"/>
                <w:sz w:val="24"/>
                <w:szCs w:val="24"/>
              </w:rPr>
              <w:fldChar w:fldCharType="end"/>
            </w:r>
          </w:p>
        </w:tc>
        <w:tc>
          <w:tcPr>
            <w:tcW w:w="6922" w:type="dxa"/>
            <w:vAlign w:val="center"/>
          </w:tcPr>
          <w:p w14:paraId="37F24309" w14:textId="77777777" w:rsidR="006B1C1A" w:rsidRPr="0085239F" w:rsidRDefault="006B1C1A" w:rsidP="006B1C1A">
            <w:pPr>
              <w:rPr>
                <w:rFonts w:cstheme="minorHAnsi"/>
                <w:sz w:val="24"/>
                <w:szCs w:val="24"/>
              </w:rPr>
            </w:pPr>
            <w:r w:rsidRPr="0085239F">
              <w:rPr>
                <w:rFonts w:cstheme="minorHAnsi"/>
                <w:sz w:val="24"/>
                <w:szCs w:val="24"/>
              </w:rPr>
              <w:t xml:space="preserve">the </w:t>
            </w:r>
            <w:r w:rsidRPr="0085239F">
              <w:rPr>
                <w:rFonts w:cstheme="minorHAnsi"/>
                <w:b/>
                <w:bCs/>
                <w:sz w:val="24"/>
                <w:szCs w:val="24"/>
              </w:rPr>
              <w:t>mean walking distance</w:t>
            </w:r>
            <w:r w:rsidRPr="0085239F">
              <w:rPr>
                <w:rFonts w:cstheme="minorHAnsi"/>
                <w:sz w:val="24"/>
                <w:szCs w:val="24"/>
              </w:rPr>
              <w:t xml:space="preserve"> to bus service </w:t>
            </w:r>
            <w:r w:rsidRPr="0085239F">
              <w:rPr>
                <w:rFonts w:cstheme="minorHAnsi"/>
                <w:b/>
                <w:bCs/>
                <w:sz w:val="24"/>
                <w:szCs w:val="24"/>
              </w:rPr>
              <w:t>461 m</w:t>
            </w:r>
            <w:r w:rsidRPr="0085239F">
              <w:rPr>
                <w:rFonts w:cstheme="minorHAnsi"/>
                <w:sz w:val="24"/>
                <w:szCs w:val="24"/>
              </w:rPr>
              <w:t xml:space="preserve"> with 75th percentile at </w:t>
            </w:r>
            <w:r w:rsidRPr="0085239F">
              <w:rPr>
                <w:rFonts w:cstheme="minorHAnsi"/>
                <w:b/>
                <w:bCs/>
                <w:sz w:val="24"/>
                <w:szCs w:val="24"/>
              </w:rPr>
              <w:t>566 m</w:t>
            </w:r>
            <w:r w:rsidRPr="0085239F">
              <w:rPr>
                <w:rFonts w:cstheme="minorHAnsi"/>
                <w:sz w:val="24"/>
                <w:szCs w:val="24"/>
              </w:rPr>
              <w:t xml:space="preserve">. </w:t>
            </w:r>
          </w:p>
          <w:p w14:paraId="64027F51" w14:textId="77777777" w:rsidR="006B1C1A" w:rsidRPr="0085239F" w:rsidRDefault="006B1C1A" w:rsidP="006B1C1A">
            <w:pPr>
              <w:rPr>
                <w:rFonts w:cstheme="minorHAnsi"/>
                <w:sz w:val="24"/>
                <w:szCs w:val="24"/>
              </w:rPr>
            </w:pPr>
            <w:r w:rsidRPr="0085239F">
              <w:rPr>
                <w:rFonts w:cstheme="minorHAnsi"/>
                <w:sz w:val="24"/>
                <w:szCs w:val="24"/>
              </w:rPr>
              <w:t xml:space="preserve">In the same study they found </w:t>
            </w:r>
            <w:r w:rsidRPr="0085239F">
              <w:rPr>
                <w:rFonts w:cstheme="minorHAnsi"/>
                <w:b/>
                <w:bCs/>
                <w:sz w:val="24"/>
                <w:szCs w:val="24"/>
              </w:rPr>
              <w:t>mean walking</w:t>
            </w:r>
            <w:r w:rsidRPr="0085239F">
              <w:rPr>
                <w:rFonts w:cstheme="minorHAnsi"/>
                <w:sz w:val="24"/>
                <w:szCs w:val="24"/>
              </w:rPr>
              <w:t xml:space="preserve"> to rail around </w:t>
            </w:r>
            <w:r w:rsidRPr="0085239F">
              <w:rPr>
                <w:rFonts w:cstheme="minorHAnsi"/>
                <w:b/>
                <w:bCs/>
                <w:sz w:val="24"/>
                <w:szCs w:val="24"/>
              </w:rPr>
              <w:t>805 m</w:t>
            </w:r>
            <w:r w:rsidRPr="0085239F">
              <w:rPr>
                <w:rFonts w:cstheme="minorHAnsi"/>
                <w:sz w:val="24"/>
                <w:szCs w:val="24"/>
              </w:rPr>
              <w:t xml:space="preserve"> and the 75th percentile at </w:t>
            </w:r>
            <w:r w:rsidRPr="0085239F">
              <w:rPr>
                <w:rFonts w:cstheme="minorHAnsi"/>
                <w:b/>
                <w:bCs/>
                <w:sz w:val="24"/>
                <w:szCs w:val="24"/>
              </w:rPr>
              <w:t>1,018 m</w:t>
            </w:r>
            <w:r w:rsidRPr="0085239F">
              <w:rPr>
                <w:rFonts w:cstheme="minorHAnsi"/>
                <w:sz w:val="24"/>
                <w:szCs w:val="24"/>
              </w:rPr>
              <w:t>.</w:t>
            </w:r>
          </w:p>
          <w:p w14:paraId="4EDB3877" w14:textId="77777777" w:rsidR="006B1C1A" w:rsidRPr="0085239F" w:rsidRDefault="006B1C1A" w:rsidP="006B1C1A">
            <w:pPr>
              <w:rPr>
                <w:rFonts w:cstheme="minorHAnsi"/>
                <w:sz w:val="24"/>
                <w:szCs w:val="24"/>
              </w:rPr>
            </w:pPr>
            <w:r w:rsidRPr="0085239F">
              <w:rPr>
                <w:rFonts w:cstheme="minorHAnsi"/>
                <w:sz w:val="24"/>
                <w:szCs w:val="24"/>
              </w:rPr>
              <w:t xml:space="preserve">Also, </w:t>
            </w:r>
            <w:proofErr w:type="gramStart"/>
            <w:r w:rsidRPr="0085239F">
              <w:rPr>
                <w:rFonts w:cstheme="minorHAnsi"/>
                <w:sz w:val="24"/>
                <w:szCs w:val="24"/>
              </w:rPr>
              <w:t>it is clear that these</w:t>
            </w:r>
            <w:proofErr w:type="gramEnd"/>
            <w:r w:rsidRPr="0085239F">
              <w:rPr>
                <w:rFonts w:cstheme="minorHAnsi"/>
                <w:sz w:val="24"/>
                <w:szCs w:val="24"/>
              </w:rPr>
              <w:t xml:space="preserve"> distances are significantly beyond the </w:t>
            </w:r>
            <w:r w:rsidRPr="00D26463">
              <w:rPr>
                <w:rFonts w:cstheme="minorHAnsi"/>
                <w:b/>
                <w:bCs/>
                <w:sz w:val="24"/>
                <w:szCs w:val="24"/>
              </w:rPr>
              <w:t>400</w:t>
            </w:r>
            <w:r w:rsidRPr="0085239F">
              <w:rPr>
                <w:rFonts w:cstheme="minorHAnsi"/>
                <w:sz w:val="24"/>
                <w:szCs w:val="24"/>
              </w:rPr>
              <w:t xml:space="preserve"> m for buses and </w:t>
            </w:r>
            <w:r w:rsidRPr="00D26463">
              <w:rPr>
                <w:rFonts w:cstheme="minorHAnsi"/>
                <w:b/>
                <w:bCs/>
                <w:sz w:val="24"/>
                <w:szCs w:val="24"/>
              </w:rPr>
              <w:t>800</w:t>
            </w:r>
            <w:r w:rsidRPr="0085239F">
              <w:rPr>
                <w:rFonts w:cstheme="minorHAnsi"/>
                <w:sz w:val="24"/>
                <w:szCs w:val="24"/>
              </w:rPr>
              <w:t xml:space="preserve"> for rail.</w:t>
            </w:r>
          </w:p>
        </w:tc>
      </w:tr>
      <w:tr w:rsidR="000B594F" w:rsidRPr="004C67DB" w14:paraId="020353BC" w14:textId="77777777" w:rsidTr="006B1C1A">
        <w:tc>
          <w:tcPr>
            <w:tcW w:w="2428" w:type="dxa"/>
            <w:vAlign w:val="center"/>
          </w:tcPr>
          <w:p w14:paraId="47727392" w14:textId="2D5E6A39" w:rsidR="000B594F" w:rsidRPr="0085239F"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AuthorYear="1"&gt;&lt;Author&gt;El-Geneidy&lt;/Author&gt;&lt;Year&gt;2014&lt;/Year&gt;&lt;RecNum&gt;279&lt;/RecNum&gt;&lt;DisplayText&gt;El-Geneidy, Grimsrud et al. (2014)&lt;/DisplayText&gt;&lt;record&gt;&lt;rec-number&gt;279&lt;/rec-number&gt;&lt;foreign-keys&gt;&lt;key app="EN" db-id="2e2p5vxx2zxtrfexpad5zaef0pxz5rr252a5" timestamp="1660696995"&gt;279&lt;/key&gt;&lt;/foreign-keys&gt;&lt;ref-type name="Journal Article"&gt;17&lt;/ref-type&gt;&lt;contributors&gt;&lt;authors&gt;&lt;author&gt;El-Geneidy, Ahmed&lt;/author&gt;&lt;author&gt;Grimsrud, Michael&lt;/author&gt;&lt;author&gt;Wasfi, Rania&lt;/author&gt;&lt;author&gt;Tétreault, Paul&lt;/author&gt;&lt;author&gt;Surprenant-Legault, Julien&lt;/author&gt;&lt;/authors&gt;&lt;/contributors&gt;&lt;titles&gt;&lt;title&gt;New evidence on walking distances to transit stops: Identifying redundancies and gaps using variable service areas&lt;/title&gt;&lt;secondary-title&gt;Transportation&lt;/secondary-title&gt;&lt;/titles&gt;&lt;periodical&gt;&lt;full-title&gt;Transportation&lt;/full-title&gt;&lt;/periodical&gt;&lt;pages&gt;193-210&lt;/pages&gt;&lt;volume&gt;41&lt;/volume&gt;&lt;number&gt;1&lt;/number&gt;&lt;dates&gt;&lt;year&gt;2014&lt;/year&gt;&lt;/dates&gt;&lt;isbn&gt;1572-9435&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El-Geneidy, Grimsrud et al. (2014)</w:t>
            </w:r>
            <w:r>
              <w:rPr>
                <w:rFonts w:cstheme="minorHAnsi"/>
                <w:color w:val="000000"/>
                <w:sz w:val="24"/>
                <w:szCs w:val="24"/>
              </w:rPr>
              <w:fldChar w:fldCharType="end"/>
            </w:r>
          </w:p>
        </w:tc>
        <w:tc>
          <w:tcPr>
            <w:tcW w:w="6922" w:type="dxa"/>
            <w:vAlign w:val="center"/>
          </w:tcPr>
          <w:p w14:paraId="0CC87A2A" w14:textId="67D0505E" w:rsidR="000B594F" w:rsidRPr="0085239F" w:rsidRDefault="00F85228" w:rsidP="00F85228">
            <w:pPr>
              <w:rPr>
                <w:rFonts w:cstheme="minorHAnsi"/>
                <w:sz w:val="24"/>
                <w:szCs w:val="24"/>
              </w:rPr>
            </w:pPr>
            <w:r w:rsidRPr="00F85228">
              <w:rPr>
                <w:rFonts w:cstheme="minorHAnsi"/>
                <w:sz w:val="24"/>
                <w:szCs w:val="24"/>
              </w:rPr>
              <w:t>The 85th percentile walking distance to bus transit</w:t>
            </w:r>
            <w:r>
              <w:rPr>
                <w:rFonts w:cstheme="minorHAnsi"/>
                <w:sz w:val="24"/>
                <w:szCs w:val="24"/>
              </w:rPr>
              <w:t xml:space="preserve"> </w:t>
            </w:r>
            <w:r w:rsidRPr="00F85228">
              <w:rPr>
                <w:rFonts w:cstheme="minorHAnsi"/>
                <w:sz w:val="24"/>
                <w:szCs w:val="24"/>
              </w:rPr>
              <w:t xml:space="preserve">service is found to be around </w:t>
            </w:r>
            <w:r w:rsidRPr="00F85228">
              <w:rPr>
                <w:rFonts w:cstheme="minorHAnsi"/>
                <w:b/>
                <w:bCs/>
                <w:sz w:val="24"/>
                <w:szCs w:val="24"/>
              </w:rPr>
              <w:t>524 m</w:t>
            </w:r>
            <w:r w:rsidRPr="00F85228">
              <w:rPr>
                <w:rFonts w:cstheme="minorHAnsi"/>
                <w:sz w:val="24"/>
                <w:szCs w:val="24"/>
              </w:rPr>
              <w:t xml:space="preserve"> for home-based trip origins, </w:t>
            </w:r>
            <w:r w:rsidRPr="00F85228">
              <w:rPr>
                <w:rFonts w:cstheme="minorHAnsi"/>
                <w:b/>
                <w:bCs/>
                <w:sz w:val="24"/>
                <w:szCs w:val="24"/>
              </w:rPr>
              <w:t>1,259 m</w:t>
            </w:r>
            <w:r w:rsidRPr="00F85228">
              <w:rPr>
                <w:rFonts w:cstheme="minorHAnsi"/>
                <w:sz w:val="24"/>
                <w:szCs w:val="24"/>
              </w:rPr>
              <w:t xml:space="preserve"> for home-based</w:t>
            </w:r>
            <w:r>
              <w:rPr>
                <w:rFonts w:cstheme="minorHAnsi"/>
                <w:sz w:val="24"/>
                <w:szCs w:val="24"/>
              </w:rPr>
              <w:t xml:space="preserve"> </w:t>
            </w:r>
            <w:r w:rsidRPr="00F85228">
              <w:rPr>
                <w:rFonts w:cstheme="minorHAnsi"/>
                <w:sz w:val="24"/>
                <w:szCs w:val="24"/>
              </w:rPr>
              <w:t>commuter rail trip origins.</w:t>
            </w:r>
          </w:p>
        </w:tc>
      </w:tr>
      <w:tr w:rsidR="006B1C1A" w:rsidRPr="004C67DB" w14:paraId="12A4BE67" w14:textId="77777777" w:rsidTr="006B1C1A">
        <w:tc>
          <w:tcPr>
            <w:tcW w:w="2428" w:type="dxa"/>
            <w:vAlign w:val="center"/>
          </w:tcPr>
          <w:p w14:paraId="1046B0F4" w14:textId="3B3591C0" w:rsidR="006B1C1A" w:rsidRPr="00071B28"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AuthorYear="1"&gt;&lt;Author&gt;Azmi&lt;/Author&gt;&lt;Year&gt;2013&lt;/Year&gt;&lt;RecNum&gt;47&lt;/RecNum&gt;&lt;DisplayText&gt;Azmi, Karim et al. (2013)&lt;/DisplayText&gt;&lt;record&gt;&lt;rec-number&gt;47&lt;/rec-number&gt;&lt;foreign-keys&gt;&lt;key app="EN" db-id="2e2p5vxx2zxtrfexpad5zaef0pxz5rr252a5" timestamp="1660661466"&gt;47&lt;/key&gt;&lt;/foreign-keys&gt;&lt;ref-type name="Journal Article"&gt;17&lt;/ref-type&gt;&lt;contributors&gt;&lt;authors&gt;&lt;author&gt;Azmi, Diyanah Inani&lt;/author&gt;&lt;author&gt;Karim, Hafazah Abdul&lt;/author&gt;&lt;author&gt;Ahmad, Puziah&lt;/author&gt;&lt;/authors&gt;&lt;/contributors&gt;&lt;titles&gt;&lt;title&gt;Comparative Study of Neighbourhood Walkability to Community Facilities between Two Precincts in Putrajaya&lt;/title&gt;&lt;secondary-title&gt;Procedia - Social and Behavioral Sciences&lt;/secondary-title&gt;&lt;/titles&gt;&lt;periodical&gt;&lt;full-title&gt;Procedia - Social and Behavioral Sciences&lt;/full-title&gt;&lt;/periodical&gt;&lt;pages&gt;513-524&lt;/pages&gt;&lt;volume&gt;105&lt;/volume&gt;&lt;section&gt;513&lt;/section&gt;&lt;dates&gt;&lt;year&gt;2013&lt;/year&gt;&lt;/dates&gt;&lt;isbn&gt;18770428&lt;/isbn&gt;&lt;urls&gt;&lt;/urls&gt;&lt;electronic-resource-num&gt;10.1016/j.sbspro.2013.11.055&lt;/electronic-resource-num&gt;&lt;/record&gt;&lt;/Cite&gt;&lt;/EndNote&gt;</w:instrText>
            </w:r>
            <w:r>
              <w:rPr>
                <w:rFonts w:cstheme="minorHAnsi"/>
                <w:color w:val="000000"/>
                <w:sz w:val="24"/>
                <w:szCs w:val="24"/>
              </w:rPr>
              <w:fldChar w:fldCharType="separate"/>
            </w:r>
            <w:r w:rsidR="00D56E23">
              <w:rPr>
                <w:rFonts w:cstheme="minorHAnsi"/>
                <w:noProof/>
                <w:color w:val="000000"/>
                <w:sz w:val="24"/>
                <w:szCs w:val="24"/>
              </w:rPr>
              <w:t>Azmi, Karim et al. (2013)</w:t>
            </w:r>
            <w:r>
              <w:rPr>
                <w:rFonts w:cstheme="minorHAnsi"/>
                <w:color w:val="000000"/>
                <w:sz w:val="24"/>
                <w:szCs w:val="24"/>
              </w:rPr>
              <w:fldChar w:fldCharType="end"/>
            </w:r>
          </w:p>
        </w:tc>
        <w:tc>
          <w:tcPr>
            <w:tcW w:w="6922" w:type="dxa"/>
            <w:vAlign w:val="center"/>
          </w:tcPr>
          <w:p w14:paraId="02FF2E6D" w14:textId="7E57158E" w:rsidR="006B1C1A" w:rsidRPr="0085239F" w:rsidRDefault="006B1C1A" w:rsidP="006B1C1A">
            <w:pPr>
              <w:autoSpaceDE w:val="0"/>
              <w:autoSpaceDN w:val="0"/>
              <w:adjustRightInd w:val="0"/>
              <w:rPr>
                <w:rFonts w:cstheme="minorHAnsi"/>
                <w:sz w:val="24"/>
                <w:szCs w:val="24"/>
              </w:rPr>
            </w:pPr>
            <w:r w:rsidRPr="0085239F">
              <w:rPr>
                <w:rFonts w:cstheme="minorHAnsi"/>
                <w:sz w:val="24"/>
                <w:szCs w:val="24"/>
              </w:rPr>
              <w:t xml:space="preserve">considered radius of </w:t>
            </w:r>
            <w:r w:rsidRPr="0085239F">
              <w:rPr>
                <w:rFonts w:cstheme="minorHAnsi"/>
                <w:b/>
                <w:bCs/>
                <w:sz w:val="24"/>
                <w:szCs w:val="24"/>
              </w:rPr>
              <w:t>400 meter</w:t>
            </w:r>
            <w:r w:rsidRPr="0085239F">
              <w:rPr>
                <w:rFonts w:cstheme="minorHAnsi"/>
                <w:sz w:val="24"/>
                <w:szCs w:val="24"/>
              </w:rPr>
              <w:t xml:space="preserve"> (approximately 5 minute of walking) in the neighborhood area.</w:t>
            </w:r>
          </w:p>
        </w:tc>
      </w:tr>
      <w:tr w:rsidR="000564F3" w:rsidRPr="004C67DB" w14:paraId="619447B7" w14:textId="77777777" w:rsidTr="006B1C1A">
        <w:tc>
          <w:tcPr>
            <w:tcW w:w="2428" w:type="dxa"/>
            <w:vAlign w:val="center"/>
          </w:tcPr>
          <w:p w14:paraId="03EB56F8" w14:textId="6BF38D99" w:rsidR="000564F3" w:rsidRPr="00E75E8D" w:rsidRDefault="00F1603E" w:rsidP="005B571E">
            <w:pPr>
              <w:jc w:val="both"/>
              <w:rPr>
                <w:rFonts w:cstheme="minorHAnsi"/>
                <w:sz w:val="24"/>
                <w:szCs w:val="24"/>
              </w:rPr>
            </w:pPr>
            <w:r>
              <w:rPr>
                <w:rFonts w:cstheme="minorHAnsi"/>
                <w:sz w:val="24"/>
                <w:szCs w:val="24"/>
              </w:rPr>
              <w:fldChar w:fldCharType="begin"/>
            </w:r>
            <w:r w:rsidR="004B593D">
              <w:rPr>
                <w:rFonts w:cstheme="minorHAnsi"/>
                <w:sz w:val="24"/>
                <w:szCs w:val="24"/>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Pr>
                <w:rFonts w:cstheme="minorHAnsi"/>
                <w:sz w:val="24"/>
                <w:szCs w:val="24"/>
              </w:rPr>
              <w:fldChar w:fldCharType="separate"/>
            </w:r>
            <w:r w:rsidR="004B593D">
              <w:rPr>
                <w:rFonts w:cstheme="minorHAnsi"/>
                <w:noProof/>
                <w:sz w:val="24"/>
                <w:szCs w:val="24"/>
              </w:rPr>
              <w:t>Saghapour (2017)</w:t>
            </w:r>
            <w:r>
              <w:rPr>
                <w:rFonts w:cstheme="minorHAnsi"/>
                <w:sz w:val="24"/>
                <w:szCs w:val="24"/>
              </w:rPr>
              <w:fldChar w:fldCharType="end"/>
            </w:r>
          </w:p>
        </w:tc>
        <w:tc>
          <w:tcPr>
            <w:tcW w:w="6922" w:type="dxa"/>
            <w:vAlign w:val="center"/>
          </w:tcPr>
          <w:p w14:paraId="76742AA1" w14:textId="62B50DD3" w:rsidR="000564F3" w:rsidRPr="0085239F" w:rsidRDefault="000564F3" w:rsidP="000564F3">
            <w:pPr>
              <w:jc w:val="both"/>
              <w:rPr>
                <w:rFonts w:ascii="Arial" w:hAnsi="Arial" w:cs="Arial"/>
                <w:sz w:val="24"/>
                <w:szCs w:val="24"/>
              </w:rPr>
            </w:pPr>
            <w:r w:rsidRPr="0085239F">
              <w:rPr>
                <w:rFonts w:cstheme="minorHAnsi"/>
                <w:sz w:val="24"/>
                <w:szCs w:val="24"/>
              </w:rPr>
              <w:t xml:space="preserve">considered </w:t>
            </w:r>
            <w:r w:rsidRPr="00D26463">
              <w:rPr>
                <w:rFonts w:cstheme="minorHAnsi"/>
                <w:b/>
                <w:bCs/>
                <w:sz w:val="24"/>
                <w:szCs w:val="24"/>
              </w:rPr>
              <w:t>20-30 mins</w:t>
            </w:r>
            <w:r w:rsidRPr="00B55FF9">
              <w:rPr>
                <w:rFonts w:cstheme="minorHAnsi"/>
                <w:sz w:val="24"/>
                <w:szCs w:val="24"/>
              </w:rPr>
              <w:t xml:space="preserve"> or </w:t>
            </w:r>
            <w:r w:rsidRPr="00D26463">
              <w:rPr>
                <w:rFonts w:cstheme="minorHAnsi"/>
                <w:b/>
                <w:bCs/>
                <w:sz w:val="24"/>
                <w:szCs w:val="24"/>
              </w:rPr>
              <w:t>1.6 – 2.4 km</w:t>
            </w:r>
            <w:r w:rsidRPr="00B55FF9">
              <w:rPr>
                <w:rFonts w:cstheme="minorHAnsi"/>
                <w:sz w:val="24"/>
                <w:szCs w:val="24"/>
              </w:rPr>
              <w:t xml:space="preserve"> (Based on POI type)</w:t>
            </w:r>
          </w:p>
        </w:tc>
      </w:tr>
      <w:tr w:rsidR="005B571E" w:rsidRPr="004C67DB" w14:paraId="22B1C31C" w14:textId="77777777" w:rsidTr="006B1C1A">
        <w:tc>
          <w:tcPr>
            <w:tcW w:w="2428" w:type="dxa"/>
            <w:vAlign w:val="center"/>
          </w:tcPr>
          <w:p w14:paraId="7A277DF3" w14:textId="49F4EEE5" w:rsidR="005B571E" w:rsidRPr="00E75E8D" w:rsidRDefault="00F1603E" w:rsidP="00E75E8D">
            <w:pPr>
              <w:jc w:val="both"/>
              <w:rPr>
                <w:rFonts w:cstheme="minorHAnsi"/>
                <w:sz w:val="24"/>
                <w:szCs w:val="24"/>
              </w:rPr>
            </w:pPr>
            <w:r>
              <w:rPr>
                <w:rFonts w:cstheme="minorHAnsi"/>
                <w:sz w:val="24"/>
                <w:szCs w:val="24"/>
              </w:rPr>
              <w:fldChar w:fldCharType="begin"/>
            </w:r>
            <w:r w:rsidR="00D56E23">
              <w:rPr>
                <w:rFonts w:cstheme="minorHAnsi"/>
                <w:sz w:val="24"/>
                <w:szCs w:val="24"/>
              </w:rPr>
              <w:instrText xml:space="preserve"> ADDIN EN.CITE &lt;EndNote&gt;&lt;Cite AuthorYear="1"&gt;&lt;Author&gt;van Soest&lt;/Author&gt;&lt;Year&gt;2020&lt;/Year&gt;&lt;RecNum&gt;288&lt;/RecNum&gt;&lt;DisplayText&gt;van Soest, Tight et al. (2020)&lt;/DisplayText&gt;&lt;record&gt;&lt;rec-number&gt;288&lt;/rec-number&gt;&lt;foreign-keys&gt;&lt;key app="EN" db-id="2e2p5vxx2zxtrfexpad5zaef0pxz5rr252a5" timestamp="1660696995"&gt;288&lt;/key&gt;&lt;/foreign-keys&gt;&lt;ref-type name="Journal Article"&gt;17&lt;/ref-type&gt;&lt;contributors&gt;&lt;authors&gt;&lt;author&gt;van Soest, Dennis&lt;/author&gt;&lt;author&gt;Tight, Miles R&lt;/author&gt;&lt;author&gt;Rogers, Christopher DF&lt;/author&gt;&lt;/authors&gt;&lt;/contributors&gt;&lt;titles&gt;&lt;title&gt;Exploring the distances people walk to access public transport&lt;/title&gt;&lt;secondary-title&gt;Transport reviews&lt;/secondary-title&gt;&lt;/titles&gt;&lt;periodical&gt;&lt;full-title&gt;Transport Reviews&lt;/full-title&gt;&lt;/periodical&gt;&lt;pages&gt;160-182&lt;/pages&gt;&lt;volume&gt;40&lt;/volume&gt;&lt;number&gt;2&lt;/number&gt;&lt;dates&gt;&lt;year&gt;2020&lt;/year&gt;&lt;/dates&gt;&lt;isbn&gt;0144-1647&lt;/isbn&gt;&lt;urls&gt;&lt;/urls&gt;&lt;/record&gt;&lt;/Cite&gt;&lt;/EndNote&gt;</w:instrText>
            </w:r>
            <w:r>
              <w:rPr>
                <w:rFonts w:cstheme="minorHAnsi"/>
                <w:sz w:val="24"/>
                <w:szCs w:val="24"/>
              </w:rPr>
              <w:fldChar w:fldCharType="separate"/>
            </w:r>
            <w:r w:rsidR="00D56E23">
              <w:rPr>
                <w:rFonts w:cstheme="minorHAnsi"/>
                <w:noProof/>
                <w:sz w:val="24"/>
                <w:szCs w:val="24"/>
              </w:rPr>
              <w:t>van Soest, Tight et al. (2020)</w:t>
            </w:r>
            <w:r>
              <w:rPr>
                <w:rFonts w:cstheme="minorHAnsi"/>
                <w:sz w:val="24"/>
                <w:szCs w:val="24"/>
              </w:rPr>
              <w:fldChar w:fldCharType="end"/>
            </w:r>
          </w:p>
        </w:tc>
        <w:tc>
          <w:tcPr>
            <w:tcW w:w="6922" w:type="dxa"/>
            <w:vAlign w:val="center"/>
          </w:tcPr>
          <w:p w14:paraId="5817C372" w14:textId="15578894" w:rsidR="005B571E" w:rsidRPr="0085239F" w:rsidRDefault="005B571E" w:rsidP="000564F3">
            <w:pPr>
              <w:jc w:val="both"/>
              <w:rPr>
                <w:rFonts w:cstheme="minorHAnsi"/>
                <w:sz w:val="24"/>
                <w:szCs w:val="24"/>
              </w:rPr>
            </w:pPr>
            <w:r w:rsidRPr="005B571E">
              <w:rPr>
                <w:rFonts w:cstheme="minorHAnsi"/>
                <w:b/>
                <w:bCs/>
                <w:sz w:val="24"/>
                <w:szCs w:val="24"/>
              </w:rPr>
              <w:t>400 or 800</w:t>
            </w:r>
            <w:r w:rsidRPr="005B571E">
              <w:rPr>
                <w:rFonts w:cstheme="minorHAnsi"/>
                <w:sz w:val="24"/>
                <w:szCs w:val="24"/>
              </w:rPr>
              <w:t xml:space="preserve"> m thresholds for walking </w:t>
            </w:r>
            <w:r>
              <w:rPr>
                <w:rFonts w:cstheme="minorHAnsi"/>
                <w:sz w:val="24"/>
                <w:szCs w:val="24"/>
              </w:rPr>
              <w:t>to</w:t>
            </w:r>
            <w:r w:rsidRPr="005B571E">
              <w:rPr>
                <w:rFonts w:cstheme="minorHAnsi"/>
                <w:sz w:val="24"/>
                <w:szCs w:val="24"/>
              </w:rPr>
              <w:t xml:space="preserve"> </w:t>
            </w:r>
            <w:r>
              <w:rPr>
                <w:rFonts w:cstheme="minorHAnsi"/>
                <w:sz w:val="24"/>
                <w:szCs w:val="24"/>
              </w:rPr>
              <w:t>public</w:t>
            </w:r>
            <w:r w:rsidRPr="005B571E">
              <w:rPr>
                <w:rFonts w:cstheme="minorHAnsi"/>
                <w:sz w:val="24"/>
                <w:szCs w:val="24"/>
              </w:rPr>
              <w:t xml:space="preserve"> transport</w:t>
            </w:r>
          </w:p>
        </w:tc>
      </w:tr>
      <w:tr w:rsidR="006B1C1A" w:rsidRPr="00A76394" w14:paraId="2F187572" w14:textId="77777777" w:rsidTr="006B1C1A">
        <w:tc>
          <w:tcPr>
            <w:tcW w:w="2428" w:type="dxa"/>
            <w:vAlign w:val="center"/>
          </w:tcPr>
          <w:p w14:paraId="55292EBD" w14:textId="3B17C742" w:rsidR="006B1C1A" w:rsidRPr="0085239F" w:rsidRDefault="00F1603E" w:rsidP="006B1C1A">
            <w:pPr>
              <w:autoSpaceDE w:val="0"/>
              <w:autoSpaceDN w:val="0"/>
              <w:adjustRightInd w:val="0"/>
              <w:rPr>
                <w:rFonts w:cstheme="minorHAnsi"/>
                <w:color w:val="000000"/>
                <w:sz w:val="24"/>
                <w:szCs w:val="24"/>
              </w:rPr>
            </w:pPr>
            <w:r>
              <w:rPr>
                <w:rFonts w:cstheme="minorHAnsi"/>
                <w:color w:val="000000"/>
                <w:sz w:val="24"/>
                <w:szCs w:val="24"/>
              </w:rPr>
              <w:fldChar w:fldCharType="begin">
                <w:fldData xml:space="preserve">PEVuZE5vdGU+PENpdGUgQXV0aG9yWWVhcj0iMSI+PEF1dGhvcj5BZGhpa2FyaTwvQXV0aG9yPjxZ
ZWFyPjIwMjE8L1llYXI+PFJlY051bT40NjwvUmVjTnVtPjxEaXNwbGF5VGV4dD5BZGhpa2FyaSwg
RGVsZ2Fkby1Sb24gZXQgYWwuICgyMDIxKTwvRGlzcGxheVRleHQ+PHJlY29yZD48cmVjLW51bWJl
cj40NjwvcmVjLW51bWJlcj48Zm9yZWlnbi1rZXlzPjxrZXkgYXBwPSJFTiIgZGItaWQ9IjJlMnA1
dnh4Mnp4dHJmZXhwYWQ1emFlZjBweHo1cnIyNTJhNSIgdGltZXN0YW1wPSIxNjYwNjYxNDYzIj40
Njwva2V5PjwvZm9yZWlnbi1rZXlzPjxyZWYtdHlwZSBuYW1lPSJKb3VybmFsIEFydGljbGUiPjE3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Zzwva2V5d29yZD48a2V5d29yZD4qQmxvb2QgcHJlc3N1cmU8L2tleXdvcmQ+PGtleXdvcmQ+Kkdy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</w:fldData>
              </w:fldChar>
            </w:r>
            <w:r w:rsidR="00D56E23">
              <w:rPr>
                <w:rFonts w:cstheme="minorHAnsi"/>
                <w:color w:val="000000"/>
                <w:sz w:val="24"/>
                <w:szCs w:val="24"/>
              </w:rPr>
              <w:instrText xml:space="preserve"> ADDIN EN.CITE </w:instrText>
            </w:r>
            <w:r w:rsidR="00D56E23">
              <w:rPr>
                <w:rFonts w:cstheme="minorHAnsi"/>
                <w:color w:val="000000"/>
                <w:sz w:val="24"/>
                <w:szCs w:val="24"/>
              </w:rPr>
              <w:fldChar w:fldCharType="begin">
                <w:fldData xml:space="preserve">PEVuZE5vdGU+PENpdGUgQXV0aG9yWWVhcj0iMSI+PEF1dGhvcj5BZGhpa2FyaTwvQXV0aG9yPjxZ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</w:fldData>
              </w:fldChar>
            </w:r>
            <w:r w:rsidR="00D56E23">
              <w:rPr>
                <w:rFonts w:cstheme="minorHAnsi"/>
                <w:color w:val="000000"/>
                <w:sz w:val="24"/>
                <w:szCs w:val="24"/>
              </w:rPr>
              <w:instrText xml:space="preserve"> ADDIN EN.CITE.DATA </w:instrText>
            </w:r>
            <w:r w:rsidR="00D56E23">
              <w:rPr>
                <w:rFonts w:cstheme="minorHAnsi"/>
                <w:color w:val="000000"/>
                <w:sz w:val="24"/>
                <w:szCs w:val="24"/>
              </w:rPr>
            </w:r>
            <w:r w:rsidR="00D56E23">
              <w:rPr>
                <w:rFonts w:cstheme="minorHAnsi"/>
                <w:color w:val="000000"/>
                <w:sz w:val="24"/>
                <w:szCs w:val="24"/>
              </w:rPr>
              <w:fldChar w:fldCharType="end"/>
            </w:r>
            <w:r>
              <w:rPr>
                <w:rFonts w:cstheme="minorHAnsi"/>
                <w:color w:val="000000"/>
                <w:sz w:val="24"/>
                <w:szCs w:val="24"/>
              </w:rPr>
            </w:r>
            <w:r>
              <w:rPr>
                <w:rFonts w:cstheme="minorHAnsi"/>
                <w:color w:val="000000"/>
                <w:sz w:val="24"/>
                <w:szCs w:val="24"/>
              </w:rPr>
              <w:fldChar w:fldCharType="separate"/>
            </w:r>
            <w:r w:rsidR="00D56E23">
              <w:rPr>
                <w:rFonts w:cstheme="minorHAnsi"/>
                <w:noProof/>
                <w:color w:val="000000"/>
                <w:sz w:val="24"/>
                <w:szCs w:val="24"/>
              </w:rPr>
              <w:t>Adhikari, Delgado-Ron et al. (2021)</w:t>
            </w:r>
            <w:r>
              <w:rPr>
                <w:rFonts w:cstheme="minorHAnsi"/>
                <w:color w:val="000000"/>
                <w:sz w:val="24"/>
                <w:szCs w:val="24"/>
              </w:rPr>
              <w:fldChar w:fldCharType="end"/>
            </w:r>
          </w:p>
        </w:tc>
        <w:tc>
          <w:tcPr>
            <w:tcW w:w="6922" w:type="dxa"/>
            <w:vAlign w:val="center"/>
          </w:tcPr>
          <w:p w14:paraId="27F2F7C8" w14:textId="335FFF6B" w:rsidR="006B1C1A" w:rsidRPr="0085239F" w:rsidRDefault="006B1C1A" w:rsidP="006B1C1A">
            <w:pPr>
              <w:rPr>
                <w:rFonts w:asciiTheme="majorBidi" w:hAnsiTheme="majorBidi" w:cstheme="majorBidi"/>
                <w:sz w:val="24"/>
                <w:szCs w:val="24"/>
              </w:rPr>
            </w:pPr>
            <w:r w:rsidRPr="0085239F">
              <w:rPr>
                <w:rFonts w:cstheme="minorHAnsi"/>
                <w:b/>
                <w:bCs/>
                <w:sz w:val="24"/>
                <w:szCs w:val="24"/>
              </w:rPr>
              <w:t>10–15 min of walking</w:t>
            </w:r>
            <w:r w:rsidRPr="0085239F">
              <w:rPr>
                <w:rFonts w:cstheme="minorHAnsi"/>
                <w:sz w:val="24"/>
                <w:szCs w:val="24"/>
              </w:rPr>
              <w:t xml:space="preserve"> time, a commonly used time frame to assess perceived proximity to amenities and services</w:t>
            </w:r>
          </w:p>
        </w:tc>
      </w:tr>
      <w:tr w:rsidR="00030D66" w:rsidRPr="00A76394" w14:paraId="534B6D88" w14:textId="77777777" w:rsidTr="00B73D17">
        <w:tc>
          <w:tcPr>
            <w:tcW w:w="9350" w:type="dxa"/>
            <w:gridSpan w:val="2"/>
            <w:shd w:val="clear" w:color="auto" w:fill="D9D9D9" w:themeFill="background1" w:themeFillShade="D9"/>
          </w:tcPr>
          <w:p w14:paraId="18DF8DB1" w14:textId="1C28EF79" w:rsidR="00030D66" w:rsidRPr="0085239F" w:rsidRDefault="00030D66" w:rsidP="00030D66">
            <w:pPr>
              <w:autoSpaceDE w:val="0"/>
              <w:autoSpaceDN w:val="0"/>
              <w:adjustRightInd w:val="0"/>
              <w:jc w:val="center"/>
              <w:rPr>
                <w:rFonts w:cstheme="minorHAnsi"/>
                <w:b/>
                <w:bCs/>
                <w:sz w:val="24"/>
                <w:szCs w:val="24"/>
              </w:rPr>
            </w:pPr>
            <w:r>
              <w:rPr>
                <w:b/>
                <w:bCs/>
                <w:sz w:val="28"/>
                <w:szCs w:val="28"/>
              </w:rPr>
              <w:t>Cycling</w:t>
            </w:r>
            <w:r w:rsidRPr="00E40370">
              <w:rPr>
                <w:b/>
                <w:bCs/>
                <w:sz w:val="28"/>
                <w:szCs w:val="28"/>
              </w:rPr>
              <w:t xml:space="preserve"> trips</w:t>
            </w:r>
          </w:p>
        </w:tc>
      </w:tr>
      <w:tr w:rsidR="00030D66" w:rsidRPr="00A76394" w14:paraId="6CD9F574" w14:textId="77777777" w:rsidTr="001623DF">
        <w:tc>
          <w:tcPr>
            <w:tcW w:w="2428" w:type="dxa"/>
          </w:tcPr>
          <w:p w14:paraId="3F6E84A5" w14:textId="3CCF0258" w:rsidR="00030D66" w:rsidRPr="00071B28" w:rsidRDefault="00A24127"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AuthorYear="1"&gt;&lt;Author&gt;Arasan&lt;/Author&gt;&lt;Year&gt;1996&lt;/Year&gt;&lt;RecNum&gt;289&lt;/RecNum&gt;&lt;DisplayText&gt;Arasan, Rengaraju et al. (1996)&lt;/DisplayText&gt;&lt;record&gt;&lt;rec-number&gt;289&lt;/rec-number&gt;&lt;foreign-keys&gt;&lt;key app="EN" db-id="2e2p5vxx2zxtrfexpad5zaef0pxz5rr252a5" timestamp="1660696995"&gt;289&lt;/key&gt;&lt;/foreign-keys&gt;&lt;ref-type name="Journal Article"&gt;17&lt;/ref-type&gt;&lt;contributors&gt;&lt;authors&gt;&lt;author&gt;Arasan, V Thamizh&lt;/author&gt;&lt;author&gt;Rengaraju, VR&lt;/author&gt;&lt;author&gt;Rao, KV Krishna&lt;/author&gt;&lt;/authors&gt;&lt;/contributors&gt;&lt;titles&gt;&lt;title&gt;Trip characteristics of travelers without vehicles&lt;/title&gt;&lt;secondary-title&gt;Journal of transportation engineering&lt;/secondary-title&gt;&lt;/titles&gt;&lt;periodical&gt;&lt;full-title&gt;Journal of Transportation Engineering&lt;/full-title&gt;&lt;/periodical&gt;&lt;pages&gt;76-81&lt;/pages&gt;&lt;volume&gt;122&lt;/volume&gt;&lt;number&gt;1&lt;/number&gt;&lt;dates&gt;&lt;year&gt;1996&lt;/year&gt;&lt;/dates&gt;&lt;isbn&gt;0733-947X&lt;/isbn&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Arasan, Rengaraju et al. (1996)</w:t>
            </w:r>
            <w:r>
              <w:rPr>
                <w:rFonts w:cstheme="minorHAnsi"/>
                <w:color w:val="000000"/>
                <w:sz w:val="24"/>
                <w:szCs w:val="24"/>
              </w:rPr>
              <w:fldChar w:fldCharType="end"/>
            </w:r>
          </w:p>
        </w:tc>
        <w:tc>
          <w:tcPr>
            <w:tcW w:w="6922" w:type="dxa"/>
            <w:vAlign w:val="center"/>
          </w:tcPr>
          <w:p w14:paraId="0DE387B5" w14:textId="11BEAA95" w:rsidR="00030D66" w:rsidRPr="0085239F" w:rsidRDefault="00030D66" w:rsidP="00030D66">
            <w:pPr>
              <w:rPr>
                <w:rFonts w:cstheme="minorHAnsi"/>
                <w:b/>
                <w:bCs/>
                <w:sz w:val="24"/>
                <w:szCs w:val="24"/>
              </w:rPr>
            </w:pPr>
            <w:r w:rsidRPr="0085239F">
              <w:rPr>
                <w:sz w:val="24"/>
                <w:szCs w:val="24"/>
              </w:rPr>
              <w:t xml:space="preserve">found an average critical trip time of </w:t>
            </w:r>
            <w:r w:rsidRPr="00A922DC">
              <w:rPr>
                <w:b/>
                <w:bCs/>
                <w:sz w:val="24"/>
                <w:szCs w:val="24"/>
              </w:rPr>
              <w:t>24 min</w:t>
            </w:r>
            <w:r w:rsidRPr="0085239F">
              <w:rPr>
                <w:sz w:val="24"/>
                <w:szCs w:val="24"/>
              </w:rPr>
              <w:t xml:space="preserve"> for bicycling. </w:t>
            </w:r>
          </w:p>
        </w:tc>
      </w:tr>
      <w:tr w:rsidR="00030D66" w:rsidRPr="00A76394" w14:paraId="6949CD50" w14:textId="77777777" w:rsidTr="001623DF">
        <w:tc>
          <w:tcPr>
            <w:tcW w:w="2428" w:type="dxa"/>
          </w:tcPr>
          <w:p w14:paraId="4C144127" w14:textId="50959191" w:rsidR="00030D66" w:rsidRPr="00071B28" w:rsidRDefault="00A24127" w:rsidP="00030D66">
            <w:pPr>
              <w:autoSpaceDE w:val="0"/>
              <w:autoSpaceDN w:val="0"/>
              <w:adjustRightInd w:val="0"/>
              <w:rPr>
                <w:rFonts w:cstheme="minorHAnsi"/>
                <w:color w:val="000000"/>
                <w:sz w:val="24"/>
                <w:szCs w:val="24"/>
              </w:rPr>
            </w:pPr>
            <w:r>
              <w:rPr>
                <w:rFonts w:cstheme="minorHAnsi"/>
                <w:color w:val="000000"/>
                <w:sz w:val="24"/>
                <w:szCs w:val="24"/>
              </w:rPr>
              <w:lastRenderedPageBreak/>
              <w:fldChar w:fldCharType="begin">
                <w:fldData xml:space="preserve">PEVuZE5vdGU+PENpdGUgQXV0aG9yWWVhcj0iMSI+PEF1dGhvcj5TZW5ldmlyYXRuZTwvQXV0aG9y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=
</w:fldData>
              </w:fldChar>
            </w:r>
            <w:r w:rsidR="00D56E23">
              <w:rPr>
                <w:rFonts w:cstheme="minorHAnsi"/>
                <w:color w:val="000000"/>
                <w:sz w:val="24"/>
                <w:szCs w:val="24"/>
              </w:rPr>
              <w:instrText xml:space="preserve"> ADDIN EN.CITE </w:instrText>
            </w:r>
            <w:r w:rsidR="00D56E23">
              <w:rPr>
                <w:rFonts w:cstheme="minorHAnsi"/>
                <w:color w:val="000000"/>
                <w:sz w:val="24"/>
                <w:szCs w:val="24"/>
              </w:rPr>
              <w:fldChar w:fldCharType="begin">
                <w:fldData xml:space="preserve">PEVuZE5vdGU+PENpdGUgQXV0aG9yWWVhcj0iMSI+PEF1dGhvcj5TZW5ldmlyYXRuZTwvQXV0aG9y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=
</w:fldData>
              </w:fldChar>
            </w:r>
            <w:r w:rsidR="00D56E23">
              <w:rPr>
                <w:rFonts w:cstheme="minorHAnsi"/>
                <w:color w:val="000000"/>
                <w:sz w:val="24"/>
                <w:szCs w:val="24"/>
              </w:rPr>
              <w:instrText xml:space="preserve"> ADDIN EN.CITE.DATA </w:instrText>
            </w:r>
            <w:r w:rsidR="00D56E23">
              <w:rPr>
                <w:rFonts w:cstheme="minorHAnsi"/>
                <w:color w:val="000000"/>
                <w:sz w:val="24"/>
                <w:szCs w:val="24"/>
              </w:rPr>
            </w:r>
            <w:r w:rsidR="00D56E23">
              <w:rPr>
                <w:rFonts w:cstheme="minorHAnsi"/>
                <w:color w:val="000000"/>
                <w:sz w:val="24"/>
                <w:szCs w:val="24"/>
              </w:rPr>
              <w:fldChar w:fldCharType="end"/>
            </w:r>
            <w:r>
              <w:rPr>
                <w:rFonts w:cstheme="minorHAnsi"/>
                <w:color w:val="000000"/>
                <w:sz w:val="24"/>
                <w:szCs w:val="24"/>
              </w:rPr>
            </w:r>
            <w:r>
              <w:rPr>
                <w:rFonts w:cstheme="minorHAnsi"/>
                <w:color w:val="000000"/>
                <w:sz w:val="24"/>
                <w:szCs w:val="24"/>
              </w:rPr>
              <w:fldChar w:fldCharType="separate"/>
            </w:r>
            <w:r w:rsidR="00D56E23">
              <w:rPr>
                <w:rFonts w:cstheme="minorHAnsi"/>
                <w:noProof/>
                <w:color w:val="000000"/>
                <w:sz w:val="24"/>
                <w:szCs w:val="24"/>
              </w:rPr>
              <w:t>Seneviratne (1985), Arasan, Rengaraju et al. (1994), Rastogi and Krishna Rao (2003)</w:t>
            </w:r>
            <w:r>
              <w:rPr>
                <w:rFonts w:cstheme="minorHAnsi"/>
                <w:color w:val="000000"/>
                <w:sz w:val="24"/>
                <w:szCs w:val="24"/>
              </w:rPr>
              <w:fldChar w:fldCharType="end"/>
            </w:r>
          </w:p>
        </w:tc>
        <w:tc>
          <w:tcPr>
            <w:tcW w:w="6922" w:type="dxa"/>
            <w:vAlign w:val="center"/>
          </w:tcPr>
          <w:p w14:paraId="401463EA" w14:textId="12D504D9" w:rsidR="00030D66" w:rsidRPr="0085239F" w:rsidRDefault="00783AC4" w:rsidP="00030D66">
            <w:pPr>
              <w:rPr>
                <w:rFonts w:cstheme="minorHAnsi"/>
                <w:b/>
                <w:bCs/>
                <w:sz w:val="24"/>
                <w:szCs w:val="24"/>
              </w:rPr>
            </w:pPr>
            <w:r w:rsidRPr="00783AC4">
              <w:rPr>
                <w:sz w:val="24"/>
                <w:szCs w:val="24"/>
              </w:rPr>
              <w:t xml:space="preserve">proposed an average critical distance of </w:t>
            </w:r>
            <w:r w:rsidRPr="00783AC4">
              <w:rPr>
                <w:b/>
                <w:bCs/>
                <w:sz w:val="24"/>
                <w:szCs w:val="24"/>
              </w:rPr>
              <w:t>1100 m</w:t>
            </w:r>
            <w:r w:rsidRPr="00783AC4">
              <w:rPr>
                <w:sz w:val="24"/>
                <w:szCs w:val="24"/>
              </w:rPr>
              <w:t xml:space="preserve"> across the categories of trip type, and </w:t>
            </w:r>
            <w:r w:rsidRPr="00783AC4">
              <w:rPr>
                <w:b/>
                <w:bCs/>
                <w:sz w:val="24"/>
                <w:szCs w:val="24"/>
              </w:rPr>
              <w:t>1050 m</w:t>
            </w:r>
            <w:r w:rsidRPr="00783AC4">
              <w:rPr>
                <w:sz w:val="24"/>
                <w:szCs w:val="24"/>
              </w:rPr>
              <w:t xml:space="preserve"> and </w:t>
            </w:r>
            <w:r w:rsidRPr="00783AC4">
              <w:rPr>
                <w:b/>
                <w:bCs/>
                <w:sz w:val="24"/>
                <w:szCs w:val="24"/>
              </w:rPr>
              <w:t>750 m</w:t>
            </w:r>
            <w:r w:rsidRPr="00783AC4">
              <w:rPr>
                <w:sz w:val="24"/>
                <w:szCs w:val="24"/>
              </w:rPr>
              <w:t xml:space="preserve"> respectively for the categories of male and female.</w:t>
            </w:r>
          </w:p>
        </w:tc>
      </w:tr>
      <w:tr w:rsidR="00030D66" w:rsidRPr="00A76394" w14:paraId="187262EA" w14:textId="77777777" w:rsidTr="001623DF">
        <w:tc>
          <w:tcPr>
            <w:tcW w:w="2428" w:type="dxa"/>
          </w:tcPr>
          <w:p w14:paraId="0752D4D2" w14:textId="52A52006" w:rsidR="00030D66" w:rsidRPr="00E8758A" w:rsidRDefault="00A87B89"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AuthorYear="1"&gt;&lt;Author&gt;Houde&lt;/Author&gt;&lt;Year&gt;2018&lt;/Year&gt;&lt;RecNum&gt;13&lt;/RecNum&gt;&lt;DisplayText&gt;Houde, Apparicio et al. (2018)&lt;/DisplayText&gt;&lt;record&gt;&lt;rec-number&gt;13&lt;/rec-number&gt;&lt;foreign-keys&gt;&lt;key app="EN" db-id="2e2p5vxx2zxtrfexpad5zaef0pxz5rr252a5" timestamp="1660661350"&gt;13&lt;/key&gt;&lt;/foreign-keys&gt;&lt;ref-type name="Journal Article"&gt;17&lt;/ref-type&gt;&lt;contributors&gt;&lt;authors&gt;&lt;author&gt;Houde, Maxime&lt;/author&gt;&lt;author&gt;Apparicio, Philippe&lt;/author&gt;&lt;author&gt;Séguin, Anne-Marie&lt;/author&gt;&lt;/authors&gt;&lt;/contributors&gt;&lt;titles&gt;&lt;title&gt;A ride for whom: Has cycling network expansion reduced inequities in accessibility in Montreal, Canada?&lt;/title&gt;&lt;secondary-title&gt;Journal of Transport Geography&lt;/secondary-title&gt;&lt;/titles&gt;&lt;periodical&gt;&lt;full-title&gt;Journal of Transport Geography&lt;/full-title&gt;&lt;/periodical&gt;&lt;pages&gt;9-21&lt;/pages&gt;&lt;volume&gt;68&lt;/volume&gt;&lt;section&gt;9&lt;/section&gt;&lt;dates&gt;&lt;year&gt;2018&lt;/year&gt;&lt;/dates&gt;&lt;isbn&gt;09666923&lt;/isbn&gt;&lt;urls&gt;&lt;/urls&gt;&lt;electronic-resource-num&gt;10.1016/j.jtrangeo.2018.02.005&lt;/electronic-resource-num&gt;&lt;/record&gt;&lt;/Cite&gt;&lt;/EndNote&gt;</w:instrText>
            </w:r>
            <w:r>
              <w:rPr>
                <w:rFonts w:cstheme="minorHAnsi"/>
                <w:color w:val="000000"/>
                <w:sz w:val="24"/>
                <w:szCs w:val="24"/>
              </w:rPr>
              <w:fldChar w:fldCharType="separate"/>
            </w:r>
            <w:r w:rsidR="00D56E23">
              <w:rPr>
                <w:rFonts w:cstheme="minorHAnsi"/>
                <w:noProof/>
                <w:color w:val="000000"/>
                <w:sz w:val="24"/>
                <w:szCs w:val="24"/>
              </w:rPr>
              <w:t>Houde, Apparicio et al. (2018)</w:t>
            </w:r>
            <w:r>
              <w:rPr>
                <w:rFonts w:cstheme="minorHAnsi"/>
                <w:color w:val="000000"/>
                <w:sz w:val="24"/>
                <w:szCs w:val="24"/>
              </w:rPr>
              <w:fldChar w:fldCharType="end"/>
            </w:r>
          </w:p>
        </w:tc>
        <w:tc>
          <w:tcPr>
            <w:tcW w:w="6922" w:type="dxa"/>
            <w:vAlign w:val="center"/>
          </w:tcPr>
          <w:p w14:paraId="0FBB1DC9" w14:textId="2B094D2C" w:rsidR="00030D66" w:rsidRPr="0085239F" w:rsidRDefault="00030D66" w:rsidP="00030D66">
            <w:pPr>
              <w:rPr>
                <w:rFonts w:cstheme="minorHAnsi"/>
                <w:b/>
                <w:bCs/>
                <w:sz w:val="24"/>
                <w:szCs w:val="24"/>
              </w:rPr>
            </w:pPr>
            <w:r w:rsidRPr="0085239F">
              <w:rPr>
                <w:rFonts w:cstheme="minorHAnsi"/>
                <w:sz w:val="24"/>
                <w:szCs w:val="24"/>
              </w:rPr>
              <w:t xml:space="preserve">access to the cycling network within a </w:t>
            </w:r>
            <w:r w:rsidRPr="0085239F">
              <w:rPr>
                <w:rFonts w:cstheme="minorHAnsi"/>
                <w:b/>
                <w:bCs/>
                <w:sz w:val="24"/>
                <w:szCs w:val="24"/>
              </w:rPr>
              <w:t>500-metre</w:t>
            </w:r>
            <w:r w:rsidRPr="0085239F">
              <w:rPr>
                <w:rFonts w:cstheme="minorHAnsi"/>
                <w:sz w:val="24"/>
                <w:szCs w:val="24"/>
              </w:rPr>
              <w:t xml:space="preserve"> radius and the access to a cyclist-only bike path within a </w:t>
            </w:r>
            <w:r w:rsidRPr="00783AC4">
              <w:rPr>
                <w:rFonts w:cstheme="minorHAnsi"/>
                <w:b/>
                <w:bCs/>
                <w:sz w:val="24"/>
                <w:szCs w:val="24"/>
              </w:rPr>
              <w:t>500-metre</w:t>
            </w:r>
            <w:r w:rsidRPr="0085239F">
              <w:rPr>
                <w:rFonts w:cstheme="minorHAnsi"/>
                <w:sz w:val="24"/>
                <w:szCs w:val="24"/>
              </w:rPr>
              <w:t xml:space="preserve"> radius from the centroid of the census tract.</w:t>
            </w:r>
          </w:p>
        </w:tc>
      </w:tr>
      <w:tr w:rsidR="00030D66" w:rsidRPr="00A76394" w14:paraId="41F0EF30" w14:textId="77777777" w:rsidTr="001623DF">
        <w:tc>
          <w:tcPr>
            <w:tcW w:w="2428" w:type="dxa"/>
          </w:tcPr>
          <w:p w14:paraId="20C8B80A" w14:textId="635BA2EB" w:rsidR="00030D66" w:rsidRPr="00E8758A"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AuthorYear="1"&gt;&lt;Author&gt;McNeil&lt;/Author&gt;&lt;Year&gt;2011&lt;/Year&gt;&lt;RecNum&gt;37&lt;/RecNum&gt;&lt;DisplayText&gt;McNeil (2011)&lt;/DisplayText&gt;&lt;record&gt;&lt;rec-number&gt;37&lt;/rec-number&gt;&lt;foreign-keys&gt;&lt;key app="EN" db-id="2e2p5vxx2zxtrfexpad5zaef0pxz5rr252a5" timestamp="1660661434"&gt;37&lt;/key&gt;&lt;/foreign-keys&gt;&lt;ref-type name="Journal Article"&gt;17&lt;/ref-type&gt;&lt;contributors&gt;&lt;authors&gt;&lt;author&gt;McNeil, Nathan&lt;/author&gt;&lt;/authors&gt;&lt;/contributors&gt;&lt;titles&gt;&lt;title&gt;Bikeability and the 20-min Neighborhood&lt;/title&gt;&lt;secondary-title&gt;Transportation Research Record: Journal of the Transportation Research Board&lt;/secondary-title&gt;&lt;/titles&gt;&lt;periodical&gt;&lt;full-title&gt;Transportation Research Record: Journal of the Transportation Research Board&lt;/full-title&gt;&lt;/periodical&gt;&lt;pages&gt;53-63&lt;/pages&gt;&lt;volume&gt;2247&lt;/volume&gt;&lt;number&gt;1&lt;/number&gt;&lt;section&gt;53&lt;/section&gt;&lt;dates&gt;&lt;year&gt;2011&lt;/year&gt;&lt;/dates&gt;&lt;isbn&gt;0361-1981&amp;#xD;2169-4052&lt;/isbn&gt;&lt;urls&gt;&lt;/urls&gt;&lt;electronic-resource-num&gt;10.3141/2247-07&lt;/electronic-resource-num&gt;&lt;/record&gt;&lt;/Cite&gt;&lt;/EndNote&gt;</w:instrText>
            </w:r>
            <w:r>
              <w:rPr>
                <w:sz w:val="24"/>
                <w:szCs w:val="24"/>
              </w:rPr>
              <w:fldChar w:fldCharType="separate"/>
            </w:r>
            <w:r w:rsidR="004B593D">
              <w:rPr>
                <w:noProof/>
                <w:sz w:val="24"/>
                <w:szCs w:val="24"/>
              </w:rPr>
              <w:t>McNeil (2011)</w:t>
            </w:r>
            <w:r>
              <w:rPr>
                <w:sz w:val="24"/>
                <w:szCs w:val="24"/>
              </w:rPr>
              <w:fldChar w:fldCharType="end"/>
            </w:r>
          </w:p>
        </w:tc>
        <w:tc>
          <w:tcPr>
            <w:tcW w:w="6922" w:type="dxa"/>
            <w:vAlign w:val="center"/>
          </w:tcPr>
          <w:p w14:paraId="4F49167F" w14:textId="6B4EFEAE" w:rsidR="00030D66" w:rsidRPr="0085239F" w:rsidRDefault="00030D66" w:rsidP="00030D66">
            <w:pPr>
              <w:rPr>
                <w:rFonts w:cstheme="minorHAnsi"/>
                <w:b/>
                <w:bCs/>
                <w:sz w:val="24"/>
                <w:szCs w:val="24"/>
              </w:rPr>
            </w:pPr>
            <w:r w:rsidRPr="00A922DC">
              <w:rPr>
                <w:sz w:val="24"/>
                <w:szCs w:val="24"/>
              </w:rPr>
              <w:t xml:space="preserve">the average cyclist would be willing to travel between </w:t>
            </w:r>
            <w:r w:rsidRPr="00783AC4">
              <w:rPr>
                <w:b/>
                <w:bCs/>
                <w:sz w:val="24"/>
                <w:szCs w:val="24"/>
              </w:rPr>
              <w:t>1 mi and 2.5 mi</w:t>
            </w:r>
            <w:r w:rsidRPr="00A922DC">
              <w:rPr>
                <w:sz w:val="24"/>
                <w:szCs w:val="24"/>
              </w:rPr>
              <w:t xml:space="preserve"> for most utilitarian nonwork trips</w:t>
            </w:r>
          </w:p>
        </w:tc>
      </w:tr>
      <w:tr w:rsidR="00030D66" w:rsidRPr="00A76394" w14:paraId="063A4D94" w14:textId="77777777" w:rsidTr="006B1C1A">
        <w:tc>
          <w:tcPr>
            <w:tcW w:w="2428" w:type="dxa"/>
            <w:vAlign w:val="center"/>
          </w:tcPr>
          <w:p w14:paraId="7AEC3563" w14:textId="36DB579A"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AuthorYear="1"&gt;&lt;Author&gt;Saghapour&lt;/Author&gt;&lt;Year&gt;2017&lt;/Year&gt;&lt;RecNum&gt;107&lt;/RecNum&gt;&lt;DisplayText&gt;Saghapour (2017)&lt;/DisplayText&gt;&lt;record&gt;&lt;rec-number&gt;107&lt;/rec-number&gt;&lt;foreign-keys&gt;&lt;key app="EN" db-id="2e2p5vxx2zxtrfexpad5zaef0pxz5rr252a5" timestamp="1660661665"&gt;107&lt;/key&gt;&lt;/foreign-keys&gt;&lt;ref-type name="Journal Article"&gt;17&lt;/ref-type&gt;&lt;contributors&gt;&lt;authors&gt;&lt;author&gt;Saghapour, Tayebeh, Sara Moridpour, and Russell G&lt;/author&gt;&lt;/authors&gt;&lt;/contributors&gt;&lt;titles&gt;&lt;title&gt;Measuring cycling accessibility in metropolitan areas&lt;/title&gt;&lt;secondary-title&gt;International journal of sustainable transportation&lt;/secondary-title&gt;&lt;/titles&gt;&lt;periodical&gt;&lt;full-title&gt;International Journal of Sustainable Transportation&lt;/full-title&gt;&lt;/periodical&gt;&lt;dates&gt;&lt;year&gt;2017&lt;/year&gt;&lt;/dates&gt;&lt;urls&gt;&lt;/urls&gt;&lt;/record&gt;&lt;/Cite&gt;&lt;/EndNote&gt;</w:instrText>
            </w:r>
            <w:r>
              <w:rPr>
                <w:sz w:val="24"/>
                <w:szCs w:val="24"/>
              </w:rPr>
              <w:fldChar w:fldCharType="separate"/>
            </w:r>
            <w:r w:rsidR="004B593D">
              <w:rPr>
                <w:noProof/>
                <w:sz w:val="24"/>
                <w:szCs w:val="24"/>
              </w:rPr>
              <w:t>Saghapour (2017)</w:t>
            </w:r>
            <w:r>
              <w:rPr>
                <w:sz w:val="24"/>
                <w:szCs w:val="24"/>
              </w:rPr>
              <w:fldChar w:fldCharType="end"/>
            </w:r>
          </w:p>
        </w:tc>
        <w:tc>
          <w:tcPr>
            <w:tcW w:w="6922" w:type="dxa"/>
            <w:vAlign w:val="center"/>
          </w:tcPr>
          <w:p w14:paraId="52C90E66" w14:textId="58B7B452" w:rsidR="00030D66" w:rsidRPr="0085239F" w:rsidRDefault="00030D66" w:rsidP="00030D66">
            <w:pPr>
              <w:rPr>
                <w:rFonts w:cstheme="minorHAnsi"/>
                <w:b/>
                <w:bCs/>
                <w:sz w:val="24"/>
                <w:szCs w:val="24"/>
              </w:rPr>
            </w:pPr>
            <w:r w:rsidRPr="00A922DC">
              <w:rPr>
                <w:sz w:val="24"/>
                <w:szCs w:val="24"/>
              </w:rPr>
              <w:t xml:space="preserve">Considered </w:t>
            </w:r>
            <w:r w:rsidRPr="00783AC4">
              <w:rPr>
                <w:b/>
                <w:bCs/>
                <w:sz w:val="24"/>
                <w:szCs w:val="24"/>
              </w:rPr>
              <w:t>10-20 mins or 2.5 - 4km</w:t>
            </w:r>
            <w:r w:rsidRPr="00A922DC">
              <w:rPr>
                <w:sz w:val="24"/>
                <w:szCs w:val="24"/>
              </w:rPr>
              <w:t xml:space="preserve"> (Based on POI type)</w:t>
            </w:r>
          </w:p>
        </w:tc>
      </w:tr>
      <w:tr w:rsidR="00030D66" w:rsidRPr="00A76394" w14:paraId="1581CD8D" w14:textId="77777777" w:rsidTr="001623DF">
        <w:tc>
          <w:tcPr>
            <w:tcW w:w="2428" w:type="dxa"/>
          </w:tcPr>
          <w:p w14:paraId="3CA4033A" w14:textId="6C4CE28F"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AuthorYear="1"&gt;&lt;Author&gt;Tucker&lt;/Author&gt;&lt;Year&gt;2017&lt;/Year&gt;&lt;RecNum&gt;31&lt;/RecNum&gt;&lt;DisplayText&gt;Tucker and Manaugh (2017)&lt;/DisplayText&gt;&lt;record&gt;&lt;rec-number&gt;31&lt;/rec-number&gt;&lt;foreign-keys&gt;&lt;key app="EN" db-id="2e2p5vxx2zxtrfexpad5zaef0pxz5rr252a5" timestamp="1660661411"&gt;31&lt;/key&gt;&lt;/foreign-keys&gt;&lt;ref-type name="Journal Article"&gt;17&lt;/ref-type&gt;&lt;contributors&gt;&lt;authors&gt;&lt;author&gt;Tucker, Bronwen&lt;/author&gt;&lt;author&gt;Manaugh, Kevin&lt;/author&gt;&lt;/authors&gt;&lt;/contributors&gt;&lt;titles&gt;&lt;title&gt;Bicycle equity in Brazil: Access to safe cycling routes across neighborhoods in Rio de Janeiro and Curitiba&lt;/title&gt;&lt;secondary-title&gt;International Journal of Sustainable Transportation&lt;/secondary-title&gt;&lt;/titles&gt;&lt;periodical&gt;&lt;full-title&gt;International Journal of Sustainable Transportation&lt;/full-title&gt;&lt;/periodical&gt;&lt;pages&gt;29-38&lt;/pages&gt;&lt;volume&gt;12&lt;/volume&gt;&lt;number&gt;1&lt;/number&gt;&lt;section&gt;29&lt;/section&gt;&lt;dates&gt;&lt;year&gt;2017&lt;/year&gt;&lt;/dates&gt;&lt;isbn&gt;1556-8318&amp;#xD;1556-8334&lt;/isbn&gt;&lt;urls&gt;&lt;/urls&gt;&lt;electronic-resource-num&gt;10.1080/15568318.2017.1324585&lt;/electronic-resource-num&gt;&lt;/record&gt;&lt;/Cite&gt;&lt;/EndNote&gt;</w:instrText>
            </w:r>
            <w:r>
              <w:rPr>
                <w:sz w:val="24"/>
                <w:szCs w:val="24"/>
              </w:rPr>
              <w:fldChar w:fldCharType="separate"/>
            </w:r>
            <w:r w:rsidR="004B593D">
              <w:rPr>
                <w:noProof/>
                <w:sz w:val="24"/>
                <w:szCs w:val="24"/>
              </w:rPr>
              <w:t>Tucker and Manaugh (2017)</w:t>
            </w:r>
            <w:r>
              <w:rPr>
                <w:sz w:val="24"/>
                <w:szCs w:val="24"/>
              </w:rPr>
              <w:fldChar w:fldCharType="end"/>
            </w:r>
          </w:p>
        </w:tc>
        <w:tc>
          <w:tcPr>
            <w:tcW w:w="6922" w:type="dxa"/>
            <w:vAlign w:val="center"/>
          </w:tcPr>
          <w:p w14:paraId="7B1CA8B9" w14:textId="455EFD37" w:rsidR="00030D66" w:rsidRPr="0085239F" w:rsidRDefault="00030D66" w:rsidP="00030D66">
            <w:pPr>
              <w:rPr>
                <w:rFonts w:cstheme="minorHAnsi"/>
                <w:b/>
                <w:bCs/>
                <w:sz w:val="24"/>
                <w:szCs w:val="24"/>
              </w:rPr>
            </w:pPr>
            <w:r w:rsidRPr="00A922DC">
              <w:rPr>
                <w:sz w:val="24"/>
                <w:szCs w:val="24"/>
              </w:rPr>
              <w:t xml:space="preserve">A cut-off length of </w:t>
            </w:r>
            <w:r w:rsidRPr="00A922DC">
              <w:rPr>
                <w:b/>
                <w:bCs/>
                <w:sz w:val="24"/>
                <w:szCs w:val="24"/>
              </w:rPr>
              <w:t>7 km</w:t>
            </w:r>
            <w:r w:rsidRPr="00A922DC">
              <w:rPr>
                <w:sz w:val="24"/>
                <w:szCs w:val="24"/>
              </w:rPr>
              <w:t xml:space="preserve"> was used.</w:t>
            </w:r>
          </w:p>
        </w:tc>
      </w:tr>
      <w:tr w:rsidR="00030D66" w:rsidRPr="00A76394" w14:paraId="40CE4347" w14:textId="77777777" w:rsidTr="001623DF">
        <w:tc>
          <w:tcPr>
            <w:tcW w:w="2428" w:type="dxa"/>
          </w:tcPr>
          <w:p w14:paraId="1A31C9FB" w14:textId="07C658D4" w:rsidR="00030D66" w:rsidRPr="0085239F" w:rsidRDefault="00A87B89" w:rsidP="00030D66">
            <w:pPr>
              <w:autoSpaceDE w:val="0"/>
              <w:autoSpaceDN w:val="0"/>
              <w:adjustRightInd w:val="0"/>
              <w:rPr>
                <w:rFonts w:cstheme="minorHAnsi"/>
                <w:color w:val="000000"/>
                <w:sz w:val="24"/>
                <w:szCs w:val="24"/>
              </w:rPr>
            </w:pPr>
            <w:r>
              <w:rPr>
                <w:rFonts w:cstheme="minorHAnsi"/>
                <w:color w:val="000000"/>
                <w:sz w:val="24"/>
                <w:szCs w:val="24"/>
              </w:rPr>
              <w:fldChar w:fldCharType="begin"/>
            </w:r>
            <w:r w:rsidR="00D56E23">
              <w:rPr>
                <w:rFonts w:cstheme="minorHAnsi"/>
                <w:color w:val="000000"/>
                <w:sz w:val="24"/>
                <w:szCs w:val="24"/>
              </w:rPr>
              <w:instrText xml:space="preserve"> ADDIN EN.CITE &lt;EndNote&gt;&lt;Cite AuthorYear="1"&gt;&lt;Author&gt;Manum&lt;/Author&gt;&lt;Year&gt;2019&lt;/Year&gt;&lt;RecNum&gt;300&lt;/RecNum&gt;&lt;DisplayText&gt;Manum, Nordstrom et al. (2019)&lt;/DisplayText&gt;&lt;record&gt;&lt;rec-number&gt;300&lt;/rec-number&gt;&lt;foreign-keys&gt;&lt;key app="EN" db-id="2e2p5vxx2zxtrfexpad5zaef0pxz5rr252a5" timestamp="1660697278"&gt;300&lt;/key&gt;&lt;/foreign-keys&gt;&lt;ref-type name="Conference Proceedings"&gt;10&lt;/ref-type&gt;&lt;contributors&gt;&lt;authors&gt;&lt;author&gt;Manum, BENDIK&lt;/author&gt;&lt;author&gt;Nordstrom, T&lt;/author&gt;&lt;author&gt;Arnessen, P&lt;/author&gt;&lt;author&gt;Cooper, CRISPIN&lt;/author&gt;&lt;author&gt;Gil, JORGE&lt;/author&gt;&lt;author&gt;Dahl, ERLEND&lt;/author&gt;&lt;author&gt;Chan, RINGO&lt;/author&gt;&lt;author&gt;Rokseth, LILLIAN&lt;/author&gt;&lt;author&gt;Green, SYLVIA&lt;/author&gt;&lt;/authors&gt;&lt;/contributors&gt;&lt;titles&gt;&lt;title&gt;Using realistic travel-time thresholds in accessibility measures of bicycle route networks&lt;/title&gt;&lt;secondary-title&gt;Proceedings of the 12th space syntax symposium&lt;/secondary-title&gt;&lt;/titles&gt;&lt;periodical&gt;&lt;full-title&gt;Proceedings of the 12th space syntax symposium&lt;/full-title&gt;&lt;/periodical&gt;&lt;dates&gt;&lt;year&gt;2019&lt;/year&gt;&lt;/dates&gt;&lt;urls&gt;&lt;/urls&gt;&lt;/record&gt;&lt;/Cite&gt;&lt;/EndNote&gt;</w:instrText>
            </w:r>
            <w:r>
              <w:rPr>
                <w:rFonts w:cstheme="minorHAnsi"/>
                <w:color w:val="000000"/>
                <w:sz w:val="24"/>
                <w:szCs w:val="24"/>
              </w:rPr>
              <w:fldChar w:fldCharType="separate"/>
            </w:r>
            <w:r w:rsidR="00D56E23">
              <w:rPr>
                <w:rFonts w:cstheme="minorHAnsi"/>
                <w:noProof/>
                <w:color w:val="000000"/>
                <w:sz w:val="24"/>
                <w:szCs w:val="24"/>
              </w:rPr>
              <w:t>Manum, Nordstrom et al. (2019)</w:t>
            </w:r>
            <w:r>
              <w:rPr>
                <w:rFonts w:cstheme="minorHAnsi"/>
                <w:color w:val="000000"/>
                <w:sz w:val="24"/>
                <w:szCs w:val="24"/>
              </w:rPr>
              <w:fldChar w:fldCharType="end"/>
            </w:r>
          </w:p>
        </w:tc>
        <w:tc>
          <w:tcPr>
            <w:tcW w:w="6922" w:type="dxa"/>
            <w:vAlign w:val="center"/>
          </w:tcPr>
          <w:p w14:paraId="031E69D2" w14:textId="713B0BD3" w:rsidR="00030D66" w:rsidRPr="0085239F" w:rsidRDefault="00030D66" w:rsidP="00030D66">
            <w:pPr>
              <w:rPr>
                <w:rFonts w:cstheme="minorHAnsi"/>
                <w:b/>
                <w:bCs/>
                <w:sz w:val="24"/>
                <w:szCs w:val="24"/>
              </w:rPr>
            </w:pPr>
            <w:r w:rsidRPr="0085239F">
              <w:rPr>
                <w:sz w:val="24"/>
                <w:szCs w:val="24"/>
              </w:rPr>
              <w:t xml:space="preserve">a travel-time threshold of </w:t>
            </w:r>
            <w:r w:rsidRPr="0085239F">
              <w:rPr>
                <w:b/>
                <w:bCs/>
                <w:sz w:val="24"/>
                <w:szCs w:val="24"/>
              </w:rPr>
              <w:t>15 minutes</w:t>
            </w:r>
            <w:r w:rsidRPr="0085239F">
              <w:rPr>
                <w:sz w:val="24"/>
                <w:szCs w:val="24"/>
              </w:rPr>
              <w:t xml:space="preserve"> in one direction is a reasonable value for calculating the catchment area. (bicycling speeds vary)</w:t>
            </w:r>
          </w:p>
        </w:tc>
      </w:tr>
      <w:tr w:rsidR="00030D66" w:rsidRPr="00A76394" w14:paraId="25CE8FBA" w14:textId="77777777" w:rsidTr="006B1C1A">
        <w:tc>
          <w:tcPr>
            <w:tcW w:w="2428" w:type="dxa"/>
            <w:vAlign w:val="center"/>
          </w:tcPr>
          <w:p w14:paraId="31D429C7" w14:textId="511F2BAA"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D56E23">
              <w:rPr>
                <w:sz w:val="24"/>
                <w:szCs w:val="24"/>
              </w:rPr>
              <w:instrText xml:space="preserve"> ADDIN EN.CITE &lt;EndNote&gt;&lt;Cite AuthorYear="1"&gt;&lt;Author&gt;Faghih Imani&lt;/Author&gt;&lt;Year&gt;2019&lt;/Year&gt;&lt;RecNum&gt;50&lt;/RecNum&gt;&lt;DisplayText&gt;Faghih Imani, Miller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Pr>
                <w:sz w:val="24"/>
                <w:szCs w:val="24"/>
              </w:rPr>
              <w:fldChar w:fldCharType="separate"/>
            </w:r>
            <w:r w:rsidR="00D56E23">
              <w:rPr>
                <w:noProof/>
                <w:sz w:val="24"/>
                <w:szCs w:val="24"/>
              </w:rPr>
              <w:t>Faghih Imani, Miller et al. (2019)</w:t>
            </w:r>
            <w:r>
              <w:rPr>
                <w:sz w:val="24"/>
                <w:szCs w:val="24"/>
              </w:rPr>
              <w:fldChar w:fldCharType="end"/>
            </w:r>
          </w:p>
        </w:tc>
        <w:tc>
          <w:tcPr>
            <w:tcW w:w="6922" w:type="dxa"/>
            <w:vAlign w:val="center"/>
          </w:tcPr>
          <w:p w14:paraId="335382D2" w14:textId="4D154F18" w:rsidR="00030D66" w:rsidRPr="0085239F" w:rsidRDefault="00030D66" w:rsidP="00030D66">
            <w:pPr>
              <w:rPr>
                <w:rFonts w:cstheme="minorHAnsi"/>
                <w:b/>
                <w:bCs/>
                <w:sz w:val="24"/>
                <w:szCs w:val="24"/>
              </w:rPr>
            </w:pPr>
            <w:r w:rsidRPr="00053B5E">
              <w:rPr>
                <w:sz w:val="24"/>
                <w:szCs w:val="24"/>
              </w:rPr>
              <w:t xml:space="preserve">calculated the </w:t>
            </w:r>
            <w:r w:rsidRPr="00053B5E">
              <w:rPr>
                <w:b/>
                <w:bCs/>
                <w:sz w:val="24"/>
                <w:szCs w:val="24"/>
              </w:rPr>
              <w:t>30-minute</w:t>
            </w:r>
            <w:r w:rsidRPr="00053B5E">
              <w:rPr>
                <w:sz w:val="24"/>
                <w:szCs w:val="24"/>
              </w:rPr>
              <w:t xml:space="preserve"> cycling thresholds to accessibility to jobs</w:t>
            </w:r>
          </w:p>
        </w:tc>
      </w:tr>
      <w:tr w:rsidR="00030D66" w:rsidRPr="00A76394" w14:paraId="7485064C" w14:textId="77777777" w:rsidTr="001623DF">
        <w:tc>
          <w:tcPr>
            <w:tcW w:w="2428" w:type="dxa"/>
          </w:tcPr>
          <w:p w14:paraId="5ACF0E2C" w14:textId="08B161C0" w:rsidR="00030D66" w:rsidRPr="0085239F" w:rsidRDefault="00A87B89" w:rsidP="00030D66">
            <w:pPr>
              <w:autoSpaceDE w:val="0"/>
              <w:autoSpaceDN w:val="0"/>
              <w:adjustRightInd w:val="0"/>
              <w:rPr>
                <w:rFonts w:cstheme="minorHAnsi"/>
                <w:color w:val="000000"/>
                <w:sz w:val="24"/>
                <w:szCs w:val="24"/>
              </w:rPr>
            </w:pPr>
            <w:r>
              <w:rPr>
                <w:sz w:val="24"/>
                <w:szCs w:val="24"/>
                <w:shd w:val="clear" w:color="auto" w:fill="FFFFFF"/>
              </w:rPr>
              <w:fldChar w:fldCharType="begin"/>
            </w:r>
            <w:r w:rsidR="00D56E23">
              <w:rPr>
                <w:sz w:val="24"/>
                <w:szCs w:val="24"/>
                <w:shd w:val="clear" w:color="auto" w:fill="FFFFFF"/>
              </w:rPr>
              <w:instrText xml:space="preserve"> ADDIN EN.CITE &lt;EndNote&gt;&lt;Cite AuthorYear="1"&gt;&lt;Author&gt;Li&lt;/Author&gt;&lt;Year&gt;2020&lt;/Year&gt;&lt;RecNum&gt;24&lt;/RecNum&gt;&lt;DisplayText&gt;Li, Huang et al. (2020)&lt;/DisplayText&gt;&lt;record&gt;&lt;rec-number&gt;24&lt;/rec-number&gt;&lt;foreign-keys&gt;&lt;key app="EN" db-id="2e2p5vxx2zxtrfexpad5zaef0pxz5rr252a5" timestamp="1660661388"&gt;24&lt;/key&gt;&lt;/foreign-keys&gt;&lt;ref-type name="Journal Article"&gt;17&lt;/ref-type&gt;&lt;contributors&gt;&lt;authors&gt;&lt;author&gt;Li, Aoyong&lt;/author&gt;&lt;author&gt;Huang, Yizhe&lt;/author&gt;&lt;author&gt;Axhausen, Kay W.&lt;/author&gt;&lt;/authors&gt;&lt;/contributors&gt;&lt;titles&gt;&lt;title&gt;An approach to imputing destination activities for inclusion in measures of bicycle accessibility&lt;/title&gt;&lt;secondary-title&gt;Journal of Transport Geography&lt;/secondary-title&gt;&lt;/titles&gt;&lt;periodical&gt;&lt;full-title&gt;Journal of Transport Geography&lt;/full-title&gt;&lt;/periodical&gt;&lt;volume&gt;82&lt;/volume&gt;&lt;section&gt;102566&lt;/section&gt;&lt;dates&gt;&lt;year&gt;2020&lt;/year&gt;&lt;/dates&gt;&lt;isbn&gt;09666923&lt;/isbn&gt;&lt;urls&gt;&lt;/urls&gt;&lt;electronic-resource-num&gt;10.1016/j.jtrangeo.2019.102566&lt;/electronic-resource-num&gt;&lt;/record&gt;&lt;/Cite&gt;&lt;/EndNote&gt;</w:instrText>
            </w:r>
            <w:r>
              <w:rPr>
                <w:sz w:val="24"/>
                <w:szCs w:val="24"/>
                <w:shd w:val="clear" w:color="auto" w:fill="FFFFFF"/>
              </w:rPr>
              <w:fldChar w:fldCharType="separate"/>
            </w:r>
            <w:r w:rsidR="00D56E23">
              <w:rPr>
                <w:noProof/>
                <w:sz w:val="24"/>
                <w:szCs w:val="24"/>
                <w:shd w:val="clear" w:color="auto" w:fill="FFFFFF"/>
              </w:rPr>
              <w:t>Li, Huang et al. (2020)</w:t>
            </w:r>
            <w:r>
              <w:rPr>
                <w:sz w:val="24"/>
                <w:szCs w:val="24"/>
                <w:shd w:val="clear" w:color="auto" w:fill="FFFFFF"/>
              </w:rPr>
              <w:fldChar w:fldCharType="end"/>
            </w:r>
          </w:p>
        </w:tc>
        <w:tc>
          <w:tcPr>
            <w:tcW w:w="6922" w:type="dxa"/>
            <w:vAlign w:val="center"/>
          </w:tcPr>
          <w:p w14:paraId="545FA68B" w14:textId="21D567BA" w:rsidR="00030D66" w:rsidRPr="0085239F" w:rsidRDefault="00030D66" w:rsidP="00030D66">
            <w:pPr>
              <w:rPr>
                <w:rFonts w:cstheme="minorHAnsi"/>
                <w:b/>
                <w:bCs/>
                <w:sz w:val="24"/>
                <w:szCs w:val="24"/>
              </w:rPr>
            </w:pPr>
            <w:r w:rsidRPr="0085239F">
              <w:rPr>
                <w:rFonts w:cstheme="minorHAnsi"/>
                <w:sz w:val="24"/>
                <w:szCs w:val="24"/>
              </w:rPr>
              <w:t xml:space="preserve">consider the trips whose </w:t>
            </w:r>
            <w:r w:rsidRPr="0085239F">
              <w:rPr>
                <w:rFonts w:cstheme="minorHAnsi"/>
                <w:b/>
                <w:bCs/>
                <w:sz w:val="24"/>
                <w:szCs w:val="24"/>
              </w:rPr>
              <w:t>trip distance</w:t>
            </w:r>
            <w:r w:rsidRPr="0085239F">
              <w:rPr>
                <w:rFonts w:cstheme="minorHAnsi"/>
                <w:sz w:val="24"/>
                <w:szCs w:val="24"/>
              </w:rPr>
              <w:t xml:space="preserve"> and </w:t>
            </w:r>
            <w:r w:rsidRPr="0085239F">
              <w:rPr>
                <w:rFonts w:cstheme="minorHAnsi"/>
                <w:b/>
                <w:bCs/>
                <w:sz w:val="24"/>
                <w:szCs w:val="24"/>
              </w:rPr>
              <w:t>duration</w:t>
            </w:r>
            <w:r w:rsidRPr="0085239F">
              <w:rPr>
                <w:rFonts w:cstheme="minorHAnsi"/>
                <w:sz w:val="24"/>
                <w:szCs w:val="24"/>
              </w:rPr>
              <w:t xml:space="preserve"> are between the 1st (</w:t>
            </w:r>
            <w:r w:rsidRPr="008039CB">
              <w:rPr>
                <w:rFonts w:cstheme="minorHAnsi"/>
                <w:b/>
                <w:bCs/>
                <w:sz w:val="24"/>
                <w:szCs w:val="24"/>
              </w:rPr>
              <w:t>301m and 180 s</w:t>
            </w:r>
            <w:r w:rsidRPr="0085239F">
              <w:rPr>
                <w:rFonts w:cstheme="minorHAnsi"/>
                <w:sz w:val="24"/>
                <w:szCs w:val="24"/>
              </w:rPr>
              <w:t>)</w:t>
            </w:r>
          </w:p>
        </w:tc>
      </w:tr>
      <w:tr w:rsidR="00030D66" w:rsidRPr="00A76394" w14:paraId="6DCC55E7" w14:textId="77777777" w:rsidTr="001623DF">
        <w:tc>
          <w:tcPr>
            <w:tcW w:w="2428" w:type="dxa"/>
          </w:tcPr>
          <w:p w14:paraId="7798D661" w14:textId="74037522"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4B593D">
              <w:rPr>
                <w:sz w:val="24"/>
                <w:szCs w:val="24"/>
              </w:rPr>
              <w:instrText xml:space="preserve"> ADDIN EN.CITE &lt;EndNote&gt;&lt;Cite AuthorYear="1"&gt;&lt;Author&gt;Chen&lt;/Author&gt;&lt;Year&gt;2020&lt;/Year&gt;&lt;RecNum&gt;60&lt;/RecNum&gt;&lt;DisplayText&gt;Chen and Wang (2020)&lt;/DisplayText&gt;&lt;record&gt;&lt;rec-number&gt;60&lt;/rec-number&gt;&lt;foreign-keys&gt;&lt;key app="EN" db-id="2e2p5vxx2zxtrfexpad5zaef0pxz5rr252a5" timestamp="1660661506"&gt;60&lt;/key&gt;&lt;/foreign-keys&gt;&lt;ref-type name="Journal Article"&gt;17&lt;/ref-type&gt;&lt;contributors&gt;&lt;authors&gt;&lt;author&gt;Chen, Na&lt;/author&gt;&lt;author&gt;Wang, Chih-Hao&lt;/author&gt;&lt;/authors&gt;&lt;/contributors&gt;&lt;titles&gt;&lt;title&gt;Does green transportation promote accessibility for equity in medium-size U.S. cites?&lt;/title&gt;&lt;secondary-title&gt;Transportation Research Part D: Transport and Environment&lt;/secondary-title&gt;&lt;/titles&gt;&lt;periodical&gt;&lt;full-title&gt;Transportation Research Part D: Transport and Environment&lt;/full-title&gt;&lt;/periodical&gt;&lt;volume&gt;84&lt;/volume&gt;&lt;section&gt;102365&lt;/section&gt;&lt;dates&gt;&lt;year&gt;2020&lt;/year&gt;&lt;/dates&gt;&lt;isbn&gt;13619209&lt;/isbn&gt;&lt;urls&gt;&lt;/urls&gt;&lt;electronic-resource-num&gt;10.1016/j.trd.2020.102365&lt;/electronic-resource-num&gt;&lt;/record&gt;&lt;/Cite&gt;&lt;/EndNote&gt;</w:instrText>
            </w:r>
            <w:r>
              <w:rPr>
                <w:sz w:val="24"/>
                <w:szCs w:val="24"/>
              </w:rPr>
              <w:fldChar w:fldCharType="separate"/>
            </w:r>
            <w:r w:rsidR="004B593D">
              <w:rPr>
                <w:noProof/>
                <w:sz w:val="24"/>
                <w:szCs w:val="24"/>
              </w:rPr>
              <w:t>Chen and Wang (2020)</w:t>
            </w:r>
            <w:r>
              <w:rPr>
                <w:sz w:val="24"/>
                <w:szCs w:val="24"/>
              </w:rPr>
              <w:fldChar w:fldCharType="end"/>
            </w:r>
          </w:p>
        </w:tc>
        <w:tc>
          <w:tcPr>
            <w:tcW w:w="6922" w:type="dxa"/>
            <w:vAlign w:val="center"/>
          </w:tcPr>
          <w:p w14:paraId="3D652F17" w14:textId="7889BDBF" w:rsidR="00030D66" w:rsidRPr="0085239F" w:rsidRDefault="00030D66" w:rsidP="00030D66">
            <w:pPr>
              <w:rPr>
                <w:rFonts w:cstheme="minorHAnsi"/>
                <w:b/>
                <w:bCs/>
                <w:sz w:val="24"/>
                <w:szCs w:val="24"/>
              </w:rPr>
            </w:pPr>
            <w:r w:rsidRPr="00A922DC">
              <w:rPr>
                <w:sz w:val="24"/>
                <w:szCs w:val="24"/>
              </w:rPr>
              <w:t>five thresholds</w:t>
            </w:r>
            <w:r w:rsidRPr="0085239F">
              <w:rPr>
                <w:sz w:val="24"/>
                <w:szCs w:val="24"/>
              </w:rPr>
              <w:t xml:space="preserve"> (</w:t>
            </w:r>
            <w:r w:rsidRPr="008039CB">
              <w:rPr>
                <w:b/>
                <w:bCs/>
                <w:sz w:val="24"/>
                <w:szCs w:val="24"/>
              </w:rPr>
              <w:t>10-, 20-, 30-, 45-, and 60-minute</w:t>
            </w:r>
            <w:r w:rsidRPr="0085239F">
              <w:rPr>
                <w:sz w:val="24"/>
                <w:szCs w:val="24"/>
              </w:rPr>
              <w:t>) by cycling.</w:t>
            </w:r>
          </w:p>
        </w:tc>
      </w:tr>
      <w:tr w:rsidR="00030D66" w:rsidRPr="00A76394" w14:paraId="3D3D5E13" w14:textId="77777777" w:rsidTr="006B1C1A">
        <w:tc>
          <w:tcPr>
            <w:tcW w:w="2428" w:type="dxa"/>
            <w:vAlign w:val="center"/>
          </w:tcPr>
          <w:p w14:paraId="5E860838" w14:textId="531FEAA4" w:rsidR="00030D66" w:rsidRPr="0085239F" w:rsidRDefault="00A87B89" w:rsidP="00030D66">
            <w:pPr>
              <w:autoSpaceDE w:val="0"/>
              <w:autoSpaceDN w:val="0"/>
              <w:adjustRightInd w:val="0"/>
              <w:rPr>
                <w:rFonts w:cstheme="minorHAnsi"/>
                <w:color w:val="000000"/>
                <w:sz w:val="24"/>
                <w:szCs w:val="24"/>
              </w:rPr>
            </w:pPr>
            <w:r>
              <w:rPr>
                <w:sz w:val="24"/>
                <w:szCs w:val="24"/>
              </w:rPr>
              <w:fldChar w:fldCharType="begin"/>
            </w:r>
            <w:r w:rsidR="00D56E23">
              <w:rPr>
                <w:sz w:val="24"/>
                <w:szCs w:val="24"/>
              </w:rPr>
              <w:instrText xml:space="preserve"> ADDIN EN.CITE &lt;EndNote&gt;&lt;Cite AuthorYear="1"&gt;&lt;Author&gt;Mora&lt;/Author&gt;&lt;Year&gt;2021&lt;/Year&gt;&lt;RecNum&gt;63&lt;/RecNum&gt;&lt;DisplayText&gt;Mora, Truffello et al. (2021)&lt;/DisplayText&gt;&lt;record&gt;&lt;rec-number&gt;63&lt;/rec-number&gt;&lt;foreign-keys&gt;&lt;key app="EN" db-id="2e2p5vxx2zxtrfexpad5zaef0pxz5rr252a5" timestamp="1660661517"&gt;63&lt;/key&gt;&lt;/foreign-keys&gt;&lt;ref-type name="Journal Article"&gt;17&lt;/ref-type&gt;&lt;contributors&gt;&lt;authors&gt;&lt;author&gt;Mora, Rodrigo&lt;/author&gt;&lt;author&gt;Truffello, Ricardo&lt;/author&gt;&lt;author&gt;Oyarzún, Gabriel&lt;/author&gt;&lt;/authors&gt;&lt;/contributors&gt;&lt;titles&gt;&lt;title&gt;Equity and accessibility of cycling infrastructure: An analysis of Santiago de Chile&lt;/title&gt;&lt;secondary-title&gt;Journal of Transport Geography&lt;/secondary-title&gt;&lt;/titles&gt;&lt;periodical&gt;&lt;full-title&gt;Journal of Transport Geography&lt;/full-title&gt;&lt;/periodical&gt;&lt;volume&gt;91&lt;/volume&gt;&lt;section&gt;102964&lt;/section&gt;&lt;dates&gt;&lt;year&gt;2021&lt;/year&gt;&lt;/dates&gt;&lt;isbn&gt;09666923&lt;/isbn&gt;&lt;urls&gt;&lt;/urls&gt;&lt;electronic-resource-num&gt;10.1016/j.jtrangeo.2021.102964&lt;/electronic-resource-num&gt;&lt;/record&gt;&lt;/Cite&gt;&lt;/EndNote&gt;</w:instrText>
            </w:r>
            <w:r>
              <w:rPr>
                <w:sz w:val="24"/>
                <w:szCs w:val="24"/>
              </w:rPr>
              <w:fldChar w:fldCharType="separate"/>
            </w:r>
            <w:r w:rsidR="00D56E23">
              <w:rPr>
                <w:noProof/>
                <w:sz w:val="24"/>
                <w:szCs w:val="24"/>
              </w:rPr>
              <w:t>Mora, Truffello et al. (2021)</w:t>
            </w:r>
            <w:r>
              <w:rPr>
                <w:sz w:val="24"/>
                <w:szCs w:val="24"/>
              </w:rPr>
              <w:fldChar w:fldCharType="end"/>
            </w:r>
          </w:p>
        </w:tc>
        <w:tc>
          <w:tcPr>
            <w:tcW w:w="6922" w:type="dxa"/>
            <w:vAlign w:val="center"/>
          </w:tcPr>
          <w:p w14:paraId="56F62D86" w14:textId="7FA44DED" w:rsidR="00030D66" w:rsidRPr="0085239F" w:rsidRDefault="00030D66" w:rsidP="00030D66">
            <w:pPr>
              <w:rPr>
                <w:rFonts w:cstheme="minorHAnsi"/>
                <w:b/>
                <w:bCs/>
                <w:sz w:val="24"/>
                <w:szCs w:val="24"/>
              </w:rPr>
            </w:pPr>
            <w:r w:rsidRPr="00D64CE4">
              <w:rPr>
                <w:sz w:val="24"/>
                <w:szCs w:val="24"/>
              </w:rPr>
              <w:t xml:space="preserve">Access to bicycle lanes from the blocks was modeled in consideration of three critical distances: </w:t>
            </w:r>
            <w:r w:rsidRPr="00D64CE4">
              <w:rPr>
                <w:b/>
                <w:bCs/>
                <w:sz w:val="24"/>
                <w:szCs w:val="24"/>
              </w:rPr>
              <w:t>300 m, and 500 m or 1000 m</w:t>
            </w:r>
            <w:r w:rsidRPr="00D64CE4">
              <w:rPr>
                <w:sz w:val="24"/>
                <w:szCs w:val="24"/>
              </w:rPr>
              <w:t xml:space="preserve"> (Average minimum distance to bicycle lane)</w:t>
            </w:r>
          </w:p>
        </w:tc>
      </w:tr>
    </w:tbl>
    <w:p w14:paraId="1DDEBF65" w14:textId="77777777" w:rsidR="00246183" w:rsidRDefault="00246183" w:rsidP="00684662">
      <w:pPr>
        <w:spacing w:line="360" w:lineRule="auto"/>
        <w:jc w:val="both"/>
        <w:rPr>
          <w:rFonts w:ascii="Arial" w:hAnsi="Arial" w:cs="Arial"/>
          <w:lang w:val="en-US"/>
        </w:rPr>
      </w:pPr>
    </w:p>
    <w:p w14:paraId="7A8BE83A" w14:textId="77777777" w:rsidR="00E74116" w:rsidRDefault="00E74116" w:rsidP="00A93DBA">
      <w:pPr>
        <w:rPr>
          <w:rFonts w:ascii="Arial" w:hAnsi="Arial" w:cs="Arial"/>
          <w:lang w:val="en-US"/>
        </w:rPr>
      </w:pPr>
    </w:p>
    <w:p w14:paraId="39C90047" w14:textId="1086F8BD" w:rsidR="00003C22" w:rsidRDefault="00003C22" w:rsidP="00003C22">
      <w:pPr>
        <w:pStyle w:val="Heading2"/>
      </w:pPr>
      <w:bookmarkStart w:id="420" w:name="_Toc107809288"/>
      <w:r>
        <w:t>Impedance</w:t>
      </w:r>
      <w:r w:rsidR="000830DA">
        <w:t xml:space="preserve"> </w:t>
      </w:r>
      <w:r>
        <w:t>functions</w:t>
      </w:r>
      <w:bookmarkEnd w:id="420"/>
    </w:p>
    <w:p w14:paraId="00E0E32C" w14:textId="780539C0" w:rsidR="009C3270" w:rsidRPr="001E13CE" w:rsidRDefault="001E13CE" w:rsidP="00B920D0">
      <w:pPr>
        <w:spacing w:line="360" w:lineRule="auto"/>
        <w:jc w:val="both"/>
        <w:rPr>
          <w:sz w:val="26"/>
          <w:szCs w:val="26"/>
        </w:rPr>
      </w:pPr>
      <w:r w:rsidRPr="001E13CE">
        <w:rPr>
          <w:sz w:val="26"/>
          <w:szCs w:val="26"/>
        </w:rPr>
        <w:t xml:space="preserve">Impedance function is used to describe willingness of cyclists </w:t>
      </w:r>
      <w:r w:rsidR="00497580">
        <w:rPr>
          <w:sz w:val="26"/>
          <w:szCs w:val="26"/>
        </w:rPr>
        <w:t xml:space="preserve">and pedestrian </w:t>
      </w:r>
      <w:r w:rsidRPr="001E13CE">
        <w:rPr>
          <w:sz w:val="26"/>
          <w:szCs w:val="26"/>
        </w:rPr>
        <w:t>to</w:t>
      </w:r>
      <w:r>
        <w:rPr>
          <w:sz w:val="26"/>
          <w:szCs w:val="26"/>
        </w:rPr>
        <w:t xml:space="preserve"> </w:t>
      </w:r>
      <w:r w:rsidRPr="001E13CE">
        <w:rPr>
          <w:sz w:val="26"/>
          <w:szCs w:val="26"/>
        </w:rPr>
        <w:t>travel to a destination as a function of cost (distance, time, etc.); it is a</w:t>
      </w:r>
      <w:r>
        <w:rPr>
          <w:sz w:val="26"/>
          <w:szCs w:val="26"/>
        </w:rPr>
        <w:t xml:space="preserve"> </w:t>
      </w:r>
      <w:r w:rsidRPr="001E13CE">
        <w:rPr>
          <w:sz w:val="26"/>
          <w:szCs w:val="26"/>
        </w:rPr>
        <w:t xml:space="preserve">component of accessibility </w:t>
      </w:r>
      <w:r w:rsidR="0050014B">
        <w:rPr>
          <w:sz w:val="26"/>
          <w:szCs w:val="26"/>
        </w:rPr>
        <w:fldChar w:fldCharType="begin">
          <w:fldData xml:space="preserve">PEVuZE5vdGU+PENpdGU+PEF1dGhvcj5JYWNvbm88L0F1dGhvcj48WWVhcj4yMDEwPC9ZZWFyPjxS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==
</w:fldData>
        </w:fldChar>
      </w:r>
      <w:r w:rsidR="00D56E23">
        <w:rPr>
          <w:sz w:val="26"/>
          <w:szCs w:val="26"/>
        </w:rPr>
        <w:instrText xml:space="preserve"> ADDIN EN.CITE </w:instrText>
      </w:r>
      <w:r w:rsidR="00D56E23">
        <w:rPr>
          <w:sz w:val="26"/>
          <w:szCs w:val="26"/>
        </w:rPr>
        <w:fldChar w:fldCharType="begin">
          <w:fldData xml:space="preserve">PEVuZE5vdGU+PENpdGU+PEF1dGhvcj5JYWNvbm88L0F1dGhvcj48WWVhcj4yMDEwPC9ZZWFyPjxS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==
</w:fldData>
        </w:fldChar>
      </w:r>
      <w:r w:rsidR="00D56E23">
        <w:rPr>
          <w:sz w:val="26"/>
          <w:szCs w:val="26"/>
        </w:rPr>
        <w:instrText xml:space="preserve"> ADDIN EN.CITE.DATA </w:instrText>
      </w:r>
      <w:r w:rsidR="00D56E23">
        <w:rPr>
          <w:sz w:val="26"/>
          <w:szCs w:val="26"/>
        </w:rPr>
      </w:r>
      <w:r w:rsidR="00D56E23">
        <w:rPr>
          <w:sz w:val="26"/>
          <w:szCs w:val="26"/>
        </w:rPr>
        <w:fldChar w:fldCharType="end"/>
      </w:r>
      <w:r w:rsidR="0050014B">
        <w:rPr>
          <w:sz w:val="26"/>
          <w:szCs w:val="26"/>
        </w:rPr>
      </w:r>
      <w:r w:rsidR="0050014B">
        <w:rPr>
          <w:sz w:val="26"/>
          <w:szCs w:val="26"/>
        </w:rPr>
        <w:fldChar w:fldCharType="separate"/>
      </w:r>
      <w:r w:rsidR="00D56E23">
        <w:rPr>
          <w:noProof/>
          <w:sz w:val="26"/>
          <w:szCs w:val="26"/>
        </w:rPr>
        <w:t>(Iacono, Krizek et al. 2010, Yang and Diez-Roux 2012, Arranz-Lopez, Soria-Lara et al. 2019)</w:t>
      </w:r>
      <w:r w:rsidR="0050014B">
        <w:rPr>
          <w:sz w:val="26"/>
          <w:szCs w:val="26"/>
        </w:rPr>
        <w:fldChar w:fldCharType="end"/>
      </w:r>
      <w:r w:rsidRPr="001E13CE">
        <w:rPr>
          <w:sz w:val="26"/>
          <w:szCs w:val="26"/>
        </w:rPr>
        <w:t>. The impedance function obtained by</w:t>
      </w:r>
      <w:r w:rsidR="00E94E57">
        <w:rPr>
          <w:sz w:val="26"/>
          <w:szCs w:val="26"/>
        </w:rPr>
        <w:t xml:space="preserve"> </w:t>
      </w:r>
      <w:r w:rsidRPr="001E13CE">
        <w:rPr>
          <w:sz w:val="26"/>
          <w:szCs w:val="26"/>
        </w:rPr>
        <w:t>fitting to a real dataset provides a continuous description of cycling</w:t>
      </w:r>
      <w:r w:rsidR="00E94E57">
        <w:rPr>
          <w:sz w:val="26"/>
          <w:szCs w:val="26"/>
        </w:rPr>
        <w:t xml:space="preserve"> </w:t>
      </w:r>
      <w:r w:rsidR="00497580">
        <w:rPr>
          <w:sz w:val="26"/>
          <w:szCs w:val="26"/>
        </w:rPr>
        <w:t xml:space="preserve">and walking </w:t>
      </w:r>
      <w:r w:rsidRPr="001E13CE">
        <w:rPr>
          <w:sz w:val="26"/>
          <w:szCs w:val="26"/>
        </w:rPr>
        <w:t xml:space="preserve">probability at different costs. </w:t>
      </w:r>
      <w:r w:rsidR="009C3270" w:rsidRPr="009C3270">
        <w:rPr>
          <w:sz w:val="26"/>
          <w:szCs w:val="26"/>
        </w:rPr>
        <w:t xml:space="preserve">The spatial distribution of bicycle and pedestrian travel can be expressed using distance decay functions </w:t>
      </w:r>
      <w:r w:rsidR="0050014B">
        <w:rPr>
          <w:sz w:val="26"/>
          <w:szCs w:val="26"/>
        </w:rPr>
        <w:fldChar w:fldCharType="begin"/>
      </w:r>
      <w:r w:rsidR="00D56E23">
        <w:rPr>
          <w:sz w:val="26"/>
          <w:szCs w:val="26"/>
        </w:rPr>
        <w:instrText xml:space="preserve"> ADDIN EN.CITE &lt;EndNote&gt;&lt;Cite&gt;&lt;Author&gt;Iacono&lt;/Author&gt;&lt;Year&gt;2010&lt;/Year&gt;&lt;RecNum&gt;108&lt;/RecNum&gt;&lt;DisplayText&gt;(Iacono, Krizek et al. 2010)&lt;/DisplayText&gt;&lt;record&gt;&lt;rec-number&gt;108&lt;/rec-number&gt;&lt;foreign-keys&gt;&lt;key app="EN" db-id="2e2p5vxx2zxtrfexpad5zaef0pxz5rr252a5" timestamp="1660661669"&gt;108&lt;/key&gt;&lt;/foreign-keys&gt;&lt;ref-type name="Journal Article"&gt;17&lt;/ref-type&gt;&lt;contributors&gt;&lt;authors&gt;&lt;author&gt;Iacono, Michael&lt;/author&gt;&lt;author&gt;Krizek, Kevin J.&lt;/author&gt;&lt;author&gt;El-Geneidy, Ahmed&lt;/author&gt;&lt;/authors&gt;&lt;/contributors&gt;&lt;titles&gt;&lt;title&gt;Measuring non-motorized accessibility: issues, alternatives, and execution&lt;/title&gt;&lt;secondary-title&gt;Journal of Transport Geography&lt;/secondary-title&gt;&lt;/titles&gt;&lt;periodical&gt;&lt;full-title&gt;Journal of Transport Geography&lt;/full-title&gt;&lt;/periodical&gt;&lt;pages&gt;133-140&lt;/pages&gt;&lt;volume&gt;18&lt;/volume&gt;&lt;number&gt;1&lt;/number&gt;&lt;section&gt;133&lt;/section&gt;&lt;dates&gt;&lt;year&gt;2010&lt;/year&gt;&lt;/dates&gt;&lt;isbn&gt;09666923&lt;/isbn&gt;&lt;urls&gt;&lt;/urls&gt;&lt;electronic-resource-num&gt;10.1016/j.jtrangeo.2009.02.002&lt;/electronic-resource-num&gt;&lt;/record&gt;&lt;/Cite&gt;&lt;/EndNote&gt;</w:instrText>
      </w:r>
      <w:r w:rsidR="0050014B">
        <w:rPr>
          <w:sz w:val="26"/>
          <w:szCs w:val="26"/>
        </w:rPr>
        <w:fldChar w:fldCharType="separate"/>
      </w:r>
      <w:r w:rsidR="00D56E23">
        <w:rPr>
          <w:noProof/>
          <w:sz w:val="26"/>
          <w:szCs w:val="26"/>
        </w:rPr>
        <w:t>(Iacono, Krizek et al. 2010)</w:t>
      </w:r>
      <w:r w:rsidR="0050014B">
        <w:rPr>
          <w:sz w:val="26"/>
          <w:szCs w:val="26"/>
        </w:rPr>
        <w:fldChar w:fldCharType="end"/>
      </w:r>
      <w:r w:rsidR="0050014B">
        <w:rPr>
          <w:sz w:val="26"/>
          <w:szCs w:val="26"/>
        </w:rPr>
        <w:t xml:space="preserve"> </w:t>
      </w:r>
      <w:r w:rsidR="009C3270" w:rsidRPr="009C3270">
        <w:rPr>
          <w:sz w:val="26"/>
          <w:szCs w:val="26"/>
        </w:rPr>
        <w:t>as travel distance is a limiting factor for implementing use</w:t>
      </w:r>
      <w:r w:rsidR="0050014B">
        <w:rPr>
          <w:sz w:val="26"/>
          <w:szCs w:val="26"/>
        </w:rPr>
        <w:fldChar w:fldCharType="begin"/>
      </w:r>
      <w:r w:rsidR="00D56E23">
        <w:rPr>
          <w:sz w:val="26"/>
          <w:szCs w:val="26"/>
        </w:rPr>
        <w:instrText xml:space="preserve"> ADDIN EN.CITE &lt;EndNote&gt;&lt;Cite&gt;&lt;Author&gt;Larsen&lt;/Author&gt;&lt;Year&gt;2011&lt;/Year&gt;&lt;RecNum&gt;15&lt;/RecNum&gt;&lt;DisplayText&gt;(Larsen and El-Geneidy 2011)&lt;/DisplayText&gt;&lt;record&gt;&lt;rec-number&gt;15&lt;/rec-number&gt;&lt;foreign-keys&gt;&lt;key app="EN" db-id="2e2p5vxx2zxtrfexpad5zaef0pxz5rr252a5" timestamp="1660661358"&gt;15&lt;/key&gt;&lt;/foreign-keys&gt;&lt;ref-type name="Journal Article"&gt;17&lt;/ref-type&gt;&lt;contributors&gt;&lt;authors&gt;&lt;author&gt;Larsen, Jacob&lt;/author&gt;&lt;author&gt;El-Geneidy, Ahmed&lt;/author&gt;&lt;/authors&gt;&lt;/contributors&gt;&lt;titles&gt;&lt;title&gt;A travel behavior analysis of urban cycling facilities in Montréal, Canada&lt;/title&gt;&lt;secondary-title&gt;Transportation Research Part D: Transport and Environment&lt;/secondary-title&gt;&lt;/titles&gt;&lt;periodical&gt;&lt;full-title&gt;Transportation Research Part D: Transport and Environment&lt;/full-title&gt;&lt;/periodical&gt;&lt;pages&gt;172-177&lt;/pages&gt;&lt;volume&gt;16&lt;/volume&gt;&lt;number&gt;2&lt;/number&gt;&lt;section&gt;172&lt;/section&gt;&lt;dates&gt;&lt;year&gt;2011&lt;/year&gt;&lt;/dates&gt;&lt;isbn&gt;13619209&lt;/isbn&gt;&lt;urls&gt;&lt;/urls&gt;&lt;electronic-resource-num&gt;10.1016/j.trd.2010.07.011&lt;/electronic-resource-num&gt;&lt;/record&gt;&lt;/Cite&gt;&lt;/EndNote&gt;</w:instrText>
      </w:r>
      <w:r w:rsidR="0050014B">
        <w:rPr>
          <w:sz w:val="26"/>
          <w:szCs w:val="26"/>
        </w:rPr>
        <w:fldChar w:fldCharType="separate"/>
      </w:r>
      <w:r w:rsidR="00D56E23">
        <w:rPr>
          <w:noProof/>
          <w:sz w:val="26"/>
          <w:szCs w:val="26"/>
        </w:rPr>
        <w:t>(Larsen and El-Geneidy 2011)</w:t>
      </w:r>
      <w:r w:rsidR="0050014B">
        <w:rPr>
          <w:sz w:val="26"/>
          <w:szCs w:val="26"/>
        </w:rPr>
        <w:fldChar w:fldCharType="end"/>
      </w:r>
      <w:r w:rsidR="009C3270" w:rsidRPr="009C3270">
        <w:rPr>
          <w:sz w:val="26"/>
          <w:szCs w:val="26"/>
        </w:rPr>
        <w:t xml:space="preserve">. Distance decay functions describe the effect of distance on spatial interactions and typically express distance as a function of travel impedance (time or </w:t>
      </w:r>
      <w:r w:rsidR="009C3270" w:rsidRPr="009C3270">
        <w:rPr>
          <w:sz w:val="26"/>
          <w:szCs w:val="26"/>
        </w:rPr>
        <w:lastRenderedPageBreak/>
        <w:t xml:space="preserve">cost). </w:t>
      </w:r>
      <w:r w:rsidR="0050014B">
        <w:rPr>
          <w:sz w:val="26"/>
          <w:szCs w:val="26"/>
        </w:rPr>
        <w:fldChar w:fldCharType="begin"/>
      </w:r>
      <w:r w:rsidR="004B593D">
        <w:rPr>
          <w:sz w:val="26"/>
          <w:szCs w:val="26"/>
        </w:rPr>
        <w:instrText xml:space="preserve"> ADDIN EN.CITE &lt;EndNote&gt;&lt;Cite AuthorYear="1"&gt;&lt;Author&gt;Rybarczyk&lt;/Author&gt;&lt;Year&gt;2010&lt;/Year&gt;&lt;RecNum&gt;301&lt;/RecNum&gt;&lt;DisplayText&gt;Rybarczyk and Wu (2010)&lt;/DisplayText&gt;&lt;record&gt;&lt;rec-number&gt;301&lt;/rec-number&gt;&lt;foreign-keys&gt;&lt;key app="EN" db-id="2e2p5vxx2zxtrfexpad5zaef0pxz5rr252a5" timestamp="1660697681"&gt;301&lt;/key&gt;&lt;/foreign-keys&gt;&lt;ref-type name="Journal Article"&gt;17&lt;/ref-type&gt;&lt;contributors&gt;&lt;authors&gt;&lt;author&gt;Rybarczyk, Greg&lt;/author&gt;&lt;author&gt;Wu, Changshan&lt;/author&gt;&lt;/authors&gt;&lt;/contributors&gt;&lt;titles&gt;&lt;title&gt;Bicycle facility planning using GIS and multi-criteria decision analysis&lt;/title&gt;&lt;secondary-title&gt;Applied Geography&lt;/secondary-title&gt;&lt;/titles&gt;&lt;periodical&gt;&lt;full-title&gt;Applied Geography&lt;/full-title&gt;&lt;/periodical&gt;&lt;pages&gt;282-293&lt;/pages&gt;&lt;volume&gt;30&lt;/volume&gt;&lt;number&gt;2&lt;/number&gt;&lt;dates&gt;&lt;year&gt;2010&lt;/year&gt;&lt;/dates&gt;&lt;isbn&gt;0143-6228&lt;/isbn&gt;&lt;urls&gt;&lt;/urls&gt;&lt;/record&gt;&lt;/Cite&gt;&lt;/EndNote&gt;</w:instrText>
      </w:r>
      <w:r w:rsidR="0050014B">
        <w:rPr>
          <w:sz w:val="26"/>
          <w:szCs w:val="26"/>
        </w:rPr>
        <w:fldChar w:fldCharType="separate"/>
      </w:r>
      <w:r w:rsidR="004B593D">
        <w:rPr>
          <w:noProof/>
          <w:sz w:val="26"/>
          <w:szCs w:val="26"/>
        </w:rPr>
        <w:t>Rybarczyk and Wu (2010)</w:t>
      </w:r>
      <w:r w:rsidR="0050014B">
        <w:rPr>
          <w:sz w:val="26"/>
          <w:szCs w:val="26"/>
        </w:rPr>
        <w:fldChar w:fldCharType="end"/>
      </w:r>
      <w:r w:rsidR="009C3270" w:rsidRPr="009C3270">
        <w:rPr>
          <w:sz w:val="26"/>
          <w:szCs w:val="26"/>
        </w:rPr>
        <w:t xml:space="preserve"> identified the importance of the spatial patterns of bicycle facilities and connectivity of a local network when studying accessibility. Furthermore, increased connectivity within a network also allows for increased accessibility.</w:t>
      </w:r>
    </w:p>
    <w:p w14:paraId="11F8C0C1" w14:textId="16CC0D4F" w:rsidR="00F81A34" w:rsidRPr="00FA32D7" w:rsidRDefault="00F81A34" w:rsidP="001E13CE">
      <w:pPr>
        <w:spacing w:line="360" w:lineRule="auto"/>
        <w:jc w:val="both"/>
        <w:rPr>
          <w:sz w:val="26"/>
          <w:szCs w:val="26"/>
        </w:rPr>
      </w:pPr>
      <w:r w:rsidRPr="00FA32D7">
        <w:rPr>
          <w:sz w:val="26"/>
          <w:szCs w:val="26"/>
        </w:rPr>
        <w:t>Some researchers have argued that – like maximum travel thresholds – distance-decay rates should differ according to trip purpose and different population groups</w:t>
      </w:r>
      <w:r w:rsidR="00015B41" w:rsidRPr="00FA32D7">
        <w:rPr>
          <w:sz w:val="26"/>
          <w:szCs w:val="26"/>
        </w:rPr>
        <w:t xml:space="preserve"> </w:t>
      </w:r>
      <w:r w:rsidR="00C6438B">
        <w:rPr>
          <w:sz w:val="26"/>
          <w:szCs w:val="26"/>
        </w:rPr>
        <w:t xml:space="preserve"> </w:t>
      </w:r>
      <w:r w:rsidR="00C6438B">
        <w:rPr>
          <w:sz w:val="26"/>
          <w:szCs w:val="26"/>
        </w:rPr>
        <w:fldChar w:fldCharType="begin">
          <w:fldData xml:space="preserve">PEVuZE5vdGU+PENpdGU+PEF1dGhvcj5HYXJjw61hLVBhbG9tYXJlczwvQXV0aG9yPjxZZWFyPjIw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=
</w:fldData>
        </w:fldChar>
      </w:r>
      <w:r w:rsidR="00D56E23">
        <w:rPr>
          <w:sz w:val="26"/>
          <w:szCs w:val="26"/>
        </w:rPr>
        <w:instrText xml:space="preserve"> ADDIN EN.CITE </w:instrText>
      </w:r>
      <w:r w:rsidR="00D56E23">
        <w:rPr>
          <w:sz w:val="26"/>
          <w:szCs w:val="26"/>
        </w:rPr>
        <w:fldChar w:fldCharType="begin">
          <w:fldData xml:space="preserve">PEVuZE5vdGU+PENpdGU+PEF1dGhvcj5HYXJjw61hLVBhbG9tYXJlczwvQXV0aG9yPjxZZWFyPjIw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=
</w:fldData>
        </w:fldChar>
      </w:r>
      <w:r w:rsidR="00D56E23">
        <w:rPr>
          <w:sz w:val="26"/>
          <w:szCs w:val="26"/>
        </w:rPr>
        <w:instrText xml:space="preserve"> ADDIN EN.CITE.DATA </w:instrText>
      </w:r>
      <w:r w:rsidR="00D56E23">
        <w:rPr>
          <w:sz w:val="26"/>
          <w:szCs w:val="26"/>
        </w:rPr>
      </w:r>
      <w:r w:rsidR="00D56E23">
        <w:rPr>
          <w:sz w:val="26"/>
          <w:szCs w:val="26"/>
        </w:rPr>
        <w:fldChar w:fldCharType="end"/>
      </w:r>
      <w:r w:rsidR="00C6438B">
        <w:rPr>
          <w:sz w:val="26"/>
          <w:szCs w:val="26"/>
        </w:rPr>
      </w:r>
      <w:r w:rsidR="00C6438B">
        <w:rPr>
          <w:sz w:val="26"/>
          <w:szCs w:val="26"/>
        </w:rPr>
        <w:fldChar w:fldCharType="separate"/>
      </w:r>
      <w:r w:rsidR="00D56E23">
        <w:rPr>
          <w:noProof/>
          <w:sz w:val="26"/>
          <w:szCs w:val="26"/>
        </w:rPr>
        <w:t>(García-Palomares, Gutiérrez et al. 2013, Wu, Lu et al. 2019)</w:t>
      </w:r>
      <w:r w:rsidR="00C6438B">
        <w:rPr>
          <w:sz w:val="26"/>
          <w:szCs w:val="26"/>
        </w:rPr>
        <w:fldChar w:fldCharType="end"/>
      </w:r>
      <w:r w:rsidRPr="00FA32D7">
        <w:rPr>
          <w:sz w:val="26"/>
          <w:szCs w:val="26"/>
        </w:rPr>
        <w:t xml:space="preserve">. </w:t>
      </w:r>
      <w:r w:rsidR="00015B41" w:rsidRPr="00FA32D7">
        <w:rPr>
          <w:sz w:val="26"/>
          <w:szCs w:val="26"/>
        </w:rPr>
        <w:t>Similarly, researchers also argue that</w:t>
      </w:r>
      <w:r w:rsidRPr="00FA32D7">
        <w:rPr>
          <w:sz w:val="26"/>
          <w:szCs w:val="26"/>
        </w:rPr>
        <w:t xml:space="preserve"> walking and cycling</w:t>
      </w:r>
      <w:r w:rsidR="00015B41" w:rsidRPr="00FA32D7">
        <w:rPr>
          <w:sz w:val="26"/>
          <w:szCs w:val="26"/>
        </w:rPr>
        <w:t xml:space="preserve"> impedance functions</w:t>
      </w:r>
      <w:r w:rsidRPr="00FA32D7">
        <w:rPr>
          <w:sz w:val="26"/>
          <w:szCs w:val="26"/>
        </w:rPr>
        <w:t xml:space="preserve"> should be calculated separately due to their differing travel speeds and maximum travel ranges</w:t>
      </w:r>
      <w:r w:rsidR="00015B41" w:rsidRPr="00FA32D7">
        <w:rPr>
          <w:sz w:val="26"/>
          <w:szCs w:val="26"/>
        </w:rPr>
        <w:t xml:space="preserve"> </w:t>
      </w:r>
      <w:r w:rsidR="00C6438B">
        <w:rPr>
          <w:sz w:val="26"/>
          <w:szCs w:val="26"/>
        </w:rPr>
        <w:fldChar w:fldCharType="begin"/>
      </w:r>
      <w:r w:rsidR="00D56E23">
        <w:rPr>
          <w:sz w:val="26"/>
          <w:szCs w:val="26"/>
        </w:rPr>
        <w:instrText xml:space="preserve"> ADDIN EN.CITE &lt;EndNote&gt;&lt;Cite&gt;&lt;Author&gt;Cheng&lt;/Author&gt;&lt;Year&gt;2019&lt;/Year&gt;&lt;RecNum&gt;255&lt;/RecNum&gt;&lt;DisplayText&gt;(Cheng, Caset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sidR="00C6438B">
        <w:rPr>
          <w:sz w:val="26"/>
          <w:szCs w:val="26"/>
        </w:rPr>
        <w:fldChar w:fldCharType="separate"/>
      </w:r>
      <w:r w:rsidR="00D56E23">
        <w:rPr>
          <w:noProof/>
          <w:sz w:val="26"/>
          <w:szCs w:val="26"/>
        </w:rPr>
        <w:t>(Cheng, Caset et al. 2019)</w:t>
      </w:r>
      <w:r w:rsidR="00C6438B">
        <w:rPr>
          <w:sz w:val="26"/>
          <w:szCs w:val="26"/>
        </w:rPr>
        <w:fldChar w:fldCharType="end"/>
      </w:r>
      <w:r w:rsidRPr="00FA32D7">
        <w:rPr>
          <w:sz w:val="26"/>
          <w:szCs w:val="26"/>
        </w:rPr>
        <w:t xml:space="preserve">. For example, the distance-decay curve for work trips </w:t>
      </w:r>
      <w:r w:rsidR="00015B41" w:rsidRPr="00FA32D7">
        <w:rPr>
          <w:sz w:val="26"/>
          <w:szCs w:val="26"/>
        </w:rPr>
        <w:t xml:space="preserve">shown </w:t>
      </w:r>
      <w:r w:rsidRPr="00FA32D7">
        <w:rPr>
          <w:sz w:val="26"/>
          <w:szCs w:val="26"/>
        </w:rPr>
        <w:t>in Figure 1 assumes that cyclists are half as likely to reach a work destination 20 minutes away than one 10 minutes away, and therefore</w:t>
      </w:r>
      <w:r w:rsidR="00015B41" w:rsidRPr="00FA32D7">
        <w:rPr>
          <w:sz w:val="26"/>
          <w:szCs w:val="26"/>
        </w:rPr>
        <w:t>,</w:t>
      </w:r>
      <w:r w:rsidRPr="00FA32D7">
        <w:rPr>
          <w:sz w:val="26"/>
          <w:szCs w:val="26"/>
        </w:rPr>
        <w:t xml:space="preserve"> any jobs 20 minutes away would be applied half the weight of jobs 10 minutes away. The</w:t>
      </w:r>
      <w:r w:rsidR="00015B41" w:rsidRPr="00FA32D7">
        <w:rPr>
          <w:sz w:val="26"/>
          <w:szCs w:val="26"/>
        </w:rPr>
        <w:t>se</w:t>
      </w:r>
      <w:r w:rsidRPr="00FA32D7">
        <w:rPr>
          <w:sz w:val="26"/>
          <w:szCs w:val="26"/>
        </w:rPr>
        <w:t xml:space="preserve"> cycling weights differ slightly from walking </w:t>
      </w:r>
      <w:r w:rsidR="006737EC" w:rsidRPr="00FA32D7">
        <w:rPr>
          <w:sz w:val="26"/>
          <w:szCs w:val="26"/>
        </w:rPr>
        <w:t>trips since</w:t>
      </w:r>
      <w:r w:rsidRPr="00FA32D7">
        <w:rPr>
          <w:sz w:val="26"/>
          <w:szCs w:val="26"/>
        </w:rPr>
        <w:t xml:space="preserve"> fewer people are willing to walk</w:t>
      </w:r>
      <w:r w:rsidR="00015B41" w:rsidRPr="00FA32D7">
        <w:rPr>
          <w:sz w:val="26"/>
          <w:szCs w:val="26"/>
        </w:rPr>
        <w:t xml:space="preserve"> a</w:t>
      </w:r>
      <w:r w:rsidRPr="00FA32D7">
        <w:rPr>
          <w:sz w:val="26"/>
          <w:szCs w:val="26"/>
        </w:rPr>
        <w:t xml:space="preserve"> longer distance to work. While adjusting the distance-decay functions </w:t>
      </w:r>
      <w:r w:rsidR="00015B41" w:rsidRPr="00FA32D7">
        <w:rPr>
          <w:sz w:val="26"/>
          <w:szCs w:val="26"/>
        </w:rPr>
        <w:t xml:space="preserve">by mode </w:t>
      </w:r>
      <w:r w:rsidRPr="00FA32D7">
        <w:rPr>
          <w:sz w:val="26"/>
          <w:szCs w:val="26"/>
        </w:rPr>
        <w:t xml:space="preserve">has the potential to improve accuracy, it can also be </w:t>
      </w:r>
      <w:r w:rsidR="00015B41" w:rsidRPr="00FA32D7">
        <w:rPr>
          <w:sz w:val="26"/>
          <w:szCs w:val="26"/>
        </w:rPr>
        <w:t>said</w:t>
      </w:r>
      <w:r w:rsidRPr="00FA32D7">
        <w:rPr>
          <w:sz w:val="26"/>
          <w:szCs w:val="26"/>
        </w:rPr>
        <w:t xml:space="preserve"> that a consistent approach to measuring accessibility across modes is </w:t>
      </w:r>
      <w:proofErr w:type="spellStart"/>
      <w:r w:rsidRPr="00FA32D7">
        <w:rPr>
          <w:sz w:val="26"/>
          <w:szCs w:val="26"/>
        </w:rPr>
        <w:t>preferrable</w:t>
      </w:r>
      <w:proofErr w:type="spellEnd"/>
      <w:r w:rsidR="00015B41" w:rsidRPr="00FA32D7">
        <w:rPr>
          <w:sz w:val="26"/>
          <w:szCs w:val="26"/>
        </w:rPr>
        <w:t xml:space="preserve"> due to the possibility of causing</w:t>
      </w:r>
      <w:r w:rsidRPr="00FA32D7">
        <w:rPr>
          <w:sz w:val="26"/>
          <w:szCs w:val="26"/>
        </w:rPr>
        <w:t xml:space="preserve"> one mode seem less accessible</w:t>
      </w:r>
      <w:r w:rsidR="00FC7680" w:rsidRPr="00FA32D7">
        <w:rPr>
          <w:sz w:val="26"/>
          <w:szCs w:val="26"/>
        </w:rPr>
        <w:t xml:space="preserve"> when applying </w:t>
      </w:r>
      <w:r w:rsidR="00015B41" w:rsidRPr="00FA32D7">
        <w:rPr>
          <w:sz w:val="26"/>
          <w:szCs w:val="26"/>
        </w:rPr>
        <w:t>different decay functions</w:t>
      </w:r>
      <w:r w:rsidRPr="00FA32D7">
        <w:rPr>
          <w:sz w:val="26"/>
          <w:szCs w:val="26"/>
        </w:rPr>
        <w:t xml:space="preserve"> (</w:t>
      </w:r>
      <w:r w:rsidRPr="00C6438B">
        <w:rPr>
          <w:sz w:val="26"/>
          <w:szCs w:val="26"/>
          <w:highlight w:val="yellow"/>
        </w:rPr>
        <w:t>S</w:t>
      </w:r>
      <w:r w:rsidR="00FC7680" w:rsidRPr="00C6438B">
        <w:rPr>
          <w:sz w:val="26"/>
          <w:szCs w:val="26"/>
          <w:highlight w:val="yellow"/>
        </w:rPr>
        <w:t>tate Smart Transportation Initiative, 2021</w:t>
      </w:r>
      <w:r w:rsidRPr="00C6438B">
        <w:rPr>
          <w:sz w:val="26"/>
          <w:szCs w:val="26"/>
          <w:highlight w:val="yellow"/>
        </w:rPr>
        <w:t>)</w:t>
      </w:r>
      <w:r w:rsidR="00015B41" w:rsidRPr="00FA32D7">
        <w:rPr>
          <w:sz w:val="26"/>
          <w:szCs w:val="26"/>
        </w:rPr>
        <w:t>.</w:t>
      </w:r>
    </w:p>
    <w:p w14:paraId="0A670566" w14:textId="537ABF9C" w:rsidR="001A4BC7" w:rsidRPr="00FA32D7" w:rsidRDefault="00F81A34" w:rsidP="00FA32D7">
      <w:pPr>
        <w:spacing w:line="360" w:lineRule="auto"/>
        <w:jc w:val="both"/>
        <w:rPr>
          <w:sz w:val="26"/>
          <w:szCs w:val="26"/>
        </w:rPr>
      </w:pPr>
      <w:r w:rsidRPr="00FA32D7">
        <w:rPr>
          <w:sz w:val="26"/>
          <w:szCs w:val="26"/>
        </w:rPr>
        <w:t>In terms of the types of impedance functions considered, a</w:t>
      </w:r>
      <w:r w:rsidR="00881006" w:rsidRPr="00FA32D7">
        <w:rPr>
          <w:sz w:val="26"/>
          <w:szCs w:val="26"/>
        </w:rPr>
        <w:t xml:space="preserve"> </w:t>
      </w:r>
      <w:r w:rsidR="00550236" w:rsidRPr="00FA32D7">
        <w:rPr>
          <w:sz w:val="26"/>
          <w:szCs w:val="26"/>
        </w:rPr>
        <w:t xml:space="preserve">negative exponential curve </w:t>
      </w:r>
      <w:r w:rsidR="00FC7680" w:rsidRPr="00FA32D7">
        <w:rPr>
          <w:sz w:val="26"/>
          <w:szCs w:val="26"/>
        </w:rPr>
        <w:t>is common</w:t>
      </w:r>
      <w:r w:rsidR="00550236" w:rsidRPr="00FA32D7">
        <w:rPr>
          <w:sz w:val="26"/>
          <w:szCs w:val="26"/>
        </w:rPr>
        <w:t xml:space="preserve"> </w:t>
      </w:r>
      <w:r w:rsidR="00C6438B">
        <w:rPr>
          <w:sz w:val="26"/>
          <w:szCs w:val="26"/>
        </w:rPr>
        <w:t xml:space="preserve"> </w:t>
      </w:r>
      <w:r w:rsidR="00C6438B">
        <w:rPr>
          <w:sz w:val="26"/>
          <w:szCs w:val="26"/>
        </w:rPr>
        <w:fldChar w:fldCharType="begin">
          <w:fldData xml:space="preserve">PEVuZE5vdGU+PENpdGU+PEF1dGhvcj5TYWdoYXBvdXI8L0F1dGhvcj48WWVhcj4yMDE3PC9ZZWFy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</w:fldData>
        </w:fldChar>
      </w:r>
      <w:r w:rsidR="00D56E23">
        <w:rPr>
          <w:sz w:val="26"/>
          <w:szCs w:val="26"/>
        </w:rPr>
        <w:instrText xml:space="preserve"> ADDIN EN.CITE </w:instrText>
      </w:r>
      <w:r w:rsidR="00D56E23">
        <w:rPr>
          <w:sz w:val="26"/>
          <w:szCs w:val="26"/>
        </w:rPr>
        <w:fldChar w:fldCharType="begin">
          <w:fldData xml:space="preserve">PEVuZE5vdGU+PENpdGU+PEF1dGhvcj5TYWdoYXBvdXI8L0F1dGhvcj48WWVhcj4yMDE3PC9ZZWFy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</w:fldData>
        </w:fldChar>
      </w:r>
      <w:r w:rsidR="00D56E23">
        <w:rPr>
          <w:sz w:val="26"/>
          <w:szCs w:val="26"/>
        </w:rPr>
        <w:instrText xml:space="preserve"> ADDIN EN.CITE.DATA </w:instrText>
      </w:r>
      <w:r w:rsidR="00D56E23">
        <w:rPr>
          <w:sz w:val="26"/>
          <w:szCs w:val="26"/>
        </w:rPr>
      </w:r>
      <w:r w:rsidR="00D56E23">
        <w:rPr>
          <w:sz w:val="26"/>
          <w:szCs w:val="26"/>
        </w:rPr>
        <w:fldChar w:fldCharType="end"/>
      </w:r>
      <w:r w:rsidR="00C6438B">
        <w:rPr>
          <w:sz w:val="26"/>
          <w:szCs w:val="26"/>
        </w:rPr>
      </w:r>
      <w:r w:rsidR="00C6438B">
        <w:rPr>
          <w:sz w:val="26"/>
          <w:szCs w:val="26"/>
        </w:rPr>
        <w:fldChar w:fldCharType="separate"/>
      </w:r>
      <w:r w:rsidR="00D56E23">
        <w:rPr>
          <w:noProof/>
          <w:sz w:val="26"/>
          <w:szCs w:val="26"/>
        </w:rPr>
        <w:t>(Saghapour 2017, Wu, Lu et al. 2019)</w:t>
      </w:r>
      <w:r w:rsidR="00C6438B">
        <w:rPr>
          <w:sz w:val="26"/>
          <w:szCs w:val="26"/>
        </w:rPr>
        <w:fldChar w:fldCharType="end"/>
      </w:r>
      <w:r w:rsidR="00FC7680" w:rsidRPr="00FA32D7">
        <w:rPr>
          <w:sz w:val="26"/>
          <w:szCs w:val="26"/>
        </w:rPr>
        <w:t xml:space="preserve"> –</w:t>
      </w:r>
      <w:r w:rsidR="00550236" w:rsidRPr="00FA32D7">
        <w:rPr>
          <w:sz w:val="26"/>
          <w:szCs w:val="26"/>
        </w:rPr>
        <w:t xml:space="preserve"> example shown in Figure 1. </w:t>
      </w:r>
      <w:r w:rsidR="001A4BC7" w:rsidRPr="00FA32D7">
        <w:rPr>
          <w:sz w:val="26"/>
          <w:szCs w:val="26"/>
        </w:rPr>
        <w:t xml:space="preserve">However, </w:t>
      </w:r>
      <w:r w:rsidRPr="00FA32D7">
        <w:rPr>
          <w:sz w:val="26"/>
          <w:szCs w:val="26"/>
        </w:rPr>
        <w:t>some studies have also calculated study-specific distance-decay curves based on trip data rather than assuming a standard function.</w:t>
      </w:r>
      <w:r w:rsidR="00C6438B">
        <w:rPr>
          <w:sz w:val="26"/>
          <w:szCs w:val="26"/>
        </w:rPr>
        <w:t xml:space="preserve"> </w:t>
      </w:r>
      <w:r w:rsidR="00C6438B">
        <w:rPr>
          <w:sz w:val="26"/>
          <w:szCs w:val="26"/>
        </w:rPr>
        <w:fldChar w:fldCharType="begin">
          <w:fldData xml:space="preserve">PEVuZE5vdGU+PENpdGUgQXV0aG9yWWVhcj0iMSI+PEF1dGhvcj5XdTwvQXV0aG9yPjxZZWFyPjIw
MTk8L1llYXI+PFJlY051bT4xMTA8L1JlY051bT48RGlzcGxheVRleHQ+V3UsIEx1IGV0IGFsLiAo
MjAxOSk8L0Rpc3BsYXlUZXh0PjxyZWNvcmQ+PHJlYy1udW1iZXI+MTEwPC9yZWMtbnVtYmVyPjxm
b3JlaWduLWtleXM+PGtleSBhcHA9IkVOIiBkYi1pZD0iMmUycDV2eHgyenh0cmZleHBhZDV6YWVm
MHB4ejVycjI1MmE1IiB0aW1lc3RhbXA9IjE2NjA2NjE2NzgiPjExMDwva2V5PjwvZm9yZWlnbi1r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b3JkPjxrZXl3b3JkPipXYWxraW5nPC9rZXl3b3JkPjxrZXl3b3JkPipiaWN5Y2xlPC9rZXl3b3Jk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=
</w:fldData>
        </w:fldChar>
      </w:r>
      <w:r w:rsidR="00D56E23">
        <w:rPr>
          <w:sz w:val="26"/>
          <w:szCs w:val="26"/>
        </w:rPr>
        <w:instrText xml:space="preserve"> ADDIN EN.CITE </w:instrText>
      </w:r>
      <w:r w:rsidR="00D56E23">
        <w:rPr>
          <w:sz w:val="26"/>
          <w:szCs w:val="26"/>
        </w:rPr>
        <w:fldChar w:fldCharType="begin">
          <w:fldData xml:space="preserve">PEVuZE5vdGU+PENpdGUgQXV0aG9yWWVhcj0iMSI+PEF1dGhvcj5XdTwvQXV0aG9yPjxZZWFyPjIw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=
</w:fldData>
        </w:fldChar>
      </w:r>
      <w:r w:rsidR="00D56E23">
        <w:rPr>
          <w:sz w:val="26"/>
          <w:szCs w:val="26"/>
        </w:rPr>
        <w:instrText xml:space="preserve"> ADDIN EN.CITE.DATA </w:instrText>
      </w:r>
      <w:r w:rsidR="00D56E23">
        <w:rPr>
          <w:sz w:val="26"/>
          <w:szCs w:val="26"/>
        </w:rPr>
      </w:r>
      <w:r w:rsidR="00D56E23">
        <w:rPr>
          <w:sz w:val="26"/>
          <w:szCs w:val="26"/>
        </w:rPr>
        <w:fldChar w:fldCharType="end"/>
      </w:r>
      <w:r w:rsidR="00C6438B">
        <w:rPr>
          <w:sz w:val="26"/>
          <w:szCs w:val="26"/>
        </w:rPr>
      </w:r>
      <w:r w:rsidR="00C6438B">
        <w:rPr>
          <w:sz w:val="26"/>
          <w:szCs w:val="26"/>
        </w:rPr>
        <w:fldChar w:fldCharType="separate"/>
      </w:r>
      <w:r w:rsidR="00D56E23">
        <w:rPr>
          <w:noProof/>
          <w:sz w:val="26"/>
          <w:szCs w:val="26"/>
        </w:rPr>
        <w:t>Wu, Lu et al. (2019)</w:t>
      </w:r>
      <w:r w:rsidR="00C6438B">
        <w:rPr>
          <w:sz w:val="26"/>
          <w:szCs w:val="26"/>
        </w:rPr>
        <w:fldChar w:fldCharType="end"/>
      </w:r>
      <w:r w:rsidRPr="00FA32D7">
        <w:rPr>
          <w:sz w:val="26"/>
          <w:szCs w:val="26"/>
        </w:rPr>
        <w:t xml:space="preserve"> calculated a distance-decay function using data from Shenzhen’s </w:t>
      </w:r>
      <w:proofErr w:type="spellStart"/>
      <w:r w:rsidRPr="00FA32D7">
        <w:rPr>
          <w:sz w:val="26"/>
          <w:szCs w:val="26"/>
        </w:rPr>
        <w:t>dockless</w:t>
      </w:r>
      <w:proofErr w:type="spellEnd"/>
      <w:r w:rsidRPr="00FA32D7">
        <w:rPr>
          <w:sz w:val="26"/>
          <w:szCs w:val="26"/>
        </w:rPr>
        <w:t xml:space="preserve"> bicycle-sharing system. Their findings show that a lognormal distance decay best fit the distribution of bike-sharing trips, with the willingness to cycle increasing up to ~500m and decreasing thereafter.</w:t>
      </w:r>
      <w:r w:rsidR="000738E4">
        <w:rPr>
          <w:sz w:val="26"/>
          <w:szCs w:val="26"/>
        </w:rPr>
        <w:t xml:space="preserve"> </w:t>
      </w:r>
      <w:r w:rsidR="000738E4">
        <w:rPr>
          <w:sz w:val="26"/>
          <w:szCs w:val="26"/>
        </w:rPr>
        <w:fldChar w:fldCharType="begin"/>
      </w:r>
      <w:r w:rsidR="00D56E23">
        <w:rPr>
          <w:sz w:val="26"/>
          <w:szCs w:val="26"/>
        </w:rPr>
        <w:instrText xml:space="preserve"> ADDIN EN.CITE &lt;EndNote&gt;&lt;Cite AuthorYear="1"&gt;&lt;Author&gt;García-Palomares&lt;/Author&gt;&lt;Year&gt;2013&lt;/Year&gt;&lt;RecNum&gt;256&lt;/RecNum&gt;&lt;DisplayText&gt;García-Palomares, Gutiérrez et al. (2013)&lt;/DisplayText&gt;&lt;record&gt;&lt;rec-number&gt;256&lt;/rec-number&gt;&lt;foreign-keys&gt;&lt;key app="EN" db-id="2e2p5vxx2zxtrfexpad5zaef0pxz5rr252a5" timestamp="1660688517"&gt;256&lt;/key&gt;&lt;/foreign-keys&gt;&lt;ref-type name="Journal Article"&gt;17&lt;/ref-type&gt;&lt;contributors&gt;&lt;authors&gt;&lt;author&gt;García-Palomares, Juan Carlos&lt;/author&gt;&lt;author&gt;Gutiérrez, Javier&lt;/author&gt;&lt;author&gt;Cardozo, Osvaldo Daniel&lt;/author&gt;&lt;/authors&gt;&lt;/contributors&gt;&lt;titles&gt;&lt;title&gt;Walking accessibility to public transport: an analysis based on microdata and GIS&lt;/title&gt;&lt;secondary-title&gt;Environment and Planning B: Planning and Design&lt;/secondary-title&gt;&lt;/titles&gt;&lt;periodical&gt;&lt;full-title&gt;Environment and Planning B: Planning and Design&lt;/full-title&gt;&lt;/periodical&gt;&lt;pages&gt;1087-1102&lt;/pages&gt;&lt;volume&gt;40&lt;/volume&gt;&lt;number&gt;6&lt;/number&gt;&lt;dates&gt;&lt;year&gt;2013&lt;/year&gt;&lt;/dates&gt;&lt;isbn&gt;0265-8135&lt;/isbn&gt;&lt;urls&gt;&lt;/urls&gt;&lt;/record&gt;&lt;/Cite&gt;&lt;/EndNote&gt;</w:instrText>
      </w:r>
      <w:r w:rsidR="000738E4">
        <w:rPr>
          <w:sz w:val="26"/>
          <w:szCs w:val="26"/>
        </w:rPr>
        <w:fldChar w:fldCharType="separate"/>
      </w:r>
      <w:r w:rsidR="00D56E23">
        <w:rPr>
          <w:noProof/>
          <w:sz w:val="26"/>
          <w:szCs w:val="26"/>
        </w:rPr>
        <w:t>García-Palomares, Gutiérrez et al. (2013)</w:t>
      </w:r>
      <w:r w:rsidR="000738E4">
        <w:rPr>
          <w:sz w:val="26"/>
          <w:szCs w:val="26"/>
        </w:rPr>
        <w:fldChar w:fldCharType="end"/>
      </w:r>
      <w:r w:rsidRPr="00FA32D7">
        <w:rPr>
          <w:sz w:val="26"/>
          <w:szCs w:val="26"/>
        </w:rPr>
        <w:t xml:space="preserve"> took a similar approach </w:t>
      </w:r>
      <w:r w:rsidR="00B31190" w:rsidRPr="00FA32D7">
        <w:rPr>
          <w:sz w:val="26"/>
          <w:szCs w:val="26"/>
        </w:rPr>
        <w:t>for measuring walking accessibility to</w:t>
      </w:r>
      <w:r w:rsidRPr="00FA32D7">
        <w:rPr>
          <w:sz w:val="26"/>
          <w:szCs w:val="26"/>
        </w:rPr>
        <w:t xml:space="preserve"> metro </w:t>
      </w:r>
      <w:r w:rsidR="00FC7680" w:rsidRPr="00FA32D7">
        <w:rPr>
          <w:sz w:val="26"/>
          <w:szCs w:val="26"/>
        </w:rPr>
        <w:t>stations and</w:t>
      </w:r>
      <w:r w:rsidRPr="00FA32D7">
        <w:rPr>
          <w:sz w:val="26"/>
          <w:szCs w:val="26"/>
        </w:rPr>
        <w:t xml:space="preserve"> found a linear distance-decay trend that varied significantly by age.  </w:t>
      </w:r>
    </w:p>
    <w:p w14:paraId="72454D9B" w14:textId="77777777" w:rsidR="003310BB" w:rsidRDefault="00550236" w:rsidP="003310BB">
      <w:pPr>
        <w:keepNext/>
        <w:jc w:val="center"/>
      </w:pPr>
      <w:r>
        <w:rPr>
          <w:noProof/>
        </w:rPr>
        <w:lastRenderedPageBreak/>
        <w:drawing>
          <wp:inline distT="0" distB="0" distL="0" distR="0" wp14:anchorId="79258850" wp14:editId="2FEB54A2">
            <wp:extent cx="4407129" cy="3060000"/>
            <wp:effectExtent l="0" t="0" r="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12"/>
                    <a:srcRect t="4042"/>
                    <a:stretch/>
                  </pic:blipFill>
                  <pic:spPr bwMode="auto">
                    <a:xfrm>
                      <a:off x="0" y="0"/>
                      <a:ext cx="4407129" cy="3060000"/>
                    </a:xfrm>
                    <a:prstGeom prst="rect">
                      <a:avLst/>
                    </a:prstGeom>
                    <a:ln>
                      <a:noFill/>
                    </a:ln>
                    <a:extLst>
                      <a:ext uri="{53640926-AAD7-44D8-BBD7-CCE9431645EC}">
                        <a14:shadowObscured xmlns:a14="http://schemas.microsoft.com/office/drawing/2010/main"/>
                      </a:ext>
                    </a:extLst>
                  </pic:spPr>
                </pic:pic>
              </a:graphicData>
            </a:graphic>
          </wp:inline>
        </w:drawing>
      </w:r>
    </w:p>
    <w:p w14:paraId="737BAEEA" w14:textId="4041236E" w:rsidR="0084481A"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1</w:t>
      </w:r>
      <w:r w:rsidRPr="003310BB">
        <w:rPr>
          <w:sz w:val="22"/>
          <w:szCs w:val="22"/>
        </w:rPr>
        <w:fldChar w:fldCharType="end"/>
      </w:r>
      <w:r w:rsidRPr="003310BB">
        <w:rPr>
          <w:sz w:val="22"/>
          <w:szCs w:val="22"/>
        </w:rPr>
        <w:t>: Example travel time decay functions by mode for work vs. non-work trips. (</w:t>
      </w:r>
      <w:r w:rsidRPr="002F5ABB">
        <w:rPr>
          <w:sz w:val="22"/>
          <w:szCs w:val="22"/>
          <w:highlight w:val="yellow"/>
        </w:rPr>
        <w:t>Source: State Smart Transportation Initiative - based on data from 2017 National Household Travel Survey</w:t>
      </w:r>
      <w:r w:rsidRPr="003310BB">
        <w:rPr>
          <w:sz w:val="22"/>
          <w:szCs w:val="22"/>
        </w:rPr>
        <w:t>)</w:t>
      </w:r>
    </w:p>
    <w:p w14:paraId="46EE65B9" w14:textId="77777777" w:rsidR="00BB58C1" w:rsidRDefault="00BB58C1" w:rsidP="00BB58C1">
      <w:pPr>
        <w:pStyle w:val="Heading2"/>
      </w:pPr>
      <w:bookmarkStart w:id="421" w:name="_Toc107809290"/>
      <w:r>
        <w:t>Slope</w:t>
      </w:r>
      <w:bookmarkEnd w:id="421"/>
    </w:p>
    <w:p w14:paraId="41F8B82C" w14:textId="4148B9E0" w:rsidR="00D34D15" w:rsidRDefault="00656CDB" w:rsidP="00BB58C1">
      <w:pPr>
        <w:spacing w:line="360" w:lineRule="auto"/>
        <w:jc w:val="both"/>
        <w:rPr>
          <w:sz w:val="26"/>
          <w:szCs w:val="26"/>
        </w:rPr>
      </w:pPr>
      <w:r w:rsidRPr="00656CDB">
        <w:rPr>
          <w:sz w:val="26"/>
          <w:szCs w:val="26"/>
        </w:rPr>
        <w:t xml:space="preserve">One of the factors associated with the natural environment and </w:t>
      </w:r>
      <w:proofErr w:type="gramStart"/>
      <w:r w:rsidRPr="00656CDB">
        <w:rPr>
          <w:sz w:val="26"/>
          <w:szCs w:val="26"/>
        </w:rPr>
        <w:t>has an effect on</w:t>
      </w:r>
      <w:proofErr w:type="gramEnd"/>
      <w:r w:rsidRPr="00656CDB">
        <w:rPr>
          <w:sz w:val="26"/>
          <w:szCs w:val="26"/>
        </w:rPr>
        <w:t xml:space="preserve"> bicycle and walking trips is slope. hence, pedestrians and cyclists will travel out of their way to by-pass segments with steep slopes. because, </w:t>
      </w:r>
      <w:proofErr w:type="gramStart"/>
      <w:r w:rsidRPr="00656CDB">
        <w:rPr>
          <w:sz w:val="26"/>
          <w:szCs w:val="26"/>
        </w:rPr>
        <w:t>For</w:t>
      </w:r>
      <w:proofErr w:type="gramEnd"/>
      <w:r w:rsidRPr="00656CDB">
        <w:rPr>
          <w:sz w:val="26"/>
          <w:szCs w:val="26"/>
        </w:rPr>
        <w:t xml:space="preserve"> them, small positive increments in slope decrease travel speeds while increasing energy use and travel time. Besides, due to the differences in efforts to go up-slope versus down-slope, pedestrians and cyclists may not select the same way. This is referred to as anisotropic movement </w:t>
      </w:r>
      <w:r w:rsidR="002F5ABB">
        <w:rPr>
          <w:sz w:val="26"/>
          <w:szCs w:val="26"/>
        </w:rPr>
        <w:fldChar w:fldCharType="begin"/>
      </w:r>
      <w:r w:rsidR="00D56E23">
        <w:rPr>
          <w:sz w:val="26"/>
          <w:szCs w:val="26"/>
        </w:rPr>
        <w:instrText xml:space="preserve"> ADDIN EN.CITE &lt;EndNote&gt;&lt;Cite&gt;&lt;Author&gt;Ebener&lt;/Author&gt;&lt;Year&gt;2005&lt;/Year&gt;&lt;RecNum&gt;302&lt;/RecNum&gt;&lt;DisplayText&gt;(Ebener, El Morjani et al. 2005)&lt;/DisplayText&gt;&lt;record&gt;&lt;rec-number&gt;302&lt;/rec-number&gt;&lt;foreign-keys&gt;&lt;key app="EN" db-id="2e2p5vxx2zxtrfexpad5zaef0pxz5rr252a5" timestamp="1660698007"&gt;302&lt;/key&gt;&lt;/foreign-keys&gt;&lt;ref-type name="Journal Article"&gt;17&lt;/ref-type&gt;&lt;contributors&gt;&lt;authors&gt;&lt;author&gt;Ebener, Steeve&lt;/author&gt;&lt;author&gt;El Morjani, Zine&lt;/author&gt;&lt;author&gt;Ray, Nicolas&lt;/author&gt;&lt;author&gt;Black, Michael&lt;/author&gt;&lt;/authors&gt;&lt;/contributors&gt;&lt;titles&gt;&lt;title&gt;Physical accessibility to health care: from isotropy to anisotropy&lt;/title&gt;&lt;secondary-title&gt;GIS@ development&lt;/secondary-title&gt;&lt;/titles&gt;&lt;periodical&gt;&lt;full-title&gt;GIS@ development&lt;/full-title&gt;&lt;/periodical&gt;&lt;volume&gt;9&lt;/volume&gt;&lt;number&gt;6&lt;/number&gt;&lt;dates&gt;&lt;year&gt;2005&lt;/year&gt;&lt;/dates&gt;&lt;urls&gt;&lt;/urls&gt;&lt;/record&gt;&lt;/Cite&gt;&lt;/EndNote&gt;</w:instrText>
      </w:r>
      <w:r w:rsidR="002F5ABB">
        <w:rPr>
          <w:sz w:val="26"/>
          <w:szCs w:val="26"/>
        </w:rPr>
        <w:fldChar w:fldCharType="separate"/>
      </w:r>
      <w:r w:rsidR="00D56E23">
        <w:rPr>
          <w:noProof/>
          <w:sz w:val="26"/>
          <w:szCs w:val="26"/>
        </w:rPr>
        <w:t>(Ebener, El Morjani et al. 2005)</w:t>
      </w:r>
      <w:r w:rsidR="002F5ABB">
        <w:rPr>
          <w:sz w:val="26"/>
          <w:szCs w:val="26"/>
        </w:rPr>
        <w:fldChar w:fldCharType="end"/>
      </w:r>
      <w:r w:rsidR="00CE2F34" w:rsidRPr="00CE2F34">
        <w:rPr>
          <w:sz w:val="26"/>
          <w:szCs w:val="26"/>
        </w:rPr>
        <w:t>.</w:t>
      </w:r>
    </w:p>
    <w:p w14:paraId="3FFA7684" w14:textId="66ECDCAA" w:rsidR="006F1992" w:rsidRDefault="00EA0E12" w:rsidP="00E213BF">
      <w:pPr>
        <w:spacing w:line="360" w:lineRule="auto"/>
        <w:jc w:val="both"/>
        <w:rPr>
          <w:sz w:val="26"/>
          <w:szCs w:val="26"/>
        </w:rPr>
      </w:pPr>
      <w:r>
        <w:rPr>
          <w:sz w:val="26"/>
          <w:szCs w:val="26"/>
        </w:rPr>
        <w:t xml:space="preserve">There are </w:t>
      </w:r>
      <w:r w:rsidRPr="00F04A9E">
        <w:rPr>
          <w:sz w:val="26"/>
          <w:szCs w:val="26"/>
        </w:rPr>
        <w:t>few studies</w:t>
      </w:r>
      <w:r>
        <w:rPr>
          <w:sz w:val="26"/>
          <w:szCs w:val="26"/>
        </w:rPr>
        <w:t xml:space="preserve"> that</w:t>
      </w:r>
      <w:r w:rsidRPr="00F04A9E">
        <w:rPr>
          <w:sz w:val="26"/>
          <w:szCs w:val="26"/>
        </w:rPr>
        <w:t xml:space="preserve"> have considered slope in measures of active accessibility, yet it is acknowledged as an important factor to include since people will often avoid routes with significant elevation gain, and routes with steep slopes may significantly impact accessibility</w:t>
      </w:r>
      <w:r w:rsidR="003457D7">
        <w:rPr>
          <w:sz w:val="26"/>
          <w:szCs w:val="26"/>
        </w:rPr>
        <w:t xml:space="preserve">. </w:t>
      </w:r>
      <w:r w:rsidR="003457D7" w:rsidRPr="00F04A9E">
        <w:rPr>
          <w:sz w:val="26"/>
          <w:szCs w:val="26"/>
        </w:rPr>
        <w:t>Often, network analyst tools use the shortest path from the road network, which may not reflect actual cycling or walking behaviou</w:t>
      </w:r>
      <w:r w:rsidR="003457D7">
        <w:rPr>
          <w:sz w:val="26"/>
          <w:szCs w:val="26"/>
        </w:rPr>
        <w:t>r</w:t>
      </w:r>
      <w:r w:rsidRPr="00F04A9E">
        <w:rPr>
          <w:sz w:val="26"/>
          <w:szCs w:val="26"/>
        </w:rPr>
        <w:t>.</w:t>
      </w:r>
      <w:r w:rsidR="003457D7">
        <w:rPr>
          <w:sz w:val="26"/>
          <w:szCs w:val="26"/>
        </w:rPr>
        <w:t xml:space="preserve"> </w:t>
      </w:r>
      <w:r w:rsidR="002F5ABB">
        <w:rPr>
          <w:sz w:val="26"/>
          <w:szCs w:val="26"/>
        </w:rPr>
        <w:fldChar w:fldCharType="begin"/>
      </w:r>
      <w:r w:rsidR="00D56E23">
        <w:rPr>
          <w:sz w:val="26"/>
          <w:szCs w:val="26"/>
        </w:rPr>
        <w:instrText xml:space="preserve"> ADDIN EN.CITE &lt;EndNote&gt;&lt;Cite AuthorYear="1"&gt;&lt;Author&gt;Vale&lt;/Author&gt;&lt;Year&gt;2015&lt;/Year&gt;&lt;RecNum&gt;20&lt;/RecNum&gt;&lt;DisplayText&gt;Vale, Saraiva et al. (2015)&lt;/DisplayText&gt;&lt;record&gt;&lt;rec-number&gt;20&lt;/rec-number&gt;&lt;foreign-keys&gt;&lt;key app="EN" db-id="2e2p5vxx2zxtrfexpad5zaef0pxz5rr252a5" timestamp="1660661375"&gt;20&lt;/key&gt;&lt;/foreign-keys&gt;&lt;ref-type name="Journal Article"&gt;17&lt;/ref-type&gt;&lt;contributors&gt;&lt;authors&gt;&lt;author&gt;Vale, David S.&lt;/author&gt;&lt;author&gt;Saraiva, Miguel&lt;/author&gt;&lt;author&gt;Pereira, Mauro&lt;/author&gt;&lt;/authors&gt;&lt;/contributors&gt;&lt;titles&gt;&lt;title&gt;Active accessibility: A review of operational measures of walking and cycling accessibility&lt;/title&gt;&lt;secondary-title&gt;Journal of Transport and Land Use&lt;/secondary-title&gt;&lt;/titles&gt;&lt;periodical&gt;&lt;full-title&gt;Journal of Transport and Land Use&lt;/full-title&gt;&lt;/periodical&gt;&lt;dates&gt;&lt;year&gt;2015&lt;/year&gt;&lt;/dates&gt;&lt;isbn&gt;1938-7849&lt;/isbn&gt;&lt;urls&gt;&lt;/urls&gt;&lt;electronic-resource-num&gt;10.5198/jtlu.2015.593&lt;/electronic-resource-num&gt;&lt;/record&gt;&lt;/Cite&gt;&lt;/EndNote&gt;</w:instrText>
      </w:r>
      <w:r w:rsidR="002F5ABB">
        <w:rPr>
          <w:sz w:val="26"/>
          <w:szCs w:val="26"/>
        </w:rPr>
        <w:fldChar w:fldCharType="separate"/>
      </w:r>
      <w:r w:rsidR="00D56E23">
        <w:rPr>
          <w:noProof/>
          <w:sz w:val="26"/>
          <w:szCs w:val="26"/>
        </w:rPr>
        <w:t>Vale, Saraiva et al. (2015)</w:t>
      </w:r>
      <w:r w:rsidR="002F5ABB">
        <w:rPr>
          <w:sz w:val="26"/>
          <w:szCs w:val="26"/>
        </w:rPr>
        <w:fldChar w:fldCharType="end"/>
      </w:r>
      <w:r w:rsidR="004B593D">
        <w:rPr>
          <w:sz w:val="26"/>
          <w:szCs w:val="26"/>
        </w:rPr>
        <w:t xml:space="preserve"> </w:t>
      </w:r>
      <w:r w:rsidR="00B37A2D" w:rsidRPr="00B37A2D">
        <w:rPr>
          <w:sz w:val="26"/>
          <w:szCs w:val="26"/>
        </w:rPr>
        <w:t xml:space="preserve">concluded that slope should always be included in accessibility of bicycling and that it is also important for walking, however it is largely absent from walking accessibility </w:t>
      </w:r>
      <w:r w:rsidR="00B37A2D" w:rsidRPr="00B37A2D">
        <w:rPr>
          <w:sz w:val="26"/>
          <w:szCs w:val="26"/>
        </w:rPr>
        <w:lastRenderedPageBreak/>
        <w:t xml:space="preserve">measures.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w:t>
      </w:r>
      <w:r w:rsidR="00B37A2D" w:rsidRPr="00B1585B">
        <w:rPr>
          <w:sz w:val="26"/>
          <w:szCs w:val="26"/>
        </w:rPr>
        <w:t xml:space="preserve">minimized. </w:t>
      </w:r>
      <w:r w:rsidR="002F5ABB">
        <w:rPr>
          <w:sz w:val="26"/>
          <w:szCs w:val="26"/>
        </w:rPr>
        <w:fldChar w:fldCharType="begin"/>
      </w:r>
      <w:r w:rsidR="00D56E23">
        <w:rPr>
          <w:sz w:val="26"/>
          <w:szCs w:val="26"/>
        </w:rPr>
        <w:instrText xml:space="preserve"> ADDIN EN.CITE &lt;EndNote&gt;&lt;Cite AuthorYear="1"&gt;&lt;Author&gt;Papa&lt;/Author&gt;&lt;Year&gt;2018&lt;/Year&gt;&lt;RecNum&gt;257&lt;/RecNum&gt;&lt;DisplayText&gt;Papa, Carpentieri et al. (2018)&lt;/DisplayText&gt;&lt;record&gt;&lt;rec-number&gt;257&lt;/rec-number&gt;&lt;foreign-keys&gt;&lt;key app="EN" db-id="2e2p5vxx2zxtrfexpad5zaef0pxz5rr252a5" timestamp="1660688653"&gt;257&lt;/key&gt;&lt;/foreign-keys&gt;&lt;ref-type name="Journal Article"&gt;17&lt;/ref-type&gt;&lt;contributors&gt;&lt;authors&gt;&lt;author&gt;Papa, Enrica&lt;/author&gt;&lt;author&gt;Carpentieri, Gerardo&lt;/author&gt;&lt;author&gt;Guida, Carmen&lt;/author&gt;&lt;/authors&gt;&lt;/contributors&gt;&lt;titles&gt;&lt;title&gt;Measuring walking accessibility to public transport for the elderly: the case of Naples&lt;/title&gt;&lt;secondary-title&gt;TeMA-Journal of Land Use, Mobility and Environment&lt;/secondary-title&gt;&lt;/titles&gt;&lt;periodical&gt;&lt;full-title&gt;TeMA-Journal of Land Use, Mobility and Environment&lt;/full-title&gt;&lt;/periodical&gt;&lt;pages&gt;105-116&lt;/pages&gt;&lt;dates&gt;&lt;year&gt;2018&lt;/year&gt;&lt;/dates&gt;&lt;isbn&gt;1970-9870&lt;/isbn&gt;&lt;urls&gt;&lt;/urls&gt;&lt;/record&gt;&lt;/Cite&gt;&lt;/EndNote&gt;</w:instrText>
      </w:r>
      <w:r w:rsidR="002F5ABB">
        <w:rPr>
          <w:sz w:val="26"/>
          <w:szCs w:val="26"/>
        </w:rPr>
        <w:fldChar w:fldCharType="separate"/>
      </w:r>
      <w:r w:rsidR="00D56E23">
        <w:rPr>
          <w:noProof/>
          <w:sz w:val="26"/>
          <w:szCs w:val="26"/>
        </w:rPr>
        <w:t>Papa, Carpentieri et al. (2018)</w:t>
      </w:r>
      <w:r w:rsidR="002F5ABB">
        <w:rPr>
          <w:sz w:val="26"/>
          <w:szCs w:val="26"/>
        </w:rPr>
        <w:fldChar w:fldCharType="end"/>
      </w:r>
      <w:r w:rsidR="003457D7" w:rsidRPr="00B1585B">
        <w:rPr>
          <w:sz w:val="26"/>
          <w:szCs w:val="26"/>
        </w:rPr>
        <w:t>also highlighted a significant difference in catchment areas when including versus excluding the slope attribute (~33% km2 difference for adults over 75).</w:t>
      </w:r>
      <w:r w:rsidR="00AB2BF8" w:rsidRPr="00E213BF">
        <w:rPr>
          <w:sz w:val="26"/>
          <w:szCs w:val="26"/>
        </w:rPr>
        <w:t> </w:t>
      </w:r>
      <w:r w:rsidR="002F5ABB">
        <w:rPr>
          <w:sz w:val="26"/>
          <w:szCs w:val="26"/>
        </w:rPr>
        <w:fldChar w:fldCharType="begin"/>
      </w:r>
      <w:r w:rsidR="00D56E23">
        <w:rPr>
          <w:sz w:val="26"/>
          <w:szCs w:val="26"/>
        </w:rPr>
        <w:instrText xml:space="preserve"> ADDIN EN.CITE &lt;EndNote&gt;&lt;Cite AuthorYear="1"&gt;&lt;Author&gt;Wood&lt;/Author&gt;&lt;Year&gt;2018&lt;/Year&gt;&lt;RecNum&gt;303&lt;/RecNum&gt;&lt;DisplayText&gt;Wood, Jones et al. (2018)&lt;/DisplayText&gt;&lt;record&gt;&lt;rec-number&gt;303&lt;/rec-number&gt;&lt;foreign-keys&gt;&lt;key app="EN" db-id="2e2p5vxx2zxtrfexpad5zaef0pxz5rr252a5" timestamp="1660698146"&gt;303&lt;/key&gt;&lt;/foreign-keys&gt;&lt;ref-type name="Journal Article"&gt;17&lt;/ref-type&gt;&lt;contributors&gt;&lt;authors&gt;&lt;author&gt;Wood, Nathan&lt;/author&gt;&lt;author&gt;Jones, Jamie&lt;/author&gt;&lt;author&gt;Peters, Jeff&lt;/author&gt;&lt;author&gt;Richards, Kevin&lt;/author&gt;&lt;/authors&gt;&lt;/contributors&gt;&lt;titles&gt;&lt;title&gt;Pedestrian evacuation modeling to reduce vehicle use for distant tsunami evacuations in Hawaiʻi&lt;/title&gt;&lt;secondary-title&gt;International journal of disaster risk reduction&lt;/secondary-title&gt;&lt;/titles&gt;&lt;periodical&gt;&lt;full-title&gt;International journal of disaster risk reduction&lt;/full-title&gt;&lt;/periodical&gt;&lt;pages&gt;271-283&lt;/pages&gt;&lt;volume&gt;28&lt;/volume&gt;&lt;dates&gt;&lt;year&gt;2018&lt;/year&gt;&lt;/dates&gt;&lt;isbn&gt;2212-4209&lt;/isbn&gt;&lt;urls&gt;&lt;/urls&gt;&lt;/record&gt;&lt;/Cite&gt;&lt;/EndNote&gt;</w:instrText>
      </w:r>
      <w:r w:rsidR="002F5ABB">
        <w:rPr>
          <w:sz w:val="26"/>
          <w:szCs w:val="26"/>
        </w:rPr>
        <w:fldChar w:fldCharType="separate"/>
      </w:r>
      <w:r w:rsidR="00D56E23">
        <w:rPr>
          <w:noProof/>
          <w:sz w:val="26"/>
          <w:szCs w:val="26"/>
        </w:rPr>
        <w:t>Wood, Jones et al. (2018)</w:t>
      </w:r>
      <w:r w:rsidR="002F5ABB">
        <w:rPr>
          <w:sz w:val="26"/>
          <w:szCs w:val="26"/>
        </w:rPr>
        <w:fldChar w:fldCharType="end"/>
      </w:r>
      <w:r w:rsidR="002F5ABB">
        <w:rPr>
          <w:sz w:val="26"/>
          <w:szCs w:val="26"/>
        </w:rPr>
        <w:t xml:space="preserve"> </w:t>
      </w:r>
      <w:r w:rsidR="00AB2BF8" w:rsidRPr="00E213BF">
        <w:rPr>
          <w:sz w:val="26"/>
          <w:szCs w:val="26"/>
        </w:rPr>
        <w:t>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p>
    <w:p w14:paraId="012396B0" w14:textId="7870F76B" w:rsidR="00956DC5" w:rsidRDefault="002F5ABB" w:rsidP="00956DC5">
      <w:pPr>
        <w:spacing w:line="360" w:lineRule="auto"/>
        <w:jc w:val="both"/>
        <w:rPr>
          <w:sz w:val="26"/>
          <w:szCs w:val="26"/>
        </w:rPr>
      </w:pPr>
      <w:r>
        <w:rPr>
          <w:sz w:val="26"/>
          <w:szCs w:val="26"/>
        </w:rPr>
        <w:fldChar w:fldCharType="begin"/>
      </w:r>
      <w:r w:rsidR="004B593D">
        <w:rPr>
          <w:sz w:val="26"/>
          <w:szCs w:val="26"/>
        </w:rPr>
        <w:instrText xml:space="preserve"> ADDIN EN.CITE &lt;EndNote&gt;&lt;Cite AuthorYear="1"&gt;&lt;Author&gt;Lundberg&lt;/Author&gt;&lt;Year&gt;2012&lt;/Year&gt;&lt;RecNum&gt;76&lt;/RecNum&gt;&lt;DisplayText&gt;Lundberg (2012)&lt;/DisplayText&gt;&lt;record&gt;&lt;rec-number&gt;76&lt;/rec-number&gt;&lt;foreign-keys&gt;&lt;key app="EN" db-id="2e2p5vxx2zxtrfexpad5zaef0pxz5rr252a5" timestamp="1660661556"&gt;76&lt;/key&gt;&lt;/foreign-keys&gt;&lt;ref-type name="Journal Article"&gt;17&lt;/ref-type&gt;&lt;contributors&gt;&lt;authors&gt;&lt;author&gt;Lundberg, Benjamin&lt;/author&gt;&lt;/authors&gt;&lt;/contributors&gt;&lt;titles&gt;&lt;title&gt;Accessibility and university populations: Local effects on non-motorized transportation in the Tuscaloosa-Northport area&lt;/title&gt;&lt;/titles&gt;&lt;dates&gt;&lt;year&gt;2012&lt;/year&gt;&lt;/dates&gt;&lt;urls&gt;&lt;/urls&gt;&lt;/record&gt;&lt;/Cite&gt;&lt;/EndNote&gt;</w:instrText>
      </w:r>
      <w:r>
        <w:rPr>
          <w:sz w:val="26"/>
          <w:szCs w:val="26"/>
        </w:rPr>
        <w:fldChar w:fldCharType="separate"/>
      </w:r>
      <w:r w:rsidR="004B593D">
        <w:rPr>
          <w:noProof/>
          <w:sz w:val="26"/>
          <w:szCs w:val="26"/>
        </w:rPr>
        <w:t>Lundberg (2012)</w:t>
      </w:r>
      <w:r>
        <w:rPr>
          <w:sz w:val="26"/>
          <w:szCs w:val="26"/>
        </w:rPr>
        <w:fldChar w:fldCharType="end"/>
      </w:r>
      <w:r>
        <w:rPr>
          <w:sz w:val="26"/>
          <w:szCs w:val="26"/>
        </w:rPr>
        <w:t xml:space="preserve"> </w:t>
      </w:r>
      <w:r w:rsidR="007D2B78" w:rsidRPr="004F6A70">
        <w:rPr>
          <w:sz w:val="26"/>
          <w:szCs w:val="26"/>
        </w:rPr>
        <w:t xml:space="preserve">examined the local </w:t>
      </w:r>
      <w:r w:rsidR="00E15B82" w:rsidRPr="004F6A70">
        <w:rPr>
          <w:sz w:val="26"/>
          <w:szCs w:val="26"/>
        </w:rPr>
        <w:t>cycling</w:t>
      </w:r>
      <w:r w:rsidR="007D2B78" w:rsidRPr="004F6A70">
        <w:rPr>
          <w:sz w:val="26"/>
          <w:szCs w:val="26"/>
        </w:rPr>
        <w:t xml:space="preserve"> and </w:t>
      </w:r>
      <w:r w:rsidR="00E15B82" w:rsidRPr="004F6A70">
        <w:rPr>
          <w:sz w:val="26"/>
          <w:szCs w:val="26"/>
        </w:rPr>
        <w:t>walking</w:t>
      </w:r>
      <w:r w:rsidR="007D2B78" w:rsidRPr="004F6A70">
        <w:rPr>
          <w:sz w:val="26"/>
          <w:szCs w:val="26"/>
        </w:rPr>
        <w:t xml:space="preserve"> networks through Geographic Information Systems (GIS)</w:t>
      </w:r>
      <w:r w:rsidR="00E15B82" w:rsidRPr="004F6A70">
        <w:rPr>
          <w:sz w:val="26"/>
          <w:szCs w:val="26"/>
        </w:rPr>
        <w:t xml:space="preserve"> using accessibility</w:t>
      </w:r>
      <w:r w:rsidR="00284F01" w:rsidRPr="004F6A70">
        <w:rPr>
          <w:sz w:val="26"/>
          <w:szCs w:val="26"/>
        </w:rPr>
        <w:t>.</w:t>
      </w:r>
      <w:r w:rsidR="004C7D8D" w:rsidRPr="004F6A70">
        <w:rPr>
          <w:sz w:val="26"/>
          <w:szCs w:val="26"/>
        </w:rPr>
        <w:t xml:space="preserve"> They extracted a percent slope raster layer from DEM layer that was obtained from part of the National Elevation Dataset (NED)</w:t>
      </w:r>
      <w:r w:rsidR="00833A21" w:rsidRPr="004F6A70">
        <w:rPr>
          <w:sz w:val="26"/>
          <w:szCs w:val="26"/>
        </w:rPr>
        <w:t xml:space="preserve">. </w:t>
      </w:r>
      <w:r w:rsidR="00833A21" w:rsidRPr="00A27209">
        <w:rPr>
          <w:sz w:val="26"/>
          <w:szCs w:val="26"/>
        </w:rPr>
        <w:t>the percent slope of the DEM ranged from 0 to 360</w:t>
      </w:r>
      <w:r w:rsidR="00956DC5">
        <w:rPr>
          <w:sz w:val="26"/>
          <w:szCs w:val="26"/>
        </w:rPr>
        <w:t xml:space="preserve">. </w:t>
      </w:r>
      <w:r w:rsidR="00A27209" w:rsidRPr="00A27209">
        <w:rPr>
          <w:sz w:val="26"/>
          <w:szCs w:val="26"/>
        </w:rPr>
        <w:t xml:space="preserve">In ArcMap, when the slope angle equals 45 degrees, the rise is equal to the run. Expressed as a percentage, the slope of this angle is 100%. As the slope angle approaches vertical (90o), the percentage slope approaches infinity. To calculate percent slope, this research used </w:t>
      </w:r>
      <m:oMath>
        <m:f>
          <m:fPr>
            <m:ctrlPr>
              <w:rPr>
                <w:rFonts w:ascii="Cambria Math" w:hAnsi="Cambria Math"/>
                <w:i/>
                <w:sz w:val="26"/>
                <w:szCs w:val="26"/>
              </w:rPr>
            </m:ctrlPr>
          </m:fPr>
          <m:num>
            <m:r>
              <m:rPr>
                <m:sty m:val="p"/>
              </m:rPr>
              <w:rPr>
                <w:rFonts w:ascii="Cambria Math" w:hAnsi="Cambria Math"/>
                <w:sz w:val="26"/>
                <w:szCs w:val="26"/>
              </w:rPr>
              <m:t>Δ</m:t>
            </m:r>
            <m:r>
              <w:rPr>
                <w:rFonts w:ascii="Cambria Math" w:hAnsi="Cambria Math"/>
                <w:sz w:val="26"/>
                <w:szCs w:val="26"/>
              </w:rPr>
              <m:t>y</m:t>
            </m:r>
          </m:num>
          <m:den>
            <m:r>
              <m:rPr>
                <m:sty m:val="p"/>
              </m:rPr>
              <w:rPr>
                <w:rFonts w:ascii="Cambria Math" w:hAnsi="Cambria Math"/>
                <w:sz w:val="26"/>
                <w:szCs w:val="26"/>
              </w:rPr>
              <m:t>Δ</m:t>
            </m:r>
            <m:r>
              <w:rPr>
                <w:rFonts w:ascii="Cambria Math" w:hAnsi="Cambria Math"/>
                <w:sz w:val="26"/>
                <w:szCs w:val="26"/>
              </w:rPr>
              <m:t>x</m:t>
            </m:r>
          </m:den>
        </m:f>
      </m:oMath>
      <w:r w:rsidR="00A27209" w:rsidRPr="00A27209">
        <w:rPr>
          <w:sz w:val="26"/>
          <w:szCs w:val="26"/>
        </w:rPr>
        <w:t xml:space="preserve">methods described by </w:t>
      </w:r>
      <w:r w:rsidR="00A27209" w:rsidRPr="004F6A70">
        <w:rPr>
          <w:sz w:val="26"/>
          <w:szCs w:val="26"/>
        </w:rPr>
        <w:t>Price</w:t>
      </w:r>
      <w:r w:rsidR="00A27209" w:rsidRPr="00A27209">
        <w:rPr>
          <w:sz w:val="26"/>
          <w:szCs w:val="26"/>
        </w:rPr>
        <w:t xml:space="preserve"> (2009). An </w:t>
      </w:r>
      <w:proofErr w:type="gramStart"/>
      <w:r w:rsidR="00A27209" w:rsidRPr="00A27209">
        <w:rPr>
          <w:sz w:val="26"/>
          <w:szCs w:val="26"/>
        </w:rPr>
        <w:t>X,Y</w:t>
      </w:r>
      <w:proofErr w:type="gramEnd"/>
      <w:r w:rsidR="00A27209" w:rsidRPr="00A27209">
        <w:rPr>
          <w:sz w:val="26"/>
          <w:szCs w:val="26"/>
        </w:rPr>
        <w:t xml:space="preserve"> coordinate was first calculated for the start point of each line segment. Next an </w:t>
      </w:r>
      <w:proofErr w:type="gramStart"/>
      <w:r w:rsidR="00A27209" w:rsidRPr="00A27209">
        <w:rPr>
          <w:sz w:val="26"/>
          <w:szCs w:val="26"/>
        </w:rPr>
        <w:t>X,Y</w:t>
      </w:r>
      <w:proofErr w:type="gramEnd"/>
      <w:r w:rsidR="00A27209" w:rsidRPr="00A27209">
        <w:rPr>
          <w:sz w:val="26"/>
          <w:szCs w:val="26"/>
        </w:rPr>
        <w:t xml:space="preserve"> coordinate was calculated for the end point of each line segment. ArcMap's 3D Analyst extension was used to convert the street network into a 3D layer, at which point percent slope could then be calculated as the Z-value for each of the line segments </w:t>
      </w:r>
      <w:r w:rsidR="00A27209" w:rsidRPr="00A27209">
        <w:rPr>
          <w:sz w:val="26"/>
          <w:szCs w:val="26"/>
        </w:rPr>
        <w:lastRenderedPageBreak/>
        <w:t xml:space="preserve">in the network. A Z-value (elevation) was calculated at the start points and end points of each line segment. The following equation was used to derive percent slope for each line segment: </w:t>
      </w:r>
    </w:p>
    <w:p w14:paraId="5A425C02" w14:textId="433CD69A" w:rsidR="00956DC5" w:rsidRDefault="009C5C3B" w:rsidP="009C5C3B">
      <w:pPr>
        <w:spacing w:line="360" w:lineRule="auto"/>
        <w:jc w:val="center"/>
        <w:rPr>
          <w:sz w:val="26"/>
          <w:szCs w:val="26"/>
        </w:rPr>
      </w:pPr>
      <m:oMathPara>
        <m:oMath>
          <m:r>
            <w:rPr>
              <w:rFonts w:ascii="Cambria Math" w:hAnsi="Cambria Math"/>
              <w:sz w:val="26"/>
              <w:szCs w:val="26"/>
            </w:rPr>
            <m:t>(</m:t>
          </m:r>
          <m:sSup>
            <m:sSupPr>
              <m:ctrlPr>
                <w:rPr>
                  <w:rFonts w:ascii="Cambria Math" w:hAnsi="Cambria Math"/>
                  <w:i/>
                  <w:sz w:val="26"/>
                  <w:szCs w:val="26"/>
                </w:rPr>
              </m:ctrlPr>
            </m:sSupPr>
            <m:e>
              <m:f>
                <m:fPr>
                  <m:ctrlPr>
                    <w:rPr>
                      <w:rFonts w:ascii="Cambria Math" w:hAnsi="Cambria Math"/>
                      <w:i/>
                      <w:sz w:val="26"/>
                      <w:szCs w:val="26"/>
                    </w:rPr>
                  </m:ctrlPr>
                </m:fPr>
                <m:num>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Z</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z</m:t>
                          </m:r>
                        </m:sub>
                      </m:sSub>
                    </m:e>
                  </m:d>
                </m:num>
                <m:den>
                  <m:sSup>
                    <m:sSupPr>
                      <m:ctrlPr>
                        <w:rPr>
                          <w:rFonts w:ascii="Cambria Math" w:hAnsi="Cambria Math"/>
                          <w:i/>
                          <w:sz w:val="26"/>
                          <w:szCs w:val="26"/>
                        </w:rPr>
                      </m:ctrlPr>
                    </m:sSupPr>
                    <m:e>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X</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X</m:t>
                                  </m:r>
                                </m:sub>
                              </m:sSub>
                            </m:e>
                          </m:d>
                        </m:e>
                      </m:d>
                      <m:r>
                        <w:rPr>
                          <w:rFonts w:ascii="Cambria Math" w:hAnsi="Cambria Math"/>
                          <w:sz w:val="26"/>
                          <w:szCs w:val="26"/>
                        </w:rPr>
                        <m:t>+</m:t>
                      </m:r>
                      <m:d>
                        <m:dPr>
                          <m:begChr m:val="["/>
                          <m:endChr m:val="]"/>
                          <m:ctrlPr>
                            <w:rPr>
                              <w:rFonts w:ascii="Cambria Math" w:hAnsi="Cambria Math"/>
                              <w:i/>
                              <w:sz w:val="26"/>
                              <w:szCs w:val="26"/>
                            </w:rPr>
                          </m:ctrlPr>
                        </m:dPr>
                        <m:e>
                          <m:d>
                            <m:dPr>
                              <m:ctrlPr>
                                <w:rPr>
                                  <w:rFonts w:ascii="Cambria Math" w:hAnsi="Cambria Math"/>
                                  <w:i/>
                                  <w:sz w:val="26"/>
                                  <w:szCs w:val="26"/>
                                </w:rPr>
                              </m:ctrlPr>
                            </m:dPr>
                            <m:e>
                              <m:r>
                                <w:rPr>
                                  <w:rFonts w:ascii="Cambria Math" w:hAnsi="Cambria Math"/>
                                  <w:sz w:val="26"/>
                                  <w:szCs w:val="26"/>
                                </w:rPr>
                                <m:t>Star</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Y</m:t>
                                  </m:r>
                                </m:sub>
                              </m:sSub>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En</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Y</m:t>
                                  </m:r>
                                </m:sub>
                              </m:sSub>
                            </m:e>
                          </m:d>
                        </m:e>
                      </m:d>
                    </m:e>
                    <m:sup>
                      <m:r>
                        <w:rPr>
                          <w:rFonts w:ascii="Cambria Math" w:hAnsi="Cambria Math"/>
                          <w:sz w:val="26"/>
                          <w:szCs w:val="26"/>
                        </w:rPr>
                        <m:t>2</m:t>
                      </m:r>
                    </m:sup>
                  </m:sSup>
                </m:den>
              </m:f>
              <m:r>
                <w:rPr>
                  <w:rFonts w:ascii="Cambria Math" w:hAnsi="Cambria Math"/>
                  <w:sz w:val="26"/>
                  <w:szCs w:val="26"/>
                </w:rPr>
                <m:t>)</m:t>
              </m:r>
            </m:e>
            <m:sup>
              <m:r>
                <w:rPr>
                  <w:rFonts w:ascii="Cambria Math" w:hAnsi="Cambria Math"/>
                  <w:sz w:val="26"/>
                  <w:szCs w:val="26"/>
                </w:rPr>
                <m:t>0.5</m:t>
              </m:r>
            </m:sup>
          </m:sSup>
          <m:r>
            <w:rPr>
              <w:rFonts w:ascii="Cambria Math" w:hAnsi="Cambria Math"/>
              <w:sz w:val="26"/>
              <w:szCs w:val="26"/>
            </w:rPr>
            <m:t>*100</m:t>
          </m:r>
        </m:oMath>
      </m:oMathPara>
    </w:p>
    <w:p w14:paraId="26D174F1" w14:textId="0F956326" w:rsidR="009B29EC" w:rsidRDefault="00A27209" w:rsidP="00956DC5">
      <w:pPr>
        <w:spacing w:line="360" w:lineRule="auto"/>
        <w:jc w:val="both"/>
        <w:rPr>
          <w:sz w:val="26"/>
          <w:szCs w:val="26"/>
        </w:rPr>
      </w:pPr>
      <w:r w:rsidRPr="00A27209">
        <w:rPr>
          <w:sz w:val="26"/>
          <w:szCs w:val="26"/>
        </w:rPr>
        <w:t>slope values indicate uphill travel while negative slope values indicate downhill travel.</w:t>
      </w:r>
      <w:r w:rsidR="004F6A70">
        <w:rPr>
          <w:sz w:val="26"/>
          <w:szCs w:val="26"/>
        </w:rPr>
        <w:t xml:space="preserve"> In </w:t>
      </w:r>
      <w:r w:rsidR="004F6A70" w:rsidRPr="001F1D0C">
        <w:rPr>
          <w:sz w:val="26"/>
          <w:szCs w:val="26"/>
        </w:rPr>
        <w:t>this regard</w:t>
      </w:r>
      <w:r w:rsidR="00EC4981" w:rsidRPr="001F1D0C">
        <w:rPr>
          <w:sz w:val="26"/>
          <w:szCs w:val="26"/>
        </w:rPr>
        <w:t>,</w:t>
      </w:r>
      <w:r w:rsidR="004F6A70" w:rsidRPr="001F1D0C">
        <w:rPr>
          <w:sz w:val="26"/>
          <w:szCs w:val="26"/>
        </w:rPr>
        <w:t xml:space="preserve"> they proposed different walking and cycling speeds based on the different slope</w:t>
      </w:r>
      <w:r w:rsidR="00100210" w:rsidRPr="001F1D0C">
        <w:rPr>
          <w:sz w:val="26"/>
          <w:szCs w:val="26"/>
        </w:rPr>
        <w:t>s</w:t>
      </w:r>
      <w:r w:rsidR="001F1D0C" w:rsidRPr="001F1D0C">
        <w:rPr>
          <w:sz w:val="26"/>
          <w:szCs w:val="26"/>
        </w:rPr>
        <w:t xml:space="preserve"> using </w:t>
      </w:r>
      <w:r w:rsidR="002F5ABB">
        <w:rPr>
          <w:sz w:val="26"/>
          <w:szCs w:val="26"/>
        </w:rPr>
        <w:fldChar w:fldCharType="begin"/>
      </w:r>
      <w:r w:rsidR="004B593D">
        <w:rPr>
          <w:sz w:val="26"/>
          <w:szCs w:val="26"/>
        </w:rPr>
        <w:instrText xml:space="preserve"> ADDIN EN.CITE &lt;EndNote&gt;&lt;Cite AuthorYear="1"&gt;&lt;Author&gt;Parkin&lt;/Author&gt;&lt;Year&gt;2010&lt;/Year&gt;&lt;RecNum&gt;304&lt;/RecNum&gt;&lt;DisplayText&gt;Parkin and Rotheram (2010)&lt;/DisplayText&gt;&lt;record&gt;&lt;rec-number&gt;304&lt;/rec-number&gt;&lt;foreign-keys&gt;&lt;key app="EN" db-id="2e2p5vxx2zxtrfexpad5zaef0pxz5rr252a5" timestamp="1660698319"&gt;304&lt;/key&gt;&lt;/foreign-keys&gt;&lt;ref-type name="Journal Article"&gt;17&lt;/ref-type&gt;&lt;contributors&gt;&lt;authors&gt;&lt;author&gt;Parkin, John&lt;/author&gt;&lt;author&gt;Rotheram, Jonathon&lt;/author&gt;&lt;/authors&gt;&lt;/contributors&gt;&lt;titles&gt;&lt;title&gt;Design speeds and acceleration characteristics of bicycle traffic for use in planning, design and appraisal&lt;/title&gt;&lt;secondary-title&gt;Transport Policy&lt;/secondary-title&gt;&lt;/titles&gt;&lt;periodical&gt;&lt;full-title&gt;Transport Policy&lt;/full-title&gt;&lt;/periodical&gt;&lt;pages&gt;335-341&lt;/pages&gt;&lt;volume&gt;17&lt;/volume&gt;&lt;number&gt;5&lt;/number&gt;&lt;dates&gt;&lt;year&gt;2010&lt;/year&gt;&lt;/dates&gt;&lt;isbn&gt;0967-070X&lt;/isbn&gt;&lt;urls&gt;&lt;/urls&gt;&lt;/record&gt;&lt;/Cite&gt;&lt;/EndNote&gt;</w:instrText>
      </w:r>
      <w:r w:rsidR="002F5ABB">
        <w:rPr>
          <w:sz w:val="26"/>
          <w:szCs w:val="26"/>
        </w:rPr>
        <w:fldChar w:fldCharType="separate"/>
      </w:r>
      <w:r w:rsidR="004B593D">
        <w:rPr>
          <w:noProof/>
          <w:sz w:val="26"/>
          <w:szCs w:val="26"/>
        </w:rPr>
        <w:t>Parkin and Rotheram (2010)</w:t>
      </w:r>
      <w:r w:rsidR="002F5ABB">
        <w:rPr>
          <w:sz w:val="26"/>
          <w:szCs w:val="26"/>
        </w:rPr>
        <w:fldChar w:fldCharType="end"/>
      </w:r>
      <w:r w:rsidR="001F1D0C" w:rsidRPr="001F1D0C">
        <w:rPr>
          <w:sz w:val="26"/>
          <w:szCs w:val="26"/>
        </w:rPr>
        <w:t xml:space="preserve"> findings on the impact of slope on bicycle travel speeds</w:t>
      </w:r>
      <w:r w:rsidR="004F6A70" w:rsidRPr="001F1D0C">
        <w:rPr>
          <w:sz w:val="26"/>
          <w:szCs w:val="26"/>
        </w:rPr>
        <w:t>.</w:t>
      </w:r>
      <w:r w:rsidR="00CD34BE">
        <w:rPr>
          <w:sz w:val="26"/>
          <w:szCs w:val="26"/>
        </w:rPr>
        <w:t xml:space="preserve"> </w:t>
      </w:r>
      <w:r w:rsidR="004040B6" w:rsidRPr="00CD10C5">
        <w:rPr>
          <w:sz w:val="26"/>
          <w:szCs w:val="26"/>
        </w:rPr>
        <w:t>Fig.2</w:t>
      </w:r>
      <w:r w:rsidR="00CD34BE" w:rsidRPr="00CD34BE">
        <w:rPr>
          <w:sz w:val="26"/>
          <w:szCs w:val="26"/>
        </w:rPr>
        <w:t xml:space="preserve"> summarizes the various bicycle travel speeds used in the GIS modeling.</w:t>
      </w:r>
    </w:p>
    <w:p w14:paraId="6B404ACA" w14:textId="1C822018" w:rsidR="00CD34BE" w:rsidRDefault="00CD34BE" w:rsidP="00956DC5">
      <w:pPr>
        <w:spacing w:line="360" w:lineRule="auto"/>
        <w:jc w:val="both"/>
        <w:rPr>
          <w:sz w:val="26"/>
          <w:szCs w:val="26"/>
        </w:rPr>
      </w:pPr>
    </w:p>
    <w:p w14:paraId="17CA6A35" w14:textId="77777777" w:rsidR="003310BB" w:rsidRDefault="00CD34BE" w:rsidP="003310BB">
      <w:pPr>
        <w:keepNext/>
        <w:spacing w:line="360" w:lineRule="auto"/>
        <w:jc w:val="center"/>
      </w:pPr>
      <w:r>
        <w:rPr>
          <w:noProof/>
          <w:sz w:val="26"/>
          <w:szCs w:val="26"/>
        </w:rPr>
        <w:drawing>
          <wp:inline distT="0" distB="0" distL="0" distR="0" wp14:anchorId="01EBF96F" wp14:editId="328940E3">
            <wp:extent cx="2590800" cy="20269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3">
                      <a:extLst>
                        <a:ext uri="{28A0092B-C50C-407E-A947-70E740481C1C}">
                          <a14:useLocalDpi xmlns:a14="http://schemas.microsoft.com/office/drawing/2010/main" val="0"/>
                        </a:ext>
                      </a:extLst>
                    </a:blip>
                    <a:stretch>
                      <a:fillRect/>
                    </a:stretch>
                  </pic:blipFill>
                  <pic:spPr>
                    <a:xfrm>
                      <a:off x="0" y="0"/>
                      <a:ext cx="2590800" cy="2026920"/>
                    </a:xfrm>
                    <a:prstGeom prst="rect">
                      <a:avLst/>
                    </a:prstGeom>
                  </pic:spPr>
                </pic:pic>
              </a:graphicData>
            </a:graphic>
          </wp:inline>
        </w:drawing>
      </w:r>
    </w:p>
    <w:p w14:paraId="35FDA785" w14:textId="6857AFE6" w:rsidR="003310BB" w:rsidRPr="003310BB" w:rsidRDefault="003310BB" w:rsidP="003310BB">
      <w:pPr>
        <w:pStyle w:val="Caption"/>
        <w:jc w:val="center"/>
        <w:rPr>
          <w:sz w:val="22"/>
          <w:szCs w:val="2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2</w:t>
      </w:r>
      <w:r w:rsidRPr="003310BB">
        <w:rPr>
          <w:sz w:val="22"/>
          <w:szCs w:val="22"/>
        </w:rPr>
        <w:fldChar w:fldCharType="end"/>
      </w:r>
      <w:r w:rsidRPr="003310BB">
        <w:rPr>
          <w:sz w:val="22"/>
          <w:szCs w:val="22"/>
        </w:rPr>
        <w:t>: Bicycle travel speeds used in GIS modeling</w:t>
      </w:r>
    </w:p>
    <w:p w14:paraId="32BD2082" w14:textId="66234999" w:rsidR="00CD34BE" w:rsidRDefault="00312A5D" w:rsidP="00CD34BE">
      <w:pPr>
        <w:spacing w:line="360" w:lineRule="auto"/>
        <w:rPr>
          <w:sz w:val="26"/>
          <w:szCs w:val="26"/>
        </w:rPr>
      </w:pPr>
      <w:r w:rsidRPr="00312A5D">
        <w:rPr>
          <w:sz w:val="26"/>
          <w:szCs w:val="26"/>
        </w:rPr>
        <w:t>Pedestrian travel speeds were also calculated based on the effect of slope. Tobler’s hiking function was used to identify the effect of slope on travel speed. The following equation represents the modified Tobler's formula adjusted for percent slope:</w:t>
      </w:r>
    </w:p>
    <w:p w14:paraId="72CB654B" w14:textId="2A0610B5" w:rsidR="00312A5D" w:rsidRDefault="00BB0179" w:rsidP="00CD34BE">
      <w:pPr>
        <w:spacing w:line="360" w:lineRule="auto"/>
        <w:rPr>
          <w:sz w:val="26"/>
          <w:szCs w:val="26"/>
        </w:rPr>
      </w:pPr>
      <m:oMathPara>
        <m:oMath>
          <m:r>
            <w:rPr>
              <w:rFonts w:ascii="Cambria Math" w:hAnsi="Cambria Math"/>
              <w:sz w:val="26"/>
              <w:szCs w:val="26"/>
            </w:rPr>
            <m:t>V=6</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-3.5 |s+0.05|</m:t>
              </m:r>
            </m:sup>
          </m:sSup>
        </m:oMath>
      </m:oMathPara>
    </w:p>
    <w:p w14:paraId="520BD4B5" w14:textId="1574E59A" w:rsidR="0091492B" w:rsidRDefault="0091492B" w:rsidP="0091492B">
      <w:pPr>
        <w:spacing w:line="360" w:lineRule="auto"/>
        <w:rPr>
          <w:sz w:val="26"/>
          <w:szCs w:val="26"/>
        </w:rPr>
      </w:pPr>
      <w:bookmarkStart w:id="422" w:name="_Toc107809291"/>
      <w:r w:rsidRPr="0091492B">
        <w:rPr>
          <w:sz w:val="26"/>
          <w:szCs w:val="26"/>
        </w:rPr>
        <w:t xml:space="preserve">Where v is velocity, e is the base for natural logarithms, and s is the slope in percent. </w:t>
      </w:r>
      <w:r>
        <w:rPr>
          <w:sz w:val="26"/>
          <w:szCs w:val="26"/>
        </w:rPr>
        <w:t>Fig.</w:t>
      </w:r>
      <w:r w:rsidRPr="0091492B">
        <w:rPr>
          <w:sz w:val="26"/>
          <w:szCs w:val="26"/>
        </w:rPr>
        <w:t xml:space="preserve"> 3 summarizes a pedestrian’s travel speed used in the modeling in GIS.</w:t>
      </w:r>
    </w:p>
    <w:p w14:paraId="5C1F992E" w14:textId="77777777" w:rsidR="003310BB" w:rsidRDefault="004E7250" w:rsidP="003310BB">
      <w:pPr>
        <w:keepNext/>
        <w:spacing w:line="360" w:lineRule="auto"/>
        <w:jc w:val="center"/>
      </w:pPr>
      <w:r>
        <w:rPr>
          <w:noProof/>
          <w:sz w:val="26"/>
          <w:szCs w:val="26"/>
        </w:rPr>
        <w:lastRenderedPageBreak/>
        <w:drawing>
          <wp:inline distT="0" distB="0" distL="0" distR="0" wp14:anchorId="75004D70" wp14:editId="4BEC8096">
            <wp:extent cx="3169920" cy="19583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14">
                      <a:extLst>
                        <a:ext uri="{28A0092B-C50C-407E-A947-70E740481C1C}">
                          <a14:useLocalDpi xmlns:a14="http://schemas.microsoft.com/office/drawing/2010/main" val="0"/>
                        </a:ext>
                      </a:extLst>
                    </a:blip>
                    <a:stretch>
                      <a:fillRect/>
                    </a:stretch>
                  </pic:blipFill>
                  <pic:spPr>
                    <a:xfrm>
                      <a:off x="0" y="0"/>
                      <a:ext cx="3169920" cy="1958340"/>
                    </a:xfrm>
                    <a:prstGeom prst="rect">
                      <a:avLst/>
                    </a:prstGeom>
                  </pic:spPr>
                </pic:pic>
              </a:graphicData>
            </a:graphic>
          </wp:inline>
        </w:drawing>
      </w:r>
    </w:p>
    <w:p w14:paraId="525F151B" w14:textId="60E9566B" w:rsidR="003310BB" w:rsidRPr="003310BB" w:rsidRDefault="003310BB" w:rsidP="003310BB">
      <w:pPr>
        <w:pStyle w:val="Caption"/>
        <w:jc w:val="center"/>
        <w:rPr>
          <w:sz w:val="32"/>
          <w:szCs w:val="32"/>
        </w:rPr>
      </w:pPr>
      <w:r w:rsidRPr="003310BB">
        <w:rPr>
          <w:sz w:val="22"/>
          <w:szCs w:val="22"/>
        </w:rPr>
        <w:t xml:space="preserve">Figure </w:t>
      </w:r>
      <w:r w:rsidRPr="003310BB">
        <w:rPr>
          <w:sz w:val="22"/>
          <w:szCs w:val="22"/>
        </w:rPr>
        <w:fldChar w:fldCharType="begin"/>
      </w:r>
      <w:r w:rsidRPr="003310BB">
        <w:rPr>
          <w:sz w:val="22"/>
          <w:szCs w:val="22"/>
        </w:rPr>
        <w:instrText xml:space="preserve"> SEQ Figure \* ARABIC </w:instrText>
      </w:r>
      <w:r w:rsidRPr="003310BB">
        <w:rPr>
          <w:sz w:val="22"/>
          <w:szCs w:val="22"/>
        </w:rPr>
        <w:fldChar w:fldCharType="separate"/>
      </w:r>
      <w:r>
        <w:rPr>
          <w:noProof/>
          <w:sz w:val="22"/>
          <w:szCs w:val="22"/>
        </w:rPr>
        <w:t>3</w:t>
      </w:r>
      <w:r w:rsidRPr="003310BB">
        <w:rPr>
          <w:sz w:val="22"/>
          <w:szCs w:val="22"/>
        </w:rPr>
        <w:fldChar w:fldCharType="end"/>
      </w:r>
      <w:r w:rsidRPr="003310BB">
        <w:rPr>
          <w:sz w:val="22"/>
          <w:szCs w:val="22"/>
        </w:rPr>
        <w:t>: Pedestrian travel speeds used in GIS modeling</w:t>
      </w:r>
    </w:p>
    <w:p w14:paraId="293527AF" w14:textId="18B42568" w:rsidR="003C132D" w:rsidRPr="00E96873" w:rsidRDefault="000C5D8D" w:rsidP="00E96873">
      <w:pPr>
        <w:spacing w:line="360" w:lineRule="auto"/>
        <w:jc w:val="both"/>
        <w:rPr>
          <w:sz w:val="26"/>
          <w:szCs w:val="26"/>
        </w:rPr>
      </w:pPr>
      <w:r w:rsidRPr="00E96873">
        <w:rPr>
          <w:sz w:val="26"/>
          <w:szCs w:val="26"/>
        </w:rPr>
        <w:t xml:space="preserve">In another </w:t>
      </w:r>
      <w:r w:rsidR="002B3B26" w:rsidRPr="00E96873">
        <w:rPr>
          <w:sz w:val="26"/>
          <w:szCs w:val="26"/>
        </w:rPr>
        <w:t>study,</w:t>
      </w:r>
      <w:r w:rsidRPr="00E96873">
        <w:rPr>
          <w:sz w:val="26"/>
          <w:szCs w:val="26"/>
        </w:rPr>
        <w:t xml:space="preserve"> </w:t>
      </w:r>
      <w:proofErr w:type="spellStart"/>
      <w:r w:rsidRPr="00875729">
        <w:rPr>
          <w:sz w:val="26"/>
          <w:szCs w:val="26"/>
        </w:rPr>
        <w:t>Paez</w:t>
      </w:r>
      <w:proofErr w:type="spellEnd"/>
      <w:r w:rsidRPr="00E96873">
        <w:rPr>
          <w:sz w:val="26"/>
          <w:szCs w:val="26"/>
        </w:rPr>
        <w:t xml:space="preserve"> et al., (2020)</w:t>
      </w:r>
      <w:r w:rsidR="00C91C01" w:rsidRPr="00E96873">
        <w:rPr>
          <w:sz w:val="26"/>
          <w:szCs w:val="26"/>
        </w:rPr>
        <w:t xml:space="preserve"> calculated the slope from the vertical and horizontal displacements. The instantaneous slope</w:t>
      </w:r>
      <w:r w:rsidR="00DD280D" w:rsidRPr="00E96873">
        <w:rPr>
          <w:sz w:val="26"/>
          <w:szCs w:val="26"/>
        </w:rPr>
        <w:t xml:space="preserve"> (m)</w:t>
      </w:r>
      <w:r w:rsidR="00C91C01" w:rsidRPr="00E96873">
        <w:rPr>
          <w:sz w:val="26"/>
          <w:szCs w:val="26"/>
        </w:rPr>
        <w:t xml:space="preserve"> is given by the derivative of y = f(x) with respect to x. this is given by the following expression:</w:t>
      </w:r>
    </w:p>
    <w:p w14:paraId="46E2778B" w14:textId="43ABDC18" w:rsidR="00DD280D" w:rsidRPr="00DE55EC" w:rsidRDefault="00DE55EC" w:rsidP="000C5D8D">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 V</m:t>
              </m:r>
            </m:num>
            <m:den>
              <m:r>
                <w:rPr>
                  <w:rFonts w:ascii="Cambria Math" w:hAnsi="Cambria Math"/>
                </w:rPr>
                <m:t>∆ h</m:t>
              </m:r>
            </m:den>
          </m:f>
        </m:oMath>
      </m:oMathPara>
    </w:p>
    <w:p w14:paraId="332766CD" w14:textId="084E337B" w:rsidR="00DE55EC" w:rsidRPr="00E96873" w:rsidRDefault="0008422D" w:rsidP="00E96873">
      <w:pPr>
        <w:spacing w:line="360" w:lineRule="auto"/>
        <w:jc w:val="both"/>
        <w:rPr>
          <w:sz w:val="26"/>
          <w:szCs w:val="26"/>
        </w:rPr>
      </w:pPr>
      <w:r w:rsidRPr="00E96873">
        <w:rPr>
          <w:sz w:val="26"/>
          <w:szCs w:val="26"/>
        </w:rPr>
        <w:t xml:space="preserve">In a DEM layer, two physical aspects of the landscape that relate to resistance can be obtained directly from the grid, namely the vertical displacement and the horizontal displacement between nodes </w:t>
      </w:r>
      <w:proofErr w:type="spellStart"/>
      <w:r w:rsidRPr="00E96873">
        <w:rPr>
          <w:sz w:val="26"/>
          <w:szCs w:val="26"/>
        </w:rPr>
        <w:t>i</w:t>
      </w:r>
      <w:proofErr w:type="spellEnd"/>
      <w:r w:rsidRPr="00E96873">
        <w:rPr>
          <w:sz w:val="26"/>
          <w:szCs w:val="26"/>
        </w:rPr>
        <w:t xml:space="preserve"> and j. </w:t>
      </w:r>
      <w:proofErr w:type="spellStart"/>
      <w:r w:rsidRPr="00E96873">
        <w:rPr>
          <w:sz w:val="26"/>
          <w:szCs w:val="26"/>
        </w:rPr>
        <w:t>Δv</w:t>
      </w:r>
      <w:proofErr w:type="spellEnd"/>
      <w:r w:rsidRPr="00E96873">
        <w:rPr>
          <w:sz w:val="26"/>
          <w:szCs w:val="26"/>
        </w:rPr>
        <w:t xml:space="preserve"> and </w:t>
      </w:r>
      <w:proofErr w:type="spellStart"/>
      <w:r w:rsidRPr="00E96873">
        <w:rPr>
          <w:sz w:val="26"/>
          <w:szCs w:val="26"/>
        </w:rPr>
        <w:t>Δh</w:t>
      </w:r>
      <w:proofErr w:type="spellEnd"/>
      <w:r w:rsidRPr="00E96873">
        <w:rPr>
          <w:sz w:val="26"/>
          <w:szCs w:val="26"/>
        </w:rPr>
        <w:t xml:space="preserve"> are vertical and/or horizontal </w:t>
      </w:r>
      <w:proofErr w:type="gramStart"/>
      <w:r w:rsidRPr="00E96873">
        <w:rPr>
          <w:sz w:val="26"/>
          <w:szCs w:val="26"/>
        </w:rPr>
        <w:t>displacements</w:t>
      </w:r>
      <w:proofErr w:type="gramEnd"/>
      <w:r w:rsidRPr="00E96873">
        <w:rPr>
          <w:sz w:val="26"/>
          <w:szCs w:val="26"/>
        </w:rPr>
        <w:t xml:space="preserve"> respectively.</w:t>
      </w:r>
      <w:r w:rsidR="00D038D5" w:rsidRPr="00E96873">
        <w:rPr>
          <w:sz w:val="26"/>
          <w:szCs w:val="26"/>
        </w:rPr>
        <w:t xml:space="preserve"> This slope is linked to speed via Tobler's formula for hiking </w:t>
      </w:r>
      <w:r w:rsidR="00D038D5" w:rsidRPr="00A157A9">
        <w:rPr>
          <w:sz w:val="26"/>
          <w:szCs w:val="26"/>
        </w:rPr>
        <w:t xml:space="preserve">travel </w:t>
      </w:r>
      <w:r w:rsidR="001B0951">
        <w:rPr>
          <w:sz w:val="26"/>
          <w:szCs w:val="26"/>
        </w:rPr>
        <w:fldChar w:fldCharType="begin"/>
      </w:r>
      <w:r w:rsidR="00D56E23">
        <w:rPr>
          <w:sz w:val="26"/>
          <w:szCs w:val="26"/>
        </w:rPr>
        <w:instrText xml:space="preserve"> ADDIN EN.CITE &lt;EndNote&gt;&lt;Cite&gt;&lt;Author&gt;Tobler&lt;/Author&gt;&lt;Year&gt;1993&lt;/Year&gt;&lt;RecNum&gt;306&lt;/RecNum&gt;&lt;DisplayText&gt;(Tobler 1993)&lt;/DisplayText&gt;&lt;record&gt;&lt;rec-number&gt;306&lt;/rec-number&gt;&lt;foreign-keys&gt;&lt;key app="EN" db-id="2e2p5vxx2zxtrfexpad5zaef0pxz5rr252a5" timestamp="1660698575"&gt;306&lt;/key&gt;&lt;/foreign-keys&gt;&lt;ref-type name="Book"&gt;6&lt;/ref-type&gt;&lt;contributors&gt;&lt;authors&gt;&lt;author&gt;Tobler, Waldo&lt;/author&gt;&lt;/authors&gt;&lt;/contributors&gt;&lt;titles&gt;&lt;title&gt;Three presentations on geographical analysis and modeling&lt;/title&gt;&lt;/titles&gt;&lt;volume&gt;93&lt;/volume&gt;&lt;dates&gt;&lt;year&gt;1993&lt;/year&gt;&lt;/dates&gt;&lt;publisher&gt;Citeseer&lt;/publisher&gt;&lt;urls&gt;&lt;/urls&gt;&lt;/record&gt;&lt;/Cite&gt;&lt;/EndNote&gt;</w:instrText>
      </w:r>
      <w:r w:rsidR="001B0951">
        <w:rPr>
          <w:sz w:val="26"/>
          <w:szCs w:val="26"/>
        </w:rPr>
        <w:fldChar w:fldCharType="separate"/>
      </w:r>
      <w:r w:rsidR="00D56E23">
        <w:rPr>
          <w:noProof/>
          <w:sz w:val="26"/>
          <w:szCs w:val="26"/>
        </w:rPr>
        <w:t>(Tobler 1993)</w:t>
      </w:r>
      <w:r w:rsidR="001B0951">
        <w:rPr>
          <w:sz w:val="26"/>
          <w:szCs w:val="26"/>
        </w:rPr>
        <w:fldChar w:fldCharType="end"/>
      </w:r>
      <w:r w:rsidR="00D038D5" w:rsidRPr="00E96873">
        <w:rPr>
          <w:sz w:val="26"/>
          <w:szCs w:val="26"/>
        </w:rPr>
        <w:t>:</w:t>
      </w:r>
    </w:p>
    <w:p w14:paraId="43BFA50D" w14:textId="2443CDDE" w:rsidR="00D038D5" w:rsidRPr="00E96873" w:rsidRDefault="000B2EEA" w:rsidP="00E96873">
      <w:pPr>
        <w:spacing w:line="360" w:lineRule="auto"/>
        <w:jc w:val="both"/>
        <w:rPr>
          <w:sz w:val="26"/>
          <w:szCs w:val="26"/>
        </w:rPr>
      </w:pPr>
      <m:oMathPara>
        <m:oMath>
          <m:r>
            <w:rPr>
              <w:rFonts w:ascii="Cambria Math" w:hAnsi="Cambria Math"/>
              <w:sz w:val="26"/>
              <w:szCs w:val="26"/>
            </w:rPr>
            <m:t>S</m:t>
          </m:r>
          <m:r>
            <m:rPr>
              <m:sty m:val="p"/>
            </m:rPr>
            <w:rPr>
              <w:rFonts w:ascii="Cambria Math" w:hAnsi="Cambria Math"/>
              <w:sz w:val="26"/>
              <w:szCs w:val="26"/>
            </w:rPr>
            <m:t xml:space="preserve">=100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r>
                <m:rPr>
                  <m:sty m:val="p"/>
                </m:rPr>
                <w:rPr>
                  <w:rFonts w:ascii="Cambria Math" w:hAnsi="Cambria Math"/>
                  <w:sz w:val="26"/>
                  <w:szCs w:val="26"/>
                </w:rPr>
                <m:t>)</m:t>
              </m:r>
            </m:sup>
          </m:sSup>
        </m:oMath>
      </m:oMathPara>
    </w:p>
    <w:p w14:paraId="74BBB04B" w14:textId="5004A86D" w:rsidR="003C132D" w:rsidRPr="00E96873" w:rsidRDefault="0033187A" w:rsidP="00E96873">
      <w:pPr>
        <w:spacing w:line="360" w:lineRule="auto"/>
        <w:jc w:val="both"/>
        <w:rPr>
          <w:sz w:val="26"/>
          <w:szCs w:val="26"/>
        </w:rPr>
      </w:pPr>
      <w:r w:rsidRPr="00E96873">
        <w:rPr>
          <w:sz w:val="26"/>
          <w:szCs w:val="26"/>
        </w:rPr>
        <w:t>where the speed s is in m/min. The amount of speed can be converted into travel time in minutes if it is divided the distance by speed as follows:</w:t>
      </w:r>
    </w:p>
    <w:p w14:paraId="5DBE42C0" w14:textId="385A3A70" w:rsidR="007308EE" w:rsidRPr="00E96873" w:rsidRDefault="00863FCC" w:rsidP="00E96873">
      <w:pPr>
        <w:spacing w:line="360" w:lineRule="auto"/>
        <w:jc w:val="both"/>
        <w:rPr>
          <w:sz w:val="26"/>
          <w:szCs w:val="26"/>
        </w:rPr>
      </w:pPr>
      <m:oMathPara>
        <m:oMath>
          <m:r>
            <w:rPr>
              <w:rFonts w:ascii="Cambria Math" w:hAnsi="Cambria Math"/>
              <w:sz w:val="26"/>
              <w:szCs w:val="26"/>
            </w:rPr>
            <m:t>t</m:t>
          </m:r>
          <m:r>
            <m:rPr>
              <m:sty m:val="p"/>
            </m:rPr>
            <w:rPr>
              <w:rFonts w:ascii="Cambria Math" w:hAnsi="Cambria Math"/>
              <w:sz w:val="26"/>
              <w:szCs w:val="26"/>
            </w:rPr>
            <m:t xml:space="preserve">= </m:t>
          </m:r>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num>
            <m:den>
              <m:sSup>
                <m:sSupPr>
                  <m:ctrlPr>
                    <w:rPr>
                      <w:rFonts w:ascii="Cambria Math" w:hAnsi="Cambria Math"/>
                      <w:sz w:val="26"/>
                      <w:szCs w:val="26"/>
                    </w:rPr>
                  </m:ctrlPr>
                </m:sSupPr>
                <m:e>
                  <m:r>
                    <m:rPr>
                      <m:sty m:val="p"/>
                    </m:rPr>
                    <w:rPr>
                      <w:rFonts w:ascii="Cambria Math" w:hAnsi="Cambria Math"/>
                      <w:sz w:val="26"/>
                      <w:szCs w:val="26"/>
                    </w:rPr>
                    <m:t xml:space="preserve">100 </m:t>
                  </m:r>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den>
          </m:f>
          <m:r>
            <m:rPr>
              <m:sty m:val="p"/>
            </m:rPr>
            <w:rPr>
              <w:rFonts w:ascii="Cambria Math" w:hAnsi="Cambria Math"/>
              <w:sz w:val="26"/>
              <w:szCs w:val="26"/>
            </w:rPr>
            <m:t xml:space="preserve">= </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100</m:t>
              </m:r>
            </m:den>
          </m:f>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d</m:t>
              </m:r>
            </m:e>
            <m:sub>
              <m:r>
                <w:rPr>
                  <w:rFonts w:ascii="Cambria Math" w:hAnsi="Cambria Math"/>
                  <w:sz w:val="26"/>
                  <w:szCs w:val="26"/>
                </w:rPr>
                <m:t>i</m:t>
              </m:r>
            </m:sub>
          </m:sSub>
          <m:r>
            <m:rPr>
              <m:sty m:val="p"/>
            </m:rPr>
            <w:rPr>
              <w:rFonts w:ascii="Cambria Math" w:hAnsi="Cambria Math"/>
              <w:sz w:val="26"/>
              <w:szCs w:val="26"/>
            </w:rPr>
            <m:t xml:space="preserve">. </m:t>
          </m:r>
          <m:sSup>
            <m:sSupPr>
              <m:ctrlPr>
                <w:rPr>
                  <w:rFonts w:ascii="Cambria Math" w:hAnsi="Cambria Math"/>
                  <w:sz w:val="26"/>
                  <w:szCs w:val="26"/>
                </w:rPr>
              </m:ctrlPr>
            </m:sSupPr>
            <m:e>
              <m:r>
                <w:rPr>
                  <w:rFonts w:ascii="Cambria Math" w:hAnsi="Cambria Math"/>
                  <w:sz w:val="26"/>
                  <w:szCs w:val="26"/>
                </w:rPr>
                <m:t>e</m:t>
              </m:r>
            </m:e>
            <m:sup>
              <m:r>
                <m:rPr>
                  <m:sty m:val="p"/>
                </m:rPr>
                <w:rPr>
                  <w:rFonts w:ascii="Cambria Math" w:hAnsi="Cambria Math"/>
                  <w:sz w:val="26"/>
                  <w:szCs w:val="26"/>
                </w:rPr>
                <m:t>3.5</m:t>
              </m:r>
              <m:d>
                <m:dPr>
                  <m:begChr m:val="|"/>
                  <m:endChr m:val="|"/>
                  <m:ctrlPr>
                    <w:rPr>
                      <w:rFonts w:ascii="Cambria Math" w:hAnsi="Cambria Math"/>
                      <w:sz w:val="26"/>
                      <w:szCs w:val="26"/>
                    </w:rPr>
                  </m:ctrlPr>
                </m:dPr>
                <m:e>
                  <m:r>
                    <w:rPr>
                      <w:rFonts w:ascii="Cambria Math" w:hAnsi="Cambria Math"/>
                      <w:sz w:val="26"/>
                      <w:szCs w:val="26"/>
                    </w:rPr>
                    <m:t>m</m:t>
                  </m:r>
                  <m:r>
                    <m:rPr>
                      <m:sty m:val="p"/>
                    </m:rPr>
                    <w:rPr>
                      <w:rFonts w:ascii="Cambria Math" w:hAnsi="Cambria Math"/>
                      <w:sz w:val="26"/>
                      <w:szCs w:val="26"/>
                    </w:rPr>
                    <m:t>+0.5</m:t>
                  </m:r>
                </m:e>
              </m:d>
            </m:sup>
          </m:sSup>
        </m:oMath>
      </m:oMathPara>
    </w:p>
    <w:p w14:paraId="109890F2" w14:textId="10BC36E5" w:rsidR="003C132D" w:rsidRPr="00E96873" w:rsidRDefault="00D44C25" w:rsidP="00E96873">
      <w:pPr>
        <w:spacing w:line="360" w:lineRule="auto"/>
        <w:jc w:val="both"/>
        <w:rPr>
          <w:sz w:val="26"/>
          <w:szCs w:val="26"/>
        </w:rPr>
      </w:pPr>
      <w:r w:rsidRPr="00E96873">
        <w:rPr>
          <w:sz w:val="26"/>
          <w:szCs w:val="26"/>
        </w:rPr>
        <w:t>where di can be the distance on the surface as discussed above</w:t>
      </w:r>
      <w:r w:rsidR="0072251C" w:rsidRPr="00E96873">
        <w:rPr>
          <w:sz w:val="26"/>
          <w:szCs w:val="26"/>
        </w:rPr>
        <w:t xml:space="preserve"> </w:t>
      </w:r>
      <w:r w:rsidRPr="00E96873">
        <w:rPr>
          <w:sz w:val="26"/>
          <w:szCs w:val="26"/>
        </w:rPr>
        <w:t xml:space="preserve">or can be approximated by the horizontal distance </w:t>
      </w:r>
      <w:proofErr w:type="spellStart"/>
      <w:r w:rsidRPr="00E96873">
        <w:rPr>
          <w:sz w:val="26"/>
          <w:szCs w:val="26"/>
        </w:rPr>
        <w:t>Δh</w:t>
      </w:r>
      <w:proofErr w:type="spellEnd"/>
      <w:r w:rsidRPr="00E96873">
        <w:rPr>
          <w:sz w:val="26"/>
          <w:szCs w:val="26"/>
        </w:rPr>
        <w:t xml:space="preserve">. </w:t>
      </w:r>
      <w:r w:rsidR="006B1A2F" w:rsidRPr="00E96873">
        <w:rPr>
          <w:sz w:val="26"/>
          <w:szCs w:val="26"/>
        </w:rPr>
        <w:t>As seen in Fig. 2, travel time tends to increase as the slope increases.</w:t>
      </w:r>
    </w:p>
    <w:p w14:paraId="34FC3F25" w14:textId="77777777" w:rsidR="00A157A9" w:rsidRDefault="00A157A9" w:rsidP="00C82D57">
      <w:pPr>
        <w:jc w:val="center"/>
      </w:pPr>
    </w:p>
    <w:p w14:paraId="01A82015" w14:textId="77777777" w:rsidR="00A157A9" w:rsidRDefault="00A157A9" w:rsidP="00C82D57">
      <w:pPr>
        <w:jc w:val="center"/>
      </w:pPr>
    </w:p>
    <w:p w14:paraId="38EF0FCE" w14:textId="77777777" w:rsidR="003310BB" w:rsidRDefault="00C82D57" w:rsidP="003310BB">
      <w:pPr>
        <w:keepNext/>
        <w:jc w:val="center"/>
      </w:pPr>
      <w:r>
        <w:rPr>
          <w:noProof/>
        </w:rPr>
        <w:drawing>
          <wp:inline distT="0" distB="0" distL="0" distR="0" wp14:anchorId="572413A6" wp14:editId="1459AD75">
            <wp:extent cx="3127248" cy="3213202"/>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0966692319303734-gr2_lr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7248" cy="3213202"/>
                    </a:xfrm>
                    <a:prstGeom prst="rect">
                      <a:avLst/>
                    </a:prstGeom>
                  </pic:spPr>
                </pic:pic>
              </a:graphicData>
            </a:graphic>
          </wp:inline>
        </w:drawing>
      </w:r>
    </w:p>
    <w:p w14:paraId="1F92BB52" w14:textId="2074F66C" w:rsidR="00C82D57" w:rsidRPr="001E642A" w:rsidRDefault="003310BB" w:rsidP="003310BB">
      <w:pPr>
        <w:pStyle w:val="Caption"/>
        <w:jc w:val="center"/>
        <w:rPr>
          <w:sz w:val="22"/>
          <w:szCs w:val="22"/>
        </w:rPr>
      </w:pPr>
      <w:r w:rsidRPr="001E642A">
        <w:rPr>
          <w:sz w:val="22"/>
          <w:szCs w:val="22"/>
        </w:rPr>
        <w:t xml:space="preserve">Figure </w:t>
      </w:r>
      <w:r w:rsidRPr="001E642A">
        <w:rPr>
          <w:sz w:val="22"/>
          <w:szCs w:val="22"/>
        </w:rPr>
        <w:fldChar w:fldCharType="begin"/>
      </w:r>
      <w:r w:rsidRPr="001E642A">
        <w:rPr>
          <w:sz w:val="22"/>
          <w:szCs w:val="22"/>
        </w:rPr>
        <w:instrText xml:space="preserve"> SEQ Figure \* ARABIC </w:instrText>
      </w:r>
      <w:r w:rsidRPr="001E642A">
        <w:rPr>
          <w:sz w:val="22"/>
          <w:szCs w:val="22"/>
        </w:rPr>
        <w:fldChar w:fldCharType="separate"/>
      </w:r>
      <w:r w:rsidRPr="001E642A">
        <w:rPr>
          <w:noProof/>
          <w:sz w:val="22"/>
          <w:szCs w:val="22"/>
        </w:rPr>
        <w:t>4</w:t>
      </w:r>
      <w:r w:rsidRPr="001E642A">
        <w:rPr>
          <w:sz w:val="22"/>
          <w:szCs w:val="22"/>
        </w:rPr>
        <w:fldChar w:fldCharType="end"/>
      </w:r>
      <w:r w:rsidRPr="001E642A">
        <w:rPr>
          <w:sz w:val="22"/>
          <w:szCs w:val="22"/>
        </w:rPr>
        <w:t>: Relationship between surface distance/travel time and slope</w:t>
      </w:r>
    </w:p>
    <w:p w14:paraId="3512DC06" w14:textId="5F6714DF" w:rsidR="00CE50F1" w:rsidRDefault="00CE50F1" w:rsidP="00BB58C1">
      <w:pPr>
        <w:pStyle w:val="Heading2"/>
      </w:pPr>
      <w:r>
        <w:t>Weather</w:t>
      </w:r>
    </w:p>
    <w:p w14:paraId="05891297" w14:textId="04B824BD" w:rsidR="00CE50F1" w:rsidRPr="00A157A9" w:rsidRDefault="00A3168F" w:rsidP="00A157A9">
      <w:pPr>
        <w:spacing w:line="360" w:lineRule="auto"/>
        <w:jc w:val="both"/>
        <w:rPr>
          <w:sz w:val="26"/>
          <w:szCs w:val="26"/>
        </w:rPr>
      </w:pPr>
      <w:r w:rsidRPr="00A3168F">
        <w:rPr>
          <w:sz w:val="26"/>
          <w:szCs w:val="26"/>
        </w:rPr>
        <w:t xml:space="preserve">Other factors that are associated with the natural environment and have also been shown to affect cycling and walking trips are as follows:  weather, temperature, shade, and aesthetics. </w:t>
      </w:r>
      <w:r w:rsidR="00091D48" w:rsidRPr="00A157A9">
        <w:rPr>
          <w:sz w:val="26"/>
          <w:szCs w:val="26"/>
        </w:rPr>
        <w:t xml:space="preserve">The type of weather an individual </w:t>
      </w:r>
      <w:proofErr w:type="gramStart"/>
      <w:r w:rsidR="00091D48" w:rsidRPr="00A157A9">
        <w:rPr>
          <w:sz w:val="26"/>
          <w:szCs w:val="26"/>
        </w:rPr>
        <w:t>has to</w:t>
      </w:r>
      <w:proofErr w:type="gramEnd"/>
      <w:r w:rsidR="00091D48" w:rsidRPr="00A157A9">
        <w:rPr>
          <w:sz w:val="26"/>
          <w:szCs w:val="26"/>
        </w:rPr>
        <w:t xml:space="preserve"> travel through has been identified as a principal factor in the decision process for employing non-motorized travel modes. The pinnacle conditions that individuals consider using non-motorized travel include dry weather and pleasant temperatures (60o to 75oF</w:t>
      </w:r>
      <w:r w:rsidR="00091D48" w:rsidRPr="0009171A">
        <w:rPr>
          <w:sz w:val="26"/>
          <w:szCs w:val="26"/>
        </w:rPr>
        <w:t>)</w:t>
      </w:r>
      <w:r w:rsidR="00DF796B">
        <w:rPr>
          <w:sz w:val="26"/>
          <w:szCs w:val="26"/>
        </w:rPr>
        <w:t xml:space="preserve"> </w:t>
      </w:r>
      <w:r w:rsidR="00DF796B">
        <w:rPr>
          <w:sz w:val="26"/>
          <w:szCs w:val="26"/>
        </w:rPr>
        <w:fldChar w:fldCharType="begin"/>
      </w:r>
      <w:r w:rsidR="00D56E23">
        <w:rPr>
          <w:sz w:val="26"/>
          <w:szCs w:val="26"/>
        </w:rPr>
        <w:instrText xml:space="preserve"> ADDIN EN.CITE &lt;EndNote&gt;&lt;Cite&gt;&lt;Author&gt;Zacharias&lt;/Author&gt;&lt;Year&gt;2001&lt;/Year&gt;&lt;RecNum&gt;308&lt;/RecNum&gt;&lt;DisplayText&gt;(Zacharias 2001)&lt;/DisplayText&gt;&lt;record&gt;&lt;rec-number&gt;308&lt;/rec-number&gt;&lt;foreign-keys&gt;&lt;key app="EN" db-id="2e2p5vxx2zxtrfexpad5zaef0pxz5rr252a5" timestamp="1660698705"&gt;308&lt;/key&gt;&lt;/foreign-keys&gt;&lt;ref-type name="Journal Article"&gt;17&lt;/ref-type&gt;&lt;contributors&gt;&lt;authors&gt;&lt;author&gt;Zacharias, John&lt;/author&gt;&lt;/authors&gt;&lt;/contributors&gt;&lt;titles&gt;&lt;title&gt;Pedestrian behavior pedestrian behavior and perception in urban walking environments&lt;/title&gt;&lt;secondary-title&gt;Journal of planning literature&lt;/secondary-title&gt;&lt;/titles&gt;&lt;periodical&gt;&lt;full-title&gt;Journal of planning literature&lt;/full-title&gt;&lt;/periodical&gt;&lt;pages&gt;3-18&lt;/pages&gt;&lt;volume&gt;16&lt;/volume&gt;&lt;number&gt;1&lt;/number&gt;&lt;dates&gt;&lt;year&gt;2001&lt;/year&gt;&lt;/dates&gt;&lt;isbn&gt;0885-4122&lt;/isbn&gt;&lt;urls&gt;&lt;/urls&gt;&lt;/record&gt;&lt;/Cite&gt;&lt;/EndNote&gt;</w:instrText>
      </w:r>
      <w:r w:rsidR="00DF796B">
        <w:rPr>
          <w:sz w:val="26"/>
          <w:szCs w:val="26"/>
        </w:rPr>
        <w:fldChar w:fldCharType="separate"/>
      </w:r>
      <w:r w:rsidR="00D56E23">
        <w:rPr>
          <w:noProof/>
          <w:sz w:val="26"/>
          <w:szCs w:val="26"/>
        </w:rPr>
        <w:t>(Zacharias 2001)</w:t>
      </w:r>
      <w:r w:rsidR="00DF796B">
        <w:rPr>
          <w:sz w:val="26"/>
          <w:szCs w:val="26"/>
        </w:rPr>
        <w:fldChar w:fldCharType="end"/>
      </w:r>
      <w:r w:rsidR="00091D48" w:rsidRPr="00A157A9">
        <w:rPr>
          <w:sz w:val="26"/>
          <w:szCs w:val="26"/>
        </w:rPr>
        <w:t xml:space="preserve">. High amounts of shade cover over a network and available aesthetics along a route increase the rates for non-motorized travel </w:t>
      </w:r>
      <w:r w:rsidR="00DF796B">
        <w:rPr>
          <w:sz w:val="26"/>
          <w:szCs w:val="26"/>
        </w:rPr>
        <w:fldChar w:fldCharType="begin"/>
      </w:r>
      <w:r w:rsidR="00D56E23">
        <w:rPr>
          <w:sz w:val="26"/>
          <w:szCs w:val="26"/>
        </w:rPr>
        <w:instrText xml:space="preserve"> ADDIN EN.CITE &lt;EndNote&gt;&lt;Cite&gt;&lt;Author&gt;Zahran&lt;/Author&gt;&lt;Year&gt;2008&lt;/Year&gt;&lt;RecNum&gt;309&lt;/RecNum&gt;&lt;DisplayText&gt;(Zahran, Brody et al. 2008)&lt;/DisplayText&gt;&lt;record&gt;&lt;rec-number&gt;309&lt;/rec-number&gt;&lt;foreign-keys&gt;&lt;key app="EN" db-id="2e2p5vxx2zxtrfexpad5zaef0pxz5rr252a5" timestamp="1660698768"&gt;309&lt;/key&gt;&lt;/foreign-keys&gt;&lt;ref-type name="Journal Article"&gt;17&lt;/ref-type&gt;&lt;contributors&gt;&lt;authors&gt;&lt;author&gt;Zahran, Sammy&lt;/author&gt;&lt;author&gt;Brody, Samuel D&lt;/author&gt;&lt;author&gt;Maghelal, Praveen&lt;/author&gt;&lt;author&gt;Prelog, Andrew&lt;/author&gt;&lt;author&gt;Lacy, Michael&lt;/author&gt;&lt;/authors&gt;&lt;/contributors&gt;&lt;titles&gt;&lt;title&gt;Cycling and walking: Explaining the spatial distribution of healthy modes of transportation in the United States&lt;/title&gt;&lt;secondary-title&gt;Transportation research part D: transport and environment&lt;/secondary-title&gt;&lt;/titles&gt;&lt;periodical&gt;&lt;full-title&gt;Transportation Research Part D: Transport and Environment&lt;/full-title&gt;&lt;/periodical&gt;&lt;pages&gt;462-470&lt;/pages&gt;&lt;volume&gt;13&lt;/volume&gt;&lt;number&gt;7&lt;/number&gt;&lt;dates&gt;&lt;year&gt;2008&lt;/year&gt;&lt;/dates&gt;&lt;isbn&gt;1361-9209&lt;/isbn&gt;&lt;urls&gt;&lt;/urls&gt;&lt;/record&gt;&lt;/Cite&gt;&lt;/EndNote&gt;</w:instrText>
      </w:r>
      <w:r w:rsidR="00DF796B">
        <w:rPr>
          <w:sz w:val="26"/>
          <w:szCs w:val="26"/>
        </w:rPr>
        <w:fldChar w:fldCharType="separate"/>
      </w:r>
      <w:r w:rsidR="00D56E23">
        <w:rPr>
          <w:noProof/>
          <w:sz w:val="26"/>
          <w:szCs w:val="26"/>
        </w:rPr>
        <w:t>(Zahran, Brody et al. 2008)</w:t>
      </w:r>
      <w:r w:rsidR="00DF796B">
        <w:rPr>
          <w:sz w:val="26"/>
          <w:szCs w:val="26"/>
        </w:rPr>
        <w:fldChar w:fldCharType="end"/>
      </w:r>
      <w:r w:rsidR="00091D48" w:rsidRPr="00A157A9">
        <w:rPr>
          <w:sz w:val="26"/>
          <w:szCs w:val="26"/>
        </w:rPr>
        <w:t>.</w:t>
      </w:r>
    </w:p>
    <w:p w14:paraId="161CE925" w14:textId="77777777" w:rsidR="00E56082" w:rsidRPr="00CE50F1" w:rsidRDefault="00E56082" w:rsidP="00CE50F1">
      <w:pPr>
        <w:rPr>
          <w:lang w:val="en-US"/>
        </w:rPr>
      </w:pPr>
    </w:p>
    <w:p w14:paraId="6DDCF23B" w14:textId="1FDDDE9E" w:rsidR="00BB58C1" w:rsidRPr="001F4E09" w:rsidRDefault="00BB58C1" w:rsidP="00BB58C1">
      <w:pPr>
        <w:pStyle w:val="Heading2"/>
      </w:pPr>
      <w:r w:rsidRPr="001F4E09">
        <w:t>Level of Traffic Stress</w:t>
      </w:r>
      <w:bookmarkEnd w:id="422"/>
      <w:r w:rsidRPr="001F4E09">
        <w:t xml:space="preserve"> </w:t>
      </w:r>
    </w:p>
    <w:p w14:paraId="5045A889" w14:textId="308545B9" w:rsidR="00BB58C1" w:rsidRDefault="00BB58C1" w:rsidP="00BB58C1">
      <w:pPr>
        <w:spacing w:line="360" w:lineRule="auto"/>
        <w:jc w:val="both"/>
        <w:rPr>
          <w:rFonts w:ascii="Arial" w:hAnsi="Arial" w:cs="Arial"/>
          <w:lang w:val="en-US"/>
        </w:rPr>
      </w:pPr>
      <w:r w:rsidRPr="00BE2329">
        <w:rPr>
          <w:sz w:val="26"/>
          <w:szCs w:val="26"/>
        </w:rPr>
        <w:t xml:space="preserve">Several of the cycling accessibility approaches incorporate bicycle infrastructure using level of traffic stress (LTS) </w:t>
      </w:r>
      <w:r w:rsidR="00DF796B">
        <w:rPr>
          <w:sz w:val="26"/>
          <w:szCs w:val="26"/>
        </w:rPr>
        <w:fldChar w:fldCharType="begin"/>
      </w:r>
      <w:r w:rsidR="00D56E23">
        <w:rPr>
          <w:sz w:val="26"/>
          <w:szCs w:val="26"/>
        </w:rPr>
        <w:instrText xml:space="preserve"> ADDIN EN.CITE &lt;EndNote&gt;&lt;Cite&gt;&lt;Author&gt;Faghih Imani&lt;/Author&gt;&lt;Year&gt;2019&lt;/Year&gt;&lt;RecNum&gt;50&lt;/RecNum&gt;&lt;DisplayText&gt;(Faghih Imani, Miller et al. 2019, Murphy and Owen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Cite&gt;&lt;Author&gt;Murphy&lt;/Author&gt;&lt;Year&gt;2019&lt;/Year&gt;&lt;RecNum&gt;96&lt;/RecNum&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D56E23">
        <w:rPr>
          <w:noProof/>
          <w:sz w:val="26"/>
          <w:szCs w:val="26"/>
        </w:rPr>
        <w:t>(Faghih Imani, Miller et al. 2019, Murphy and Owen 2019)</w:t>
      </w:r>
      <w:r w:rsidR="00DF796B">
        <w:rPr>
          <w:sz w:val="26"/>
          <w:szCs w:val="26"/>
        </w:rPr>
        <w:fldChar w:fldCharType="end"/>
      </w:r>
      <w:r w:rsidRPr="00BE2329">
        <w:rPr>
          <w:sz w:val="26"/>
          <w:szCs w:val="26"/>
        </w:rPr>
        <w:t xml:space="preserve">. The </w:t>
      </w:r>
      <w:r w:rsidRPr="00BE2329">
        <w:rPr>
          <w:sz w:val="26"/>
          <w:szCs w:val="26"/>
        </w:rPr>
        <w:lastRenderedPageBreak/>
        <w:t xml:space="preserve">LTS method was first proposed by </w:t>
      </w:r>
      <w:r w:rsidR="00DF796B">
        <w:rPr>
          <w:sz w:val="26"/>
          <w:szCs w:val="26"/>
        </w:rPr>
        <w:fldChar w:fldCharType="begin"/>
      </w:r>
      <w:r w:rsidR="00D56E23">
        <w:rPr>
          <w:sz w:val="26"/>
          <w:szCs w:val="26"/>
        </w:rPr>
        <w:instrText xml:space="preserve"> ADDIN EN.CITE &lt;EndNote&gt;&lt;Cite AuthorYear="1"&gt;&lt;Author&gt;Furth&lt;/Author&gt;&lt;Year&gt;2016&lt;/Year&gt;&lt;RecNum&gt;310&lt;/RecNum&gt;&lt;DisplayText&gt;Furth, Mekuria et al. (2016)&lt;/DisplayText&gt;&lt;record&gt;&lt;rec-number&gt;310&lt;/rec-number&gt;&lt;foreign-keys&gt;&lt;key app="EN" db-id="2e2p5vxx2zxtrfexpad5zaef0pxz5rr252a5" timestamp="1660698861"&gt;310&lt;/key&gt;&lt;/foreign-keys&gt;&lt;ref-type name="Journal Article"&gt;17&lt;/ref-type&gt;&lt;contributors&gt;&lt;authors&gt;&lt;author&gt;Furth, Peter G&lt;/author&gt;&lt;author&gt;Mekuria, Maaza C&lt;/author&gt;&lt;author&gt;Nixon, Hilary&lt;/author&gt;&lt;/authors&gt;&lt;/contributors&gt;&lt;titles&gt;&lt;title&gt;Network connectivity for low-stress bicycling&lt;/title&gt;&lt;secondary-title&gt;Transportation research record&lt;/secondary-title&gt;&lt;/titles&gt;&lt;periodical&gt;&lt;full-title&gt;Transportation research record&lt;/full-title&gt;&lt;/periodical&gt;&lt;pages&gt;41-49&lt;/pages&gt;&lt;volume&gt;2587&lt;/volume&gt;&lt;number&gt;1&lt;/number&gt;&lt;dates&gt;&lt;year&gt;2016&lt;/year&gt;&lt;/dates&gt;&lt;isbn&gt;0361-1981&lt;/isbn&gt;&lt;urls&gt;&lt;/urls&gt;&lt;/record&gt;&lt;/Cite&gt;&lt;/EndNote&gt;</w:instrText>
      </w:r>
      <w:r w:rsidR="00DF796B">
        <w:rPr>
          <w:sz w:val="26"/>
          <w:szCs w:val="26"/>
        </w:rPr>
        <w:fldChar w:fldCharType="separate"/>
      </w:r>
      <w:r w:rsidR="00D56E23">
        <w:rPr>
          <w:noProof/>
          <w:sz w:val="26"/>
          <w:szCs w:val="26"/>
        </w:rPr>
        <w:t>Furth, Mekuria et al. (2016)</w:t>
      </w:r>
      <w:r w:rsidR="00DF796B">
        <w:rPr>
          <w:sz w:val="26"/>
          <w:szCs w:val="26"/>
        </w:rPr>
        <w:fldChar w:fldCharType="end"/>
      </w:r>
      <w:r w:rsidRPr="00BE2329">
        <w:rPr>
          <w:sz w:val="26"/>
          <w:szCs w:val="26"/>
        </w:rPr>
        <w:t xml:space="preserve"> to categorize street segments into 4 categories based on the number of lanes, presence of a parking lane, the speed limit, the</w:t>
      </w:r>
      <w:r>
        <w:rPr>
          <w:sz w:val="26"/>
          <w:szCs w:val="26"/>
        </w:rPr>
        <w:t xml:space="preserve"> </w:t>
      </w:r>
      <w:r w:rsidRPr="00BE2329">
        <w:rPr>
          <w:sz w:val="26"/>
          <w:szCs w:val="26"/>
        </w:rPr>
        <w:t>bike lane and parking lane width, and any bike lane blockage.</w:t>
      </w:r>
      <w:r>
        <w:rPr>
          <w:sz w:val="26"/>
          <w:szCs w:val="26"/>
        </w:rPr>
        <w:t xml:space="preserve"> </w:t>
      </w:r>
      <w:r w:rsidR="00DF796B">
        <w:rPr>
          <w:sz w:val="26"/>
          <w:szCs w:val="26"/>
        </w:rPr>
        <w:fldChar w:fldCharType="begin"/>
      </w:r>
      <w:r w:rsidR="004B593D">
        <w:rPr>
          <w:sz w:val="26"/>
          <w:szCs w:val="26"/>
        </w:rPr>
        <w:instrText xml:space="preserve"> ADDIN EN.CITE &lt;EndNote&gt;&lt;Cite AuthorYear="1"&gt;&lt;Author&gt;Murphy&lt;/Author&gt;&lt;Year&gt;2019&lt;/Year&gt;&lt;RecNum&gt;96&lt;/RecNum&gt;&lt;DisplayText&gt;Murphy and Owen (2019)&lt;/DisplayText&gt;&lt;record&gt;&lt;rec-number&gt;96&lt;/rec-number&gt;&lt;foreign-keys&gt;&lt;key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4B593D">
        <w:rPr>
          <w:noProof/>
          <w:sz w:val="26"/>
          <w:szCs w:val="26"/>
        </w:rPr>
        <w:t>Murphy and Owen (2019)</w:t>
      </w:r>
      <w:r w:rsidR="00DF796B">
        <w:rPr>
          <w:sz w:val="26"/>
          <w:szCs w:val="26"/>
        </w:rPr>
        <w:fldChar w:fldCharType="end"/>
      </w:r>
      <w:r w:rsidRPr="00BE2329">
        <w:rPr>
          <w:sz w:val="26"/>
          <w:szCs w:val="26"/>
        </w:rPr>
        <w:t xml:space="preserve"> and </w:t>
      </w:r>
      <w:r w:rsidR="00DF796B">
        <w:rPr>
          <w:sz w:val="26"/>
          <w:szCs w:val="26"/>
        </w:rPr>
        <w:fldChar w:fldCharType="begin"/>
      </w:r>
      <w:r w:rsidR="00D56E23">
        <w:rPr>
          <w:sz w:val="26"/>
          <w:szCs w:val="26"/>
        </w:rPr>
        <w:instrText xml:space="preserve"> ADDIN EN.CITE &lt;EndNote&gt;&lt;Cite AuthorYear="1"&gt;&lt;Author&gt;Faghih Imani&lt;/Author&gt;&lt;Year&gt;2019&lt;/Year&gt;&lt;RecNum&gt;50&lt;/RecNum&gt;&lt;DisplayText&gt;Faghih Imani, Miller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sidR="00DF796B">
        <w:rPr>
          <w:sz w:val="26"/>
          <w:szCs w:val="26"/>
        </w:rPr>
        <w:fldChar w:fldCharType="separate"/>
      </w:r>
      <w:r w:rsidR="00D56E23">
        <w:rPr>
          <w:noProof/>
          <w:sz w:val="26"/>
          <w:szCs w:val="26"/>
        </w:rPr>
        <w:t>Faghih Imani, Miller et al. (2019)</w:t>
      </w:r>
      <w:r w:rsidR="00DF796B">
        <w:rPr>
          <w:sz w:val="26"/>
          <w:szCs w:val="26"/>
        </w:rPr>
        <w:fldChar w:fldCharType="end"/>
      </w:r>
      <w:r w:rsidRPr="00BE2329">
        <w:rPr>
          <w:sz w:val="26"/>
          <w:szCs w:val="26"/>
        </w:rPr>
        <w:t xml:space="preserve"> compare cycling accessibility measures using different LTS categorizes to calculate service areas. Both studies exclude highways and high-volume roads from the network and classify into LTS categories using attribute information available from the network dataset (</w:t>
      </w:r>
      <w:r w:rsidR="00DF796B">
        <w:rPr>
          <w:sz w:val="26"/>
          <w:szCs w:val="26"/>
        </w:rPr>
        <w:fldChar w:fldCharType="begin"/>
      </w:r>
      <w:r w:rsidR="00D56E23">
        <w:rPr>
          <w:sz w:val="26"/>
          <w:szCs w:val="26"/>
        </w:rPr>
        <w:instrText xml:space="preserve"> ADDIN EN.CITE &lt;EndNote&gt;&lt;Cite AuthorYear="1"&gt;&lt;Author&gt;Faghih Imani&lt;/Author&gt;&lt;Year&gt;2019&lt;/Year&gt;&lt;RecNum&gt;50&lt;/RecNum&gt;&lt;DisplayText&gt;Faghih Imani, Miller et al. (2019)&lt;/DisplayText&gt;&lt;record&gt;&lt;rec-number&gt;50&lt;/rec-number&gt;&lt;foreign-keys&gt;&lt;key app="EN" db-id="2e2p5vxx2zxtrfexpad5zaef0pxz5rr252a5" timestamp="1660661475"&gt;50&lt;/key&gt;&lt;/foreign-keys&gt;&lt;ref-type name="Journal Article"&gt;17&lt;/ref-type&gt;&lt;contributors&gt;&lt;authors&gt;&lt;author&gt;Faghih Imani, Ahmadreza&lt;/author&gt;&lt;author&gt;Miller, Eric J.&lt;/author&gt;&lt;author&gt;Saxe, Shoshanna&lt;/author&gt;&lt;/authors&gt;&lt;/contributors&gt;&lt;titles&gt;&lt;title&gt;Cycle accessibility and level of traffic stress: A case study of Toronto&lt;/title&gt;&lt;secondary-title&gt;Journal of Transport Geography&lt;/secondary-title&gt;&lt;/titles&gt;&lt;periodical&gt;&lt;full-title&gt;Journal of Transport Geography&lt;/full-title&gt;&lt;/periodical&gt;&lt;volume&gt;80&lt;/volume&gt;&lt;section&gt;102496&lt;/section&gt;&lt;dates&gt;&lt;year&gt;2019&lt;/year&gt;&lt;/dates&gt;&lt;isbn&gt;09666923&lt;/isbn&gt;&lt;urls&gt;&lt;/urls&gt;&lt;electronic-resource-num&gt;10.1016/j.jtrangeo.2019.102496&lt;/electronic-resource-num&gt;&lt;/record&gt;&lt;/Cite&gt;&lt;/EndNote&gt;</w:instrText>
      </w:r>
      <w:r w:rsidR="00DF796B">
        <w:rPr>
          <w:sz w:val="26"/>
          <w:szCs w:val="26"/>
        </w:rPr>
        <w:fldChar w:fldCharType="separate"/>
      </w:r>
      <w:r w:rsidR="00D56E23">
        <w:rPr>
          <w:noProof/>
          <w:sz w:val="26"/>
          <w:szCs w:val="26"/>
        </w:rPr>
        <w:t>Faghih Imani, Miller et al. (2019)</w:t>
      </w:r>
      <w:r w:rsidR="00DF796B">
        <w:rPr>
          <w:sz w:val="26"/>
          <w:szCs w:val="26"/>
        </w:rPr>
        <w:fldChar w:fldCharType="end"/>
      </w:r>
      <w:r w:rsidR="00DF796B">
        <w:rPr>
          <w:sz w:val="26"/>
          <w:szCs w:val="26"/>
        </w:rPr>
        <w:t xml:space="preserve"> and  </w:t>
      </w:r>
      <w:r w:rsidR="00DF796B">
        <w:rPr>
          <w:sz w:val="26"/>
          <w:szCs w:val="26"/>
        </w:rPr>
        <w:fldChar w:fldCharType="begin"/>
      </w:r>
      <w:r w:rsidR="004B593D">
        <w:rPr>
          <w:sz w:val="26"/>
          <w:szCs w:val="26"/>
        </w:rPr>
        <w:instrText xml:space="preserve"> ADDIN EN.CITE &lt;EndNote&gt;&lt;Cite AuthorYear="1"&gt;&lt;Author&gt;Murphy&lt;/Author&gt;&lt;Year&gt;2019&lt;/Year&gt;&lt;RecNum&gt;96&lt;/RecNum&gt;&lt;DisplayText&gt;Murphy and Owen (2019)&lt;/DisplayText&gt;&lt;record&gt;&lt;rec-number&gt;96&lt;/rec-number&gt;&lt;foreign-keys&gt;&lt;key app="EN" db-id="2e2p5vxx2zxtrfexpad5zaef0pxz5rr252a5" timestamp="1660661627"&gt;96&lt;/key&gt;&lt;/foreign-keys&gt;&lt;ref-type name="Journal Article"&gt;17&lt;/ref-type&gt;&lt;contributors&gt;&lt;authors&gt;&lt;author&gt;Murphy, Brendan&lt;/author&gt;&lt;author&gt;Owen, Andrew&lt;/author&gt;&lt;/authors&gt;&lt;/contributors&gt;&lt;titles&gt;&lt;title&gt;Implementing Low-Stress Bicycle Routing in National Accessibility Evaluation&lt;/title&gt;&lt;secondary-title&gt;Transportation Research Record: Journal of the Transportation Research Board&lt;/secondary-title&gt;&lt;/titles&gt;&lt;periodical&gt;&lt;full-title&gt;Transportation Research Record: Journal of the Transportation Research Board&lt;/full-title&gt;&lt;/periodical&gt;&lt;pages&gt;240-249&lt;/pages&gt;&lt;volume&gt;2673&lt;/volume&gt;&lt;number&gt;5&lt;/number&gt;&lt;section&gt;240&lt;/section&gt;&lt;dates&gt;&lt;year&gt;2019&lt;/year&gt;&lt;/dates&gt;&lt;isbn&gt;0361-1981&amp;#xD;2169-4052&lt;/isbn&gt;&lt;urls&gt;&lt;/urls&gt;&lt;electronic-resource-num&gt;10.1177/0361198119837179&lt;/electronic-resource-num&gt;&lt;/record&gt;&lt;/Cite&gt;&lt;/EndNote&gt;</w:instrText>
      </w:r>
      <w:r w:rsidR="00DF796B">
        <w:rPr>
          <w:sz w:val="26"/>
          <w:szCs w:val="26"/>
        </w:rPr>
        <w:fldChar w:fldCharType="separate"/>
      </w:r>
      <w:r w:rsidR="004B593D">
        <w:rPr>
          <w:noProof/>
          <w:sz w:val="26"/>
          <w:szCs w:val="26"/>
        </w:rPr>
        <w:t>Murphy and Owen (2019)</w:t>
      </w:r>
      <w:r w:rsidR="00DF796B">
        <w:rPr>
          <w:sz w:val="26"/>
          <w:szCs w:val="26"/>
        </w:rPr>
        <w:fldChar w:fldCharType="end"/>
      </w:r>
      <w:r w:rsidR="00DF796B">
        <w:rPr>
          <w:sz w:val="26"/>
          <w:szCs w:val="26"/>
        </w:rPr>
        <w:t xml:space="preserve"> used</w:t>
      </w:r>
      <w:r w:rsidRPr="00BE2329">
        <w:rPr>
          <w:sz w:val="26"/>
          <w:szCs w:val="26"/>
        </w:rPr>
        <w:t xml:space="preserve"> </w:t>
      </w:r>
      <w:r w:rsidR="00291F63" w:rsidRPr="00BE2329">
        <w:rPr>
          <w:sz w:val="26"/>
          <w:szCs w:val="26"/>
        </w:rPr>
        <w:t xml:space="preserve">the City of Toronto open data and </w:t>
      </w:r>
      <w:r w:rsidRPr="00BE2329">
        <w:rPr>
          <w:sz w:val="26"/>
          <w:szCs w:val="26"/>
        </w:rPr>
        <w:t>OSM data</w:t>
      </w:r>
      <w:r w:rsidR="00291F63">
        <w:rPr>
          <w:sz w:val="26"/>
          <w:szCs w:val="26"/>
        </w:rPr>
        <w:t xml:space="preserve"> respectively</w:t>
      </w:r>
      <w:r w:rsidRPr="001F4E09">
        <w:rPr>
          <w:rFonts w:ascii="Arial" w:hAnsi="Arial" w:cs="Arial"/>
          <w:lang w:val="en-US"/>
        </w:rPr>
        <w:t>).</w:t>
      </w:r>
    </w:p>
    <w:p w14:paraId="1B5F6737" w14:textId="77777777" w:rsidR="00BB58C1" w:rsidRPr="00D51A42" w:rsidRDefault="00BB58C1" w:rsidP="00BB58C1">
      <w:pPr>
        <w:spacing w:line="360" w:lineRule="auto"/>
        <w:jc w:val="both"/>
        <w:rPr>
          <w:sz w:val="26"/>
          <w:szCs w:val="26"/>
        </w:rPr>
      </w:pPr>
      <w:r w:rsidRPr="00D51A42">
        <w:rPr>
          <w:sz w:val="26"/>
          <w:szCs w:val="26"/>
        </w:rP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 </w:t>
      </w:r>
    </w:p>
    <w:p w14:paraId="36075B7C" w14:textId="77777777" w:rsidR="00BB58C1" w:rsidRPr="00D51A42" w:rsidRDefault="00BB58C1" w:rsidP="00BB58C1">
      <w:pPr>
        <w:spacing w:line="360" w:lineRule="auto"/>
        <w:jc w:val="both"/>
        <w:rPr>
          <w:sz w:val="26"/>
          <w:szCs w:val="26"/>
        </w:rPr>
      </w:pPr>
      <w:r w:rsidRPr="00D51A42">
        <w:rPr>
          <w:sz w:val="26"/>
          <w:szCs w:val="26"/>
        </w:rPr>
        <w:t>Local street bikeways are classified as high comfort using Can-BICS, but either LTS 1 or 2 depending on the number of lanes.</w:t>
      </w:r>
    </w:p>
    <w:p w14:paraId="534D67DB" w14:textId="77777777" w:rsidR="00BB58C1" w:rsidRPr="00D51A42" w:rsidRDefault="00BB58C1" w:rsidP="00BB58C1">
      <w:pPr>
        <w:spacing w:line="360" w:lineRule="auto"/>
        <w:jc w:val="both"/>
        <w:rPr>
          <w:sz w:val="26"/>
          <w:szCs w:val="26"/>
        </w:rPr>
      </w:pPr>
      <w:r w:rsidRPr="00D51A42">
        <w:rPr>
          <w:sz w:val="26"/>
          <w:szCs w:val="26"/>
        </w:rPr>
        <w:t>Painted bike lanes may be assigned LTS 1 to 4 depending on the speed, width, and presence of parking lanes, whereas in Can-BICS, painted lanes are low comfort facilities.</w:t>
      </w:r>
    </w:p>
    <w:p w14:paraId="5B962528" w14:textId="6308B4F5" w:rsidR="00BB58C1" w:rsidRDefault="00BB58C1" w:rsidP="00BB58C1">
      <w:pPr>
        <w:spacing w:line="360" w:lineRule="auto"/>
        <w:jc w:val="both"/>
        <w:rPr>
          <w:sz w:val="26"/>
          <w:szCs w:val="26"/>
        </w:rPr>
      </w:pPr>
      <w:r w:rsidRPr="00D51A42">
        <w:rPr>
          <w:sz w:val="26"/>
          <w:szCs w:val="26"/>
        </w:rPr>
        <w:t xml:space="preserve">Trails and walkways in parks are LTS 1 but may be categorized as non-conforming Can-BICS facilities depending on the trail surface (e.g., gravel or dirt vs. paved). </w:t>
      </w:r>
    </w:p>
    <w:p w14:paraId="60130447" w14:textId="77777777" w:rsidR="001E642A" w:rsidRPr="00D51A42" w:rsidRDefault="001E642A" w:rsidP="00BB58C1">
      <w:pPr>
        <w:spacing w:line="360" w:lineRule="auto"/>
        <w:jc w:val="both"/>
        <w:rPr>
          <w:sz w:val="26"/>
          <w:szCs w:val="26"/>
        </w:rPr>
      </w:pPr>
    </w:p>
    <w:tbl>
      <w:tblPr>
        <w:tblStyle w:val="ListTable2-Accent3"/>
        <w:tblW w:w="0" w:type="auto"/>
        <w:jc w:val="center"/>
        <w:tblLook w:val="04A0" w:firstRow="1" w:lastRow="0" w:firstColumn="1" w:lastColumn="0" w:noHBand="0" w:noVBand="1"/>
      </w:tblPr>
      <w:tblGrid>
        <w:gridCol w:w="2552"/>
        <w:gridCol w:w="1984"/>
        <w:gridCol w:w="1701"/>
      </w:tblGrid>
      <w:tr w:rsidR="00BB58C1" w:rsidRPr="00D51A42" w14:paraId="72655DA9" w14:textId="77777777" w:rsidTr="001623DF">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A1C5F40" w14:textId="77777777" w:rsidR="00BB58C1" w:rsidRPr="00D51A42" w:rsidRDefault="00BB58C1" w:rsidP="001623DF">
            <w:pPr>
              <w:spacing w:after="160" w:line="360" w:lineRule="auto"/>
              <w:jc w:val="both"/>
              <w:rPr>
                <w:sz w:val="26"/>
                <w:szCs w:val="26"/>
              </w:rPr>
            </w:pPr>
            <w:r w:rsidRPr="00D51A42">
              <w:rPr>
                <w:sz w:val="26"/>
                <w:szCs w:val="26"/>
              </w:rPr>
              <w:t>Facility Type</w:t>
            </w:r>
          </w:p>
        </w:tc>
        <w:tc>
          <w:tcPr>
            <w:tcW w:w="1984" w:type="dxa"/>
          </w:tcPr>
          <w:p w14:paraId="1D7EED6C" w14:textId="77777777" w:rsidR="00BB58C1" w:rsidRPr="00D51A42" w:rsidRDefault="00BB58C1" w:rsidP="001623DF">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Can-BICS Class</w:t>
            </w:r>
          </w:p>
        </w:tc>
        <w:tc>
          <w:tcPr>
            <w:tcW w:w="1701" w:type="dxa"/>
          </w:tcPr>
          <w:p w14:paraId="2967138A" w14:textId="77777777" w:rsidR="00BB58C1" w:rsidRPr="00D51A42" w:rsidRDefault="00BB58C1" w:rsidP="001623DF">
            <w:pPr>
              <w:spacing w:after="160" w:line="360" w:lineRule="auto"/>
              <w:jc w:val="both"/>
              <w:cnfStyle w:val="100000000000" w:firstRow="1" w:lastRow="0" w:firstColumn="0" w:lastColumn="0" w:oddVBand="0" w:evenVBand="0" w:oddHBand="0" w:evenHBand="0" w:firstRowFirstColumn="0" w:firstRowLastColumn="0" w:lastRowFirstColumn="0" w:lastRowLastColumn="0"/>
              <w:rPr>
                <w:sz w:val="26"/>
                <w:szCs w:val="26"/>
              </w:rPr>
            </w:pPr>
            <w:r w:rsidRPr="00D51A42">
              <w:rPr>
                <w:sz w:val="26"/>
                <w:szCs w:val="26"/>
              </w:rPr>
              <w:t>LTS Category</w:t>
            </w:r>
          </w:p>
        </w:tc>
      </w:tr>
      <w:tr w:rsidR="00BB58C1" w:rsidRPr="00D51A42" w14:paraId="7B8E2AA2" w14:textId="77777777" w:rsidTr="001623D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35C71601" w14:textId="77777777" w:rsidR="00BB58C1" w:rsidRPr="00E0538C" w:rsidRDefault="00BB58C1" w:rsidP="001623DF">
            <w:pPr>
              <w:spacing w:after="160" w:line="360" w:lineRule="auto"/>
              <w:jc w:val="both"/>
              <w:rPr>
                <w:sz w:val="26"/>
                <w:szCs w:val="26"/>
                <w:lang w:val="en-US"/>
              </w:rPr>
            </w:pPr>
            <w:r w:rsidRPr="00D51A42">
              <w:rPr>
                <w:sz w:val="26"/>
                <w:szCs w:val="26"/>
              </w:rPr>
              <w:t>Cycle tracks</w:t>
            </w:r>
          </w:p>
        </w:tc>
        <w:tc>
          <w:tcPr>
            <w:tcW w:w="1984" w:type="dxa"/>
          </w:tcPr>
          <w:p w14:paraId="31A3F6B6"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7A3C6F7E"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21DCC5F9" w14:textId="77777777" w:rsidTr="001623DF">
        <w:trPr>
          <w:trHeight w:val="298"/>
          <w:jc w:val="center"/>
        </w:trPr>
        <w:tc>
          <w:tcPr>
            <w:cnfStyle w:val="001000000000" w:firstRow="0" w:lastRow="0" w:firstColumn="1" w:lastColumn="0" w:oddVBand="0" w:evenVBand="0" w:oddHBand="0" w:evenHBand="0" w:firstRowFirstColumn="0" w:firstRowLastColumn="0" w:lastRowFirstColumn="0" w:lastRowLastColumn="0"/>
            <w:tcW w:w="2552" w:type="dxa"/>
          </w:tcPr>
          <w:p w14:paraId="18067E6B" w14:textId="77777777" w:rsidR="00BB58C1" w:rsidRPr="00D51A42" w:rsidRDefault="00BB58C1" w:rsidP="001623DF">
            <w:pPr>
              <w:spacing w:after="160" w:line="360" w:lineRule="auto"/>
              <w:jc w:val="both"/>
              <w:rPr>
                <w:sz w:val="26"/>
                <w:szCs w:val="26"/>
              </w:rPr>
            </w:pPr>
            <w:r w:rsidRPr="00D51A42">
              <w:rPr>
                <w:sz w:val="26"/>
                <w:szCs w:val="26"/>
              </w:rPr>
              <w:t>Local street bikeways</w:t>
            </w:r>
          </w:p>
        </w:tc>
        <w:tc>
          <w:tcPr>
            <w:tcW w:w="1984" w:type="dxa"/>
          </w:tcPr>
          <w:p w14:paraId="4C2C8232"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High comfort</w:t>
            </w:r>
          </w:p>
        </w:tc>
        <w:tc>
          <w:tcPr>
            <w:tcW w:w="1701" w:type="dxa"/>
          </w:tcPr>
          <w:p w14:paraId="628BA243"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 xml:space="preserve">1 or 2 </w:t>
            </w:r>
          </w:p>
        </w:tc>
      </w:tr>
      <w:tr w:rsidR="00BB58C1" w:rsidRPr="00D51A42" w14:paraId="742792A0" w14:textId="77777777" w:rsidTr="001623D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DA3AEEF" w14:textId="77777777" w:rsidR="00BB58C1" w:rsidRPr="00D51A42" w:rsidRDefault="00BB58C1" w:rsidP="001623DF">
            <w:pPr>
              <w:spacing w:after="160" w:line="360" w:lineRule="auto"/>
              <w:jc w:val="both"/>
              <w:rPr>
                <w:sz w:val="26"/>
                <w:szCs w:val="26"/>
              </w:rPr>
            </w:pPr>
            <w:r w:rsidRPr="00D51A42">
              <w:rPr>
                <w:sz w:val="26"/>
                <w:szCs w:val="26"/>
              </w:rPr>
              <w:lastRenderedPageBreak/>
              <w:t>Bike paths</w:t>
            </w:r>
          </w:p>
        </w:tc>
        <w:tc>
          <w:tcPr>
            <w:tcW w:w="1984" w:type="dxa"/>
          </w:tcPr>
          <w:p w14:paraId="7B7AD99E"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High comfort</w:t>
            </w:r>
          </w:p>
        </w:tc>
        <w:tc>
          <w:tcPr>
            <w:tcW w:w="1701" w:type="dxa"/>
          </w:tcPr>
          <w:p w14:paraId="32FB7796"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1</w:t>
            </w:r>
          </w:p>
        </w:tc>
      </w:tr>
      <w:tr w:rsidR="00BB58C1" w:rsidRPr="00D51A42" w14:paraId="6C9D5E1B" w14:textId="77777777" w:rsidTr="001623DF">
        <w:trPr>
          <w:trHeight w:val="250"/>
          <w:jc w:val="center"/>
        </w:trPr>
        <w:tc>
          <w:tcPr>
            <w:cnfStyle w:val="001000000000" w:firstRow="0" w:lastRow="0" w:firstColumn="1" w:lastColumn="0" w:oddVBand="0" w:evenVBand="0" w:oddHBand="0" w:evenHBand="0" w:firstRowFirstColumn="0" w:firstRowLastColumn="0" w:lastRowFirstColumn="0" w:lastRowLastColumn="0"/>
            <w:tcW w:w="2552" w:type="dxa"/>
          </w:tcPr>
          <w:p w14:paraId="2D30FBDD" w14:textId="77777777" w:rsidR="00BB58C1" w:rsidRPr="00D51A42" w:rsidRDefault="00BB58C1" w:rsidP="001623DF">
            <w:pPr>
              <w:spacing w:after="160" w:line="360" w:lineRule="auto"/>
              <w:jc w:val="both"/>
              <w:rPr>
                <w:sz w:val="26"/>
                <w:szCs w:val="26"/>
              </w:rPr>
            </w:pPr>
            <w:r w:rsidRPr="00D51A42">
              <w:rPr>
                <w:sz w:val="26"/>
                <w:szCs w:val="26"/>
              </w:rPr>
              <w:t>Multi-use paths</w:t>
            </w:r>
          </w:p>
        </w:tc>
        <w:tc>
          <w:tcPr>
            <w:tcW w:w="1984" w:type="dxa"/>
          </w:tcPr>
          <w:p w14:paraId="4B3B0AF3"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Medium comfort</w:t>
            </w:r>
          </w:p>
        </w:tc>
        <w:tc>
          <w:tcPr>
            <w:tcW w:w="1701" w:type="dxa"/>
          </w:tcPr>
          <w:p w14:paraId="331FF8ED"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r w:rsidR="00BB58C1" w:rsidRPr="00D51A42" w14:paraId="218C802B" w14:textId="77777777" w:rsidTr="001623D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552" w:type="dxa"/>
          </w:tcPr>
          <w:p w14:paraId="6C3032FC" w14:textId="77777777" w:rsidR="00BB58C1" w:rsidRPr="00D51A42" w:rsidRDefault="00BB58C1" w:rsidP="001623DF">
            <w:pPr>
              <w:spacing w:after="160" w:line="360" w:lineRule="auto"/>
              <w:jc w:val="both"/>
              <w:rPr>
                <w:sz w:val="26"/>
                <w:szCs w:val="26"/>
              </w:rPr>
            </w:pPr>
            <w:r w:rsidRPr="00D51A42">
              <w:rPr>
                <w:sz w:val="26"/>
                <w:szCs w:val="26"/>
              </w:rPr>
              <w:t>Painted bike lanes</w:t>
            </w:r>
          </w:p>
        </w:tc>
        <w:tc>
          <w:tcPr>
            <w:tcW w:w="1984" w:type="dxa"/>
          </w:tcPr>
          <w:p w14:paraId="1020CD15"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Low comfort</w:t>
            </w:r>
          </w:p>
        </w:tc>
        <w:tc>
          <w:tcPr>
            <w:tcW w:w="1701" w:type="dxa"/>
          </w:tcPr>
          <w:p w14:paraId="556868E2" w14:textId="77777777" w:rsidR="00BB58C1" w:rsidRPr="00D51A42" w:rsidRDefault="00BB58C1" w:rsidP="001623DF">
            <w:pPr>
              <w:spacing w:after="160"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D51A42">
              <w:rPr>
                <w:sz w:val="26"/>
                <w:szCs w:val="26"/>
              </w:rPr>
              <w:t xml:space="preserve">1 to 4 </w:t>
            </w:r>
          </w:p>
        </w:tc>
      </w:tr>
      <w:tr w:rsidR="00BB58C1" w:rsidRPr="00D51A42" w14:paraId="2E053F8F" w14:textId="77777777" w:rsidTr="001623DF">
        <w:trPr>
          <w:trHeight w:val="235"/>
          <w:jc w:val="center"/>
        </w:trPr>
        <w:tc>
          <w:tcPr>
            <w:cnfStyle w:val="001000000000" w:firstRow="0" w:lastRow="0" w:firstColumn="1" w:lastColumn="0" w:oddVBand="0" w:evenVBand="0" w:oddHBand="0" w:evenHBand="0" w:firstRowFirstColumn="0" w:firstRowLastColumn="0" w:lastRowFirstColumn="0" w:lastRowLastColumn="0"/>
            <w:tcW w:w="2552" w:type="dxa"/>
          </w:tcPr>
          <w:p w14:paraId="261DB1D6" w14:textId="77777777" w:rsidR="00BB58C1" w:rsidRPr="00D51A42" w:rsidRDefault="00BB58C1" w:rsidP="001623DF">
            <w:pPr>
              <w:spacing w:after="160" w:line="360" w:lineRule="auto"/>
              <w:jc w:val="both"/>
              <w:rPr>
                <w:sz w:val="26"/>
                <w:szCs w:val="26"/>
              </w:rPr>
            </w:pPr>
            <w:r w:rsidRPr="00D51A42">
              <w:rPr>
                <w:sz w:val="26"/>
                <w:szCs w:val="26"/>
              </w:rPr>
              <w:t>Park trails and walkways</w:t>
            </w:r>
          </w:p>
        </w:tc>
        <w:tc>
          <w:tcPr>
            <w:tcW w:w="1984" w:type="dxa"/>
          </w:tcPr>
          <w:p w14:paraId="5C3C2BC4"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Non-conforming</w:t>
            </w:r>
          </w:p>
        </w:tc>
        <w:tc>
          <w:tcPr>
            <w:tcW w:w="1701" w:type="dxa"/>
          </w:tcPr>
          <w:p w14:paraId="0B67F3EB" w14:textId="77777777" w:rsidR="00BB58C1" w:rsidRPr="00D51A42" w:rsidRDefault="00BB58C1" w:rsidP="001623DF">
            <w:pPr>
              <w:spacing w:after="160"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D51A42">
              <w:rPr>
                <w:sz w:val="26"/>
                <w:szCs w:val="26"/>
              </w:rPr>
              <w:t>1</w:t>
            </w:r>
          </w:p>
        </w:tc>
      </w:tr>
    </w:tbl>
    <w:p w14:paraId="0FF2973F" w14:textId="77777777" w:rsidR="00BB58C1" w:rsidRPr="00771224" w:rsidRDefault="00BB58C1" w:rsidP="00BB58C1">
      <w:pPr>
        <w:rPr>
          <w:rFonts w:ascii="Arial" w:hAnsi="Arial" w:cs="Arial"/>
          <w:lang w:val="en-US"/>
        </w:rPr>
      </w:pPr>
    </w:p>
    <w:p w14:paraId="4A30FD40" w14:textId="77777777" w:rsidR="00BB58C1" w:rsidRDefault="00BB58C1" w:rsidP="00AA67A3">
      <w:pPr>
        <w:rPr>
          <w:rFonts w:ascii="Arial" w:hAnsi="Arial" w:cs="Arial"/>
          <w:lang w:val="en-US"/>
        </w:rPr>
      </w:pPr>
    </w:p>
    <w:p w14:paraId="432D254E" w14:textId="3F601FFE" w:rsidR="00A611FB" w:rsidRDefault="00A611FB" w:rsidP="000F0176">
      <w:pPr>
        <w:pStyle w:val="Heading2"/>
      </w:pPr>
      <w:bookmarkStart w:id="423" w:name="_Toc107809289"/>
      <w:r>
        <w:t>Orig</w:t>
      </w:r>
      <w:r w:rsidR="000F0176">
        <w:t>i</w:t>
      </w:r>
      <w:r>
        <w:t>ns/destinations</w:t>
      </w:r>
      <w:r w:rsidR="004361F7">
        <w:t xml:space="preserve"> &amp; applying weights</w:t>
      </w:r>
      <w:bookmarkEnd w:id="423"/>
    </w:p>
    <w:p w14:paraId="4F5D353A" w14:textId="2F6528B4" w:rsidR="004361F7" w:rsidRPr="00D251A7" w:rsidRDefault="005B6363" w:rsidP="00D251A7">
      <w:pPr>
        <w:spacing w:line="360" w:lineRule="auto"/>
        <w:jc w:val="both"/>
        <w:rPr>
          <w:sz w:val="26"/>
          <w:szCs w:val="26"/>
        </w:rPr>
      </w:pPr>
      <w:r w:rsidRPr="00D251A7">
        <w:rPr>
          <w:sz w:val="26"/>
          <w:szCs w:val="26"/>
        </w:rPr>
        <w:t xml:space="preserve">Typically, the way in which </w:t>
      </w:r>
      <w:r w:rsidR="00E74116" w:rsidRPr="00D251A7">
        <w:rPr>
          <w:sz w:val="26"/>
          <w:szCs w:val="26"/>
        </w:rPr>
        <w:t>opportunities are measured</w:t>
      </w:r>
      <w:r w:rsidRPr="00D251A7">
        <w:rPr>
          <w:sz w:val="26"/>
          <w:szCs w:val="26"/>
        </w:rPr>
        <w:t xml:space="preserve"> depends on the type of </w:t>
      </w:r>
      <w:r w:rsidR="00E74116" w:rsidRPr="00D251A7">
        <w:rPr>
          <w:sz w:val="26"/>
          <w:szCs w:val="26"/>
        </w:rPr>
        <w:t>opportunity</w:t>
      </w:r>
      <w:r w:rsidRPr="00D251A7">
        <w:rPr>
          <w:sz w:val="26"/>
          <w:szCs w:val="26"/>
        </w:rPr>
        <w:t xml:space="preserve"> and whether one or multiple </w:t>
      </w:r>
      <w:r w:rsidR="00E74116" w:rsidRPr="00D251A7">
        <w:rPr>
          <w:sz w:val="26"/>
          <w:szCs w:val="26"/>
        </w:rPr>
        <w:t>opportunity</w:t>
      </w:r>
      <w:r w:rsidRPr="00D251A7">
        <w:rPr>
          <w:sz w:val="26"/>
          <w:szCs w:val="26"/>
        </w:rPr>
        <w:t xml:space="preserve"> types are considered. For example, </w:t>
      </w:r>
      <w:r w:rsidR="00E74116" w:rsidRPr="00D251A7">
        <w:rPr>
          <w:sz w:val="26"/>
          <w:szCs w:val="26"/>
        </w:rPr>
        <w:t xml:space="preserve">the </w:t>
      </w:r>
      <w:r w:rsidRPr="00D251A7">
        <w:rPr>
          <w:sz w:val="26"/>
          <w:szCs w:val="26"/>
        </w:rPr>
        <w:t xml:space="preserve">studies </w:t>
      </w:r>
      <w:r w:rsidR="00E74116" w:rsidRPr="00D251A7">
        <w:rPr>
          <w:sz w:val="26"/>
          <w:szCs w:val="26"/>
        </w:rPr>
        <w:t>measuring</w:t>
      </w:r>
      <w:r w:rsidRPr="00D251A7">
        <w:rPr>
          <w:sz w:val="26"/>
          <w:szCs w:val="26"/>
        </w:rPr>
        <w:t xml:space="preserve"> </w:t>
      </w:r>
      <w:r w:rsidR="00E74116" w:rsidRPr="00D251A7">
        <w:rPr>
          <w:sz w:val="26"/>
          <w:szCs w:val="26"/>
        </w:rPr>
        <w:t>job accessibility</w:t>
      </w:r>
      <w:r w:rsidRPr="00D251A7">
        <w:rPr>
          <w:sz w:val="26"/>
          <w:szCs w:val="26"/>
        </w:rPr>
        <w:t xml:space="preserve"> or </w:t>
      </w:r>
      <w:r w:rsidR="00E74116" w:rsidRPr="00D251A7">
        <w:rPr>
          <w:sz w:val="26"/>
          <w:szCs w:val="26"/>
        </w:rPr>
        <w:t xml:space="preserve">number of </w:t>
      </w:r>
      <w:r w:rsidRPr="00D251A7">
        <w:rPr>
          <w:sz w:val="26"/>
          <w:szCs w:val="26"/>
        </w:rPr>
        <w:t>people</w:t>
      </w:r>
      <w:r w:rsidR="00E74116" w:rsidRPr="00D251A7">
        <w:rPr>
          <w:sz w:val="26"/>
          <w:szCs w:val="26"/>
        </w:rPr>
        <w:t xml:space="preserve"> served by transit consider a total count, whereas for urban park access, </w:t>
      </w:r>
      <w:r w:rsidR="00D65081">
        <w:rPr>
          <w:sz w:val="26"/>
          <w:szCs w:val="26"/>
        </w:rPr>
        <w:fldChar w:fldCharType="begin"/>
      </w:r>
      <w:r w:rsidR="00D56E23">
        <w:rPr>
          <w:sz w:val="26"/>
          <w:szCs w:val="26"/>
        </w:rPr>
        <w:instrText xml:space="preserve"> ADDIN EN.CITE &lt;EndNote&gt;&lt;Cite AuthorYear="1"&gt;&lt;Author&gt;Reyes&lt;/Author&gt;&lt;Year&gt;2014&lt;/Year&gt;&lt;RecNum&gt;184&lt;/RecNum&gt;&lt;DisplayText&gt;Reyes, Páez et al. (2014)&lt;/DisplayText&gt;&lt;record&gt;&lt;rec-number&gt;184&lt;/rec-number&gt;&lt;foreign-keys&gt;&lt;key app="EN" db-id="2e2p5vxx2zxtrfexpad5zaef0pxz5rr252a5" timestamp="1660661939"&gt;184&lt;/key&gt;&lt;/foreign-keys&gt;&lt;ref-type name="Journal Article"&gt;17&lt;/ref-type&gt;&lt;contributors&gt;&lt;authors&gt;&lt;author&gt;Reyes, Mario&lt;/author&gt;&lt;author&gt;Páez, Antonio&lt;/author&gt;&lt;author&gt;Morency, Catherine&lt;/author&gt;&lt;/authors&gt;&lt;/contributors&gt;&lt;titles&gt;&lt;title&gt;Walking accessibility to urban parks by children: A case study of Montreal&lt;/title&gt;&lt;secondary-title&gt;Landscape and Urban Planning&lt;/secondary-title&gt;&lt;/titles&gt;&lt;periodical&gt;&lt;full-title&gt;Landscape and Urban Planning&lt;/full-title&gt;&lt;/periodical&gt;&lt;pages&gt;38-47&lt;/pages&gt;&lt;volume&gt;125&lt;/volume&gt;&lt;section&gt;38&lt;/section&gt;&lt;dates&gt;&lt;year&gt;2014&lt;/year&gt;&lt;/dates&gt;&lt;isbn&gt;01692046&lt;/isbn&gt;&lt;urls&gt;&lt;/urls&gt;&lt;electronic-resource-num&gt;10.1016/j.landurbplan.2014.02.002&lt;/electronic-resource-num&gt;&lt;/record&gt;&lt;/Cite&gt;&lt;/EndNote&gt;</w:instrText>
      </w:r>
      <w:r w:rsidR="00D65081">
        <w:rPr>
          <w:sz w:val="26"/>
          <w:szCs w:val="26"/>
        </w:rPr>
        <w:fldChar w:fldCharType="separate"/>
      </w:r>
      <w:r w:rsidR="00D56E23">
        <w:rPr>
          <w:noProof/>
          <w:sz w:val="26"/>
          <w:szCs w:val="26"/>
        </w:rPr>
        <w:t>Reyes, Páez et al. (2014)</w:t>
      </w:r>
      <w:r w:rsidR="00D65081">
        <w:rPr>
          <w:sz w:val="26"/>
          <w:szCs w:val="26"/>
        </w:rPr>
        <w:fldChar w:fldCharType="end"/>
      </w:r>
      <w:r w:rsidR="00E74116" w:rsidRPr="00D251A7">
        <w:rPr>
          <w:sz w:val="26"/>
          <w:szCs w:val="26"/>
        </w:rPr>
        <w:t xml:space="preserve">and </w:t>
      </w:r>
      <w:r w:rsidR="00D65081">
        <w:rPr>
          <w:sz w:val="26"/>
          <w:szCs w:val="26"/>
        </w:rPr>
        <w:fldChar w:fldCharType="begin"/>
      </w:r>
      <w:r w:rsidR="00D56E23">
        <w:rPr>
          <w:sz w:val="26"/>
          <w:szCs w:val="26"/>
        </w:rPr>
        <w:instrText xml:space="preserve"> ADDIN EN.CITE &lt;EndNote&gt;&lt;Cite AuthorYear="1"&gt;&lt;Author&gt;Cheng&lt;/Author&gt;&lt;Year&gt;2019&lt;/Year&gt;&lt;RecNum&gt;255&lt;/RecNum&gt;&lt;DisplayText&gt;Cheng, Caset et al. (2019)&lt;/DisplayText&gt;&lt;record&gt;&lt;rec-number&gt;255&lt;/rec-number&gt;&lt;foreign-keys&gt;&lt;key app="EN" db-id="2e2p5vxx2zxtrfexpad5zaef0pxz5rr252a5" timestamp="1660688414"&gt;255&lt;/key&gt;&lt;/foreign-keys&gt;&lt;ref-type name="Journal Article"&gt;17&lt;/ref-type&gt;&lt;contributors&gt;&lt;authors&gt;&lt;author&gt;Cheng, Long&lt;/author&gt;&lt;author&gt;Caset, Freke&lt;/author&gt;&lt;author&gt;De Vos, Jonas&lt;/author&gt;&lt;author&gt;Derudder, Ben&lt;/author&gt;&lt;author&gt;Witlox, Frank&lt;/author&gt;&lt;/authors&gt;&lt;/contributors&gt;&lt;titles&gt;&lt;title&gt;Investigating walking accessibility to recreational amenities for elderly people in Nanjing, China&lt;/title&gt;&lt;secondary-title&gt;Transportation research part D: transport and environment&lt;/secondary-title&gt;&lt;/titles&gt;&lt;periodical&gt;&lt;full-title&gt;Transportation Research Part D: Transport and Environment&lt;/full-title&gt;&lt;/periodical&gt;&lt;pages&gt;85-99&lt;/pages&gt;&lt;volume&gt;76&lt;/volume&gt;&lt;dates&gt;&lt;year&gt;2019&lt;/year&gt;&lt;/dates&gt;&lt;isbn&gt;1361-9209&lt;/isbn&gt;&lt;urls&gt;&lt;/urls&gt;&lt;/record&gt;&lt;/Cite&gt;&lt;/EndNote&gt;</w:instrText>
      </w:r>
      <w:r w:rsidR="00D65081">
        <w:rPr>
          <w:sz w:val="26"/>
          <w:szCs w:val="26"/>
        </w:rPr>
        <w:fldChar w:fldCharType="separate"/>
      </w:r>
      <w:r w:rsidR="00D56E23">
        <w:rPr>
          <w:noProof/>
          <w:sz w:val="26"/>
          <w:szCs w:val="26"/>
        </w:rPr>
        <w:t>Cheng, Caset et al. (2019)</w:t>
      </w:r>
      <w:r w:rsidR="00D65081">
        <w:rPr>
          <w:sz w:val="26"/>
          <w:szCs w:val="26"/>
        </w:rPr>
        <w:fldChar w:fldCharType="end"/>
      </w:r>
      <w:r w:rsidR="00D65081">
        <w:rPr>
          <w:sz w:val="26"/>
          <w:szCs w:val="26"/>
        </w:rPr>
        <w:t xml:space="preserve"> </w:t>
      </w:r>
      <w:r w:rsidR="00E74116" w:rsidRPr="00D251A7">
        <w:rPr>
          <w:sz w:val="26"/>
          <w:szCs w:val="26"/>
        </w:rPr>
        <w:t xml:space="preserve">consider </w:t>
      </w:r>
      <w:r w:rsidR="00D854E4" w:rsidRPr="00D251A7">
        <w:rPr>
          <w:sz w:val="26"/>
          <w:szCs w:val="26"/>
        </w:rPr>
        <w:t xml:space="preserve">cell counts to account for </w:t>
      </w:r>
      <w:r w:rsidR="00E74116" w:rsidRPr="00D251A7">
        <w:rPr>
          <w:sz w:val="26"/>
          <w:szCs w:val="26"/>
        </w:rPr>
        <w:t xml:space="preserve">park area. </w:t>
      </w:r>
      <w:r w:rsidRPr="00D251A7">
        <w:rPr>
          <w:sz w:val="26"/>
          <w:szCs w:val="26"/>
        </w:rPr>
        <w:t xml:space="preserve">Among walkability and </w:t>
      </w:r>
      <w:proofErr w:type="spellStart"/>
      <w:r w:rsidRPr="00D251A7">
        <w:rPr>
          <w:sz w:val="26"/>
          <w:szCs w:val="26"/>
        </w:rPr>
        <w:t>bikeability</w:t>
      </w:r>
      <w:proofErr w:type="spellEnd"/>
      <w:r w:rsidRPr="00D251A7">
        <w:rPr>
          <w:sz w:val="26"/>
          <w:szCs w:val="26"/>
        </w:rPr>
        <w:t xml:space="preserve"> indices it is </w:t>
      </w:r>
      <w:r w:rsidR="00E74116" w:rsidRPr="00D251A7">
        <w:rPr>
          <w:sz w:val="26"/>
          <w:szCs w:val="26"/>
        </w:rPr>
        <w:t xml:space="preserve">also </w:t>
      </w:r>
      <w:r w:rsidRPr="00D251A7">
        <w:rPr>
          <w:sz w:val="26"/>
          <w:szCs w:val="26"/>
        </w:rPr>
        <w:t>common to apply weights</w:t>
      </w:r>
      <w:r w:rsidR="00E74116" w:rsidRPr="00D251A7">
        <w:rPr>
          <w:sz w:val="26"/>
          <w:szCs w:val="26"/>
        </w:rPr>
        <w:t xml:space="preserve"> to the variables depending on the goals for analysis</w:t>
      </w:r>
      <w:r w:rsidR="00D65081">
        <w:rPr>
          <w:sz w:val="26"/>
          <w:szCs w:val="26"/>
        </w:rPr>
        <w:t xml:space="preserve"> </w:t>
      </w:r>
      <w:r w:rsidR="00D65081">
        <w:rPr>
          <w:sz w:val="26"/>
          <w:szCs w:val="26"/>
        </w:rPr>
        <w:fldChar w:fldCharType="begin">
          <w:fldData xml:space="preserve">PEVuZE5vdGU+PENpdGU+PEF1dGhvcj5BcmVsbGFuYTwvQXV0aG9yPjxZZWFyPjIwMjE8L1llYXI+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</w:fldData>
        </w:fldChar>
      </w:r>
      <w:r w:rsidR="00D56E23">
        <w:rPr>
          <w:sz w:val="26"/>
          <w:szCs w:val="26"/>
        </w:rPr>
        <w:instrText xml:space="preserve"> ADDIN EN.CITE </w:instrText>
      </w:r>
      <w:r w:rsidR="00D56E23">
        <w:rPr>
          <w:sz w:val="26"/>
          <w:szCs w:val="26"/>
        </w:rPr>
        <w:fldChar w:fldCharType="begin">
          <w:fldData xml:space="preserve">PEVuZE5vdGU+PENpdGU+PEF1dGhvcj5BcmVsbGFuYTwvQXV0aG9yPjxZZWFyPjIwMjE8L1llYXI+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</w:fldData>
        </w:fldChar>
      </w:r>
      <w:r w:rsidR="00D56E23">
        <w:rPr>
          <w:sz w:val="26"/>
          <w:szCs w:val="26"/>
        </w:rPr>
        <w:instrText xml:space="preserve"> ADDIN EN.CITE.DATA </w:instrText>
      </w:r>
      <w:r w:rsidR="00D56E23">
        <w:rPr>
          <w:sz w:val="26"/>
          <w:szCs w:val="26"/>
        </w:rPr>
      </w:r>
      <w:r w:rsidR="00D56E23">
        <w:rPr>
          <w:sz w:val="26"/>
          <w:szCs w:val="26"/>
        </w:rPr>
        <w:fldChar w:fldCharType="end"/>
      </w:r>
      <w:r w:rsidR="00D65081">
        <w:rPr>
          <w:sz w:val="26"/>
          <w:szCs w:val="26"/>
        </w:rPr>
      </w:r>
      <w:r w:rsidR="00D65081">
        <w:rPr>
          <w:sz w:val="26"/>
          <w:szCs w:val="26"/>
        </w:rPr>
        <w:fldChar w:fldCharType="separate"/>
      </w:r>
      <w:r w:rsidR="00D56E23">
        <w:rPr>
          <w:noProof/>
          <w:sz w:val="26"/>
          <w:szCs w:val="26"/>
        </w:rPr>
        <w:t>(Frank, Sallis et al. 2010, Vale, Saraiva et al. 2015, Arellana, Alvarez et al. 2021)</w:t>
      </w:r>
      <w:r w:rsidR="00D65081">
        <w:rPr>
          <w:sz w:val="26"/>
          <w:szCs w:val="26"/>
        </w:rPr>
        <w:fldChar w:fldCharType="end"/>
      </w:r>
      <w:r w:rsidR="00D854E4" w:rsidRPr="00D251A7">
        <w:rPr>
          <w:sz w:val="26"/>
          <w:szCs w:val="26"/>
        </w:rPr>
        <w:t>.</w:t>
      </w:r>
    </w:p>
    <w:p w14:paraId="0AE14223" w14:textId="686FE9DC" w:rsidR="00027017" w:rsidRDefault="00027017" w:rsidP="00D251A7">
      <w:pPr>
        <w:spacing w:line="360" w:lineRule="auto"/>
        <w:jc w:val="both"/>
        <w:rPr>
          <w:sz w:val="26"/>
          <w:szCs w:val="26"/>
        </w:rPr>
      </w:pPr>
      <w:r w:rsidRPr="00D251A7">
        <w:rPr>
          <w:sz w:val="26"/>
          <w:szCs w:val="26"/>
        </w:rPr>
        <w:t xml:space="preserve">The majority of studies focus on origin-based accessibility (access to destinations), however, as argued by </w:t>
      </w:r>
      <w:r w:rsidR="00D65081">
        <w:rPr>
          <w:sz w:val="26"/>
          <w:szCs w:val="26"/>
        </w:rPr>
        <w:fldChar w:fldCharType="begin"/>
      </w:r>
      <w:r w:rsidR="00D56E23">
        <w:rPr>
          <w:sz w:val="26"/>
          <w:szCs w:val="26"/>
        </w:rPr>
        <w:instrText xml:space="preserve"> ADDIN EN.CITE &lt;EndNote&gt;&lt;Cite AuthorYear="1"&gt;&lt;Author&gt;Vale&lt;/Author&gt;&lt;Year&gt;2015&lt;/Year&gt;&lt;RecNum&gt;20&lt;/RecNum&gt;&lt;DisplayText&gt;Vale, Saraiva et al. (2015)&lt;/DisplayText&gt;&lt;record&gt;&lt;rec-number&gt;20&lt;/rec-number&gt;&lt;foreign-keys&gt;&lt;key app="EN" db-id="2e2p5vxx2zxtrfexpad5zaef0pxz5rr252a5" timestamp="1660661375"&gt;20&lt;/key&gt;&lt;/foreign-keys&gt;&lt;ref-type name="Journal Article"&gt;17&lt;/ref-type&gt;&lt;contributors&gt;&lt;authors&gt;&lt;author&gt;Vale, David S.&lt;/author&gt;&lt;author&gt;Saraiva, Miguel&lt;/author&gt;&lt;author&gt;Pereira, Mauro&lt;/author&gt;&lt;/authors&gt;&lt;/contributors&gt;&lt;titles&gt;&lt;title&gt;Active accessibility: A review of operational measures of walking and cycling accessibility&lt;/title&gt;&lt;secondary-title&gt;Journal of Transport and Land Use&lt;/secondary-title&gt;&lt;/titles&gt;&lt;periodical&gt;&lt;full-title&gt;Journal of Transport and Land Use&lt;/full-title&gt;&lt;/periodical&gt;&lt;dates&gt;&lt;year&gt;2015&lt;/year&gt;&lt;/dates&gt;&lt;isbn&gt;1938-7849&lt;/isbn&gt;&lt;urls&gt;&lt;/urls&gt;&lt;electronic-resource-num&gt;10.5198/jtlu.2015.593&lt;/electronic-resource-num&gt;&lt;/record&gt;&lt;/Cite&gt;&lt;/EndNote&gt;</w:instrText>
      </w:r>
      <w:r w:rsidR="00D65081">
        <w:rPr>
          <w:sz w:val="26"/>
          <w:szCs w:val="26"/>
        </w:rPr>
        <w:fldChar w:fldCharType="separate"/>
      </w:r>
      <w:r w:rsidR="00D56E23">
        <w:rPr>
          <w:noProof/>
          <w:sz w:val="26"/>
          <w:szCs w:val="26"/>
        </w:rPr>
        <w:t>Vale, Saraiva et al. (2015)</w:t>
      </w:r>
      <w:r w:rsidR="00D65081">
        <w:rPr>
          <w:sz w:val="26"/>
          <w:szCs w:val="26"/>
        </w:rPr>
        <w:fldChar w:fldCharType="end"/>
      </w:r>
      <w:r w:rsidRPr="00D251A7">
        <w:rPr>
          <w:sz w:val="26"/>
          <w:szCs w:val="26"/>
        </w:rPr>
        <w:t>, accessibility at destinations is also important. For example, individuals may reside in high accessible areas, but work in low-accessibility areas.</w:t>
      </w:r>
      <w:r w:rsidR="00E944CF" w:rsidRPr="00D251A7">
        <w:rPr>
          <w:sz w:val="26"/>
          <w:szCs w:val="26"/>
        </w:rPr>
        <w:t xml:space="preserve"> In this respect,</w:t>
      </w:r>
      <w:r w:rsidRPr="00D251A7">
        <w:rPr>
          <w:sz w:val="26"/>
          <w:szCs w:val="26"/>
        </w:rPr>
        <w:t xml:space="preserve"> </w:t>
      </w:r>
      <w:r w:rsidR="00E944CF" w:rsidRPr="00D251A7">
        <w:rPr>
          <w:sz w:val="26"/>
          <w:szCs w:val="26"/>
        </w:rPr>
        <w:t>t</w:t>
      </w:r>
      <w:r w:rsidR="00B31190" w:rsidRPr="00D251A7">
        <w:rPr>
          <w:sz w:val="26"/>
          <w:szCs w:val="26"/>
        </w:rPr>
        <w:t>opology-based measure</w:t>
      </w:r>
      <w:r w:rsidR="00E944CF" w:rsidRPr="00D251A7">
        <w:rPr>
          <w:sz w:val="26"/>
          <w:szCs w:val="26"/>
        </w:rPr>
        <w:t>s, may be preferred</w:t>
      </w:r>
      <w:r w:rsidR="001B5753" w:rsidRPr="00D251A7">
        <w:rPr>
          <w:sz w:val="26"/>
          <w:szCs w:val="26"/>
        </w:rPr>
        <w:t xml:space="preserve">, or it may be useful to consider accessibility in terms of the population served around destinations of interest. </w:t>
      </w:r>
    </w:p>
    <w:p w14:paraId="4CBE690E" w14:textId="77777777" w:rsidR="001E642A" w:rsidRPr="00D251A7" w:rsidRDefault="001E642A" w:rsidP="00D251A7">
      <w:pPr>
        <w:spacing w:line="360" w:lineRule="auto"/>
        <w:jc w:val="both"/>
        <w:rPr>
          <w:sz w:val="26"/>
          <w:szCs w:val="26"/>
        </w:rPr>
      </w:pPr>
    </w:p>
    <w:p w14:paraId="158A4016" w14:textId="77777777" w:rsidR="00A611FB" w:rsidRPr="00A611FB" w:rsidRDefault="00A611FB" w:rsidP="00432B43">
      <w:pPr>
        <w:rPr>
          <w:rFonts w:ascii="Arial" w:hAnsi="Arial" w:cs="Arial"/>
        </w:rPr>
      </w:pPr>
    </w:p>
    <w:p w14:paraId="57993A9A" w14:textId="7615E05E" w:rsidR="00A611FB" w:rsidRDefault="00A611FB" w:rsidP="00A611FB">
      <w:pPr>
        <w:pStyle w:val="Heading1"/>
        <w:rPr>
          <w:lang w:val="en-US"/>
        </w:rPr>
      </w:pPr>
      <w:bookmarkStart w:id="424" w:name="_Toc107809292"/>
      <w:r>
        <w:rPr>
          <w:lang w:val="en-US"/>
        </w:rPr>
        <w:lastRenderedPageBreak/>
        <w:t>Conclusion</w:t>
      </w:r>
      <w:bookmarkEnd w:id="424"/>
      <w:r>
        <w:rPr>
          <w:lang w:val="en-US"/>
        </w:rPr>
        <w:t xml:space="preserve"> </w:t>
      </w:r>
    </w:p>
    <w:p w14:paraId="6660AA52" w14:textId="257303D3" w:rsidR="00A611FB" w:rsidRDefault="00A611FB" w:rsidP="00A611FB">
      <w:pPr>
        <w:rPr>
          <w:lang w:val="en-US"/>
        </w:rPr>
      </w:pPr>
    </w:p>
    <w:p w14:paraId="218A6739" w14:textId="25203D05" w:rsidR="00A611FB" w:rsidRPr="00D51A42" w:rsidRDefault="00A611FB" w:rsidP="00D51A42">
      <w:pPr>
        <w:spacing w:line="360" w:lineRule="auto"/>
        <w:jc w:val="both"/>
        <w:rPr>
          <w:sz w:val="26"/>
          <w:szCs w:val="26"/>
        </w:rPr>
      </w:pPr>
      <w:r w:rsidRPr="00D51A42">
        <w:rPr>
          <w:sz w:val="26"/>
          <w:szCs w:val="26"/>
        </w:rPr>
        <w:t>Overall, there remains considerable variation in the types of accessibility measure</w:t>
      </w:r>
      <w:r w:rsidR="0093339B" w:rsidRPr="00D51A42">
        <w:rPr>
          <w:sz w:val="26"/>
          <w:szCs w:val="26"/>
        </w:rPr>
        <w:t>s</w:t>
      </w:r>
      <w:r w:rsidRPr="00D51A42">
        <w:rPr>
          <w:sz w:val="26"/>
          <w:szCs w:val="26"/>
        </w:rPr>
        <w:t xml:space="preserve"> applied in the context of walking and cycling. </w:t>
      </w:r>
      <w:r w:rsidR="00A51B9F" w:rsidRPr="00D51A42">
        <w:rPr>
          <w:sz w:val="26"/>
          <w:szCs w:val="26"/>
        </w:rPr>
        <w:t xml:space="preserve">Among the four main types of active accessibility measures identified, </w:t>
      </w:r>
      <w:proofErr w:type="gramStart"/>
      <w:r w:rsidR="00A51B9F" w:rsidRPr="00D51A42">
        <w:rPr>
          <w:sz w:val="26"/>
          <w:szCs w:val="26"/>
        </w:rPr>
        <w:t>t</w:t>
      </w:r>
      <w:r w:rsidRPr="00D51A42">
        <w:rPr>
          <w:sz w:val="26"/>
          <w:szCs w:val="26"/>
        </w:rPr>
        <w:t>he majority of</w:t>
      </w:r>
      <w:proofErr w:type="gramEnd"/>
      <w:r w:rsidRPr="00D51A42">
        <w:rPr>
          <w:sz w:val="26"/>
          <w:szCs w:val="26"/>
        </w:rPr>
        <w:t xml:space="preserve"> recent studies use an activity-based approach, </w:t>
      </w:r>
      <w:r w:rsidR="00A51B9F" w:rsidRPr="00D51A42">
        <w:rPr>
          <w:sz w:val="26"/>
          <w:szCs w:val="26"/>
        </w:rPr>
        <w:t>either measuring cumulative opportunities</w:t>
      </w:r>
      <w:r w:rsidR="00274156">
        <w:rPr>
          <w:sz w:val="26"/>
          <w:szCs w:val="26"/>
        </w:rPr>
        <w:t xml:space="preserve"> </w:t>
      </w:r>
      <w:r w:rsidR="00E51667">
        <w:rPr>
          <w:sz w:val="26"/>
          <w:szCs w:val="26"/>
        </w:rPr>
        <w:t>(</w:t>
      </w:r>
      <w:r w:rsidR="00A51B9F" w:rsidRPr="00D51A42">
        <w:rPr>
          <w:sz w:val="26"/>
          <w:szCs w:val="26"/>
        </w:rPr>
        <w:t xml:space="preserve">within a catchment area </w:t>
      </w:r>
      <w:r w:rsidR="00274156">
        <w:rPr>
          <w:sz w:val="26"/>
          <w:szCs w:val="26"/>
        </w:rPr>
        <w:t>/</w:t>
      </w:r>
      <w:r w:rsidR="00290135" w:rsidRPr="00D51A42">
        <w:rPr>
          <w:sz w:val="26"/>
          <w:szCs w:val="26"/>
        </w:rPr>
        <w:t xml:space="preserve"> weighted by distance from the origin</w:t>
      </w:r>
      <w:r w:rsidR="00274156">
        <w:rPr>
          <w:sz w:val="26"/>
          <w:szCs w:val="26"/>
        </w:rPr>
        <w:t xml:space="preserve">) or </w:t>
      </w:r>
      <w:r w:rsidR="00203D64">
        <w:rPr>
          <w:sz w:val="26"/>
          <w:szCs w:val="26"/>
        </w:rPr>
        <w:t xml:space="preserve">measuring </w:t>
      </w:r>
      <w:r w:rsidR="00274156">
        <w:rPr>
          <w:sz w:val="26"/>
          <w:szCs w:val="26"/>
        </w:rPr>
        <w:t>gravity</w:t>
      </w:r>
      <w:r w:rsidR="00203D64">
        <w:rPr>
          <w:sz w:val="26"/>
          <w:szCs w:val="26"/>
        </w:rPr>
        <w:t xml:space="preserve"> models</w:t>
      </w:r>
      <w:r w:rsidR="00290135" w:rsidRPr="00D51A42">
        <w:rPr>
          <w:sz w:val="26"/>
          <w:szCs w:val="26"/>
        </w:rPr>
        <w:t>.</w:t>
      </w:r>
      <w:r w:rsidR="00A51B9F" w:rsidRPr="00D51A42">
        <w:rPr>
          <w:sz w:val="26"/>
          <w:szCs w:val="26"/>
        </w:rPr>
        <w:t xml:space="preserve"> The activity-based approaches mainly</w:t>
      </w:r>
      <w:r w:rsidRPr="00D51A42">
        <w:rPr>
          <w:sz w:val="26"/>
          <w:szCs w:val="26"/>
        </w:rPr>
        <w:t xml:space="preserve"> vary in terms of the </w:t>
      </w:r>
      <w:r w:rsidR="00290135" w:rsidRPr="00D51A42">
        <w:rPr>
          <w:sz w:val="26"/>
          <w:szCs w:val="26"/>
        </w:rPr>
        <w:t xml:space="preserve">travel time and distance thresholds, and weighting impedance functions </w:t>
      </w:r>
      <w:r w:rsidRPr="00D51A42">
        <w:rPr>
          <w:sz w:val="26"/>
          <w:szCs w:val="26"/>
        </w:rPr>
        <w:t>considered.</w:t>
      </w:r>
    </w:p>
    <w:p w14:paraId="1CEB3F55" w14:textId="3C5ABAB1" w:rsidR="00290135" w:rsidRPr="00D51A42" w:rsidRDefault="00A611FB" w:rsidP="00D51A42">
      <w:pPr>
        <w:spacing w:line="360" w:lineRule="auto"/>
        <w:jc w:val="both"/>
        <w:rPr>
          <w:sz w:val="26"/>
          <w:szCs w:val="26"/>
        </w:rPr>
      </w:pPr>
      <w:r w:rsidRPr="00D51A42">
        <w:rPr>
          <w:sz w:val="26"/>
          <w:szCs w:val="26"/>
        </w:rPr>
        <w:t xml:space="preserve">Many of the walking approaches, for instance, aim to incorporate a variable walking threshold (depending on age or location), while this is not seen within the context of cycling – where a prioritization of </w:t>
      </w:r>
      <w:r w:rsidR="00E944CF" w:rsidRPr="00D51A42">
        <w:rPr>
          <w:sz w:val="26"/>
          <w:szCs w:val="26"/>
        </w:rPr>
        <w:t xml:space="preserve">measures by </w:t>
      </w:r>
      <w:r w:rsidRPr="00D51A42">
        <w:rPr>
          <w:sz w:val="26"/>
          <w:szCs w:val="26"/>
        </w:rPr>
        <w:t>route infrastructure</w:t>
      </w:r>
      <w:r w:rsidR="00E944CF" w:rsidRPr="00D51A42">
        <w:rPr>
          <w:sz w:val="26"/>
          <w:szCs w:val="26"/>
        </w:rPr>
        <w:t xml:space="preserve"> </w:t>
      </w:r>
      <w:r w:rsidRPr="00D51A42">
        <w:rPr>
          <w:sz w:val="26"/>
          <w:szCs w:val="26"/>
        </w:rPr>
        <w:t xml:space="preserve">is more apparent. </w:t>
      </w:r>
      <w:r w:rsidR="00A51B9F" w:rsidRPr="00D51A42">
        <w:rPr>
          <w:sz w:val="26"/>
          <w:szCs w:val="26"/>
        </w:rPr>
        <w:t>Conversely, attention to infrastructure</w:t>
      </w:r>
      <w:r w:rsidR="00E944CF" w:rsidRPr="00D51A42">
        <w:rPr>
          <w:sz w:val="26"/>
          <w:szCs w:val="26"/>
        </w:rPr>
        <w:t xml:space="preserve"> type, or comfort and safety,</w:t>
      </w:r>
      <w:r w:rsidR="00A51B9F" w:rsidRPr="00D51A42">
        <w:rPr>
          <w:sz w:val="26"/>
          <w:szCs w:val="26"/>
        </w:rPr>
        <w:t xml:space="preserve"> is not </w:t>
      </w:r>
      <w:r w:rsidR="00290135" w:rsidRPr="00D51A42">
        <w:rPr>
          <w:sz w:val="26"/>
          <w:szCs w:val="26"/>
        </w:rPr>
        <w:t>seen</w:t>
      </w:r>
      <w:r w:rsidR="00A51B9F" w:rsidRPr="00D51A42">
        <w:rPr>
          <w:sz w:val="26"/>
          <w:szCs w:val="26"/>
        </w:rPr>
        <w:t xml:space="preserve"> among </w:t>
      </w:r>
      <w:r w:rsidR="00290135" w:rsidRPr="00D51A42">
        <w:rPr>
          <w:sz w:val="26"/>
          <w:szCs w:val="26"/>
        </w:rPr>
        <w:t xml:space="preserve">pedestrian-focused studies. </w:t>
      </w:r>
    </w:p>
    <w:p w14:paraId="4425D837" w14:textId="6F0D5FAA" w:rsidR="00A611FB" w:rsidRPr="00D51A42" w:rsidRDefault="00290135" w:rsidP="00D51A42">
      <w:pPr>
        <w:spacing w:line="360" w:lineRule="auto"/>
        <w:jc w:val="both"/>
        <w:rPr>
          <w:sz w:val="26"/>
          <w:szCs w:val="26"/>
        </w:rPr>
      </w:pPr>
      <w:r w:rsidRPr="00D51A42">
        <w:rPr>
          <w:sz w:val="26"/>
          <w:szCs w:val="26"/>
        </w:rPr>
        <w:t>When</w:t>
      </w:r>
      <w:r w:rsidR="00A51B9F" w:rsidRPr="00D51A42">
        <w:rPr>
          <w:sz w:val="26"/>
          <w:szCs w:val="26"/>
        </w:rPr>
        <w:t xml:space="preserve"> selecting an accessibility measure, there is </w:t>
      </w:r>
      <w:r w:rsidR="00BA1480" w:rsidRPr="00D51A42">
        <w:rPr>
          <w:sz w:val="26"/>
          <w:szCs w:val="26"/>
        </w:rPr>
        <w:t>evidently a</w:t>
      </w:r>
      <w:r w:rsidR="00A51B9F" w:rsidRPr="00D51A42">
        <w:rPr>
          <w:sz w:val="26"/>
          <w:szCs w:val="26"/>
        </w:rPr>
        <w:t xml:space="preserve"> trade-off </w:t>
      </w:r>
      <w:r w:rsidR="00B93E5E" w:rsidRPr="00D51A42">
        <w:rPr>
          <w:sz w:val="26"/>
          <w:szCs w:val="26"/>
        </w:rPr>
        <w:t>between</w:t>
      </w:r>
      <w:r w:rsidRPr="00D51A42">
        <w:rPr>
          <w:sz w:val="26"/>
          <w:szCs w:val="26"/>
        </w:rPr>
        <w:t xml:space="preserve"> </w:t>
      </w:r>
      <w:r w:rsidR="00B93E5E" w:rsidRPr="00D51A42">
        <w:rPr>
          <w:sz w:val="26"/>
          <w:szCs w:val="26"/>
        </w:rPr>
        <w:t>complexity and</w:t>
      </w:r>
      <w:r w:rsidRPr="00D51A42">
        <w:rPr>
          <w:sz w:val="26"/>
          <w:szCs w:val="26"/>
        </w:rPr>
        <w:t xml:space="preserve"> measure</w:t>
      </w:r>
      <w:r w:rsidR="00B93E5E" w:rsidRPr="00D51A42">
        <w:rPr>
          <w:sz w:val="26"/>
          <w:szCs w:val="26"/>
        </w:rPr>
        <w:t xml:space="preserve"> </w:t>
      </w:r>
      <w:r w:rsidRPr="00D51A42">
        <w:rPr>
          <w:sz w:val="26"/>
          <w:szCs w:val="26"/>
        </w:rPr>
        <w:t>interpretability.</w:t>
      </w:r>
      <w:r w:rsidR="00B93E5E" w:rsidRPr="00D51A42">
        <w:rPr>
          <w:sz w:val="26"/>
          <w:szCs w:val="26"/>
        </w:rPr>
        <w:t xml:space="preserve"> While</w:t>
      </w:r>
      <w:r w:rsidRPr="00D51A42">
        <w:rPr>
          <w:sz w:val="26"/>
          <w:szCs w:val="26"/>
        </w:rPr>
        <w:t xml:space="preserve"> adding </w:t>
      </w:r>
      <w:r w:rsidR="00BA1480" w:rsidRPr="00D51A42">
        <w:rPr>
          <w:sz w:val="26"/>
          <w:szCs w:val="26"/>
        </w:rPr>
        <w:t xml:space="preserve">more complexity or multiple indices for different population groups, </w:t>
      </w:r>
      <w:r w:rsidRPr="00D51A42">
        <w:rPr>
          <w:sz w:val="26"/>
          <w:szCs w:val="26"/>
        </w:rPr>
        <w:t xml:space="preserve">may increase accuracy, </w:t>
      </w:r>
      <w:r w:rsidR="00B93E5E" w:rsidRPr="00D51A42">
        <w:rPr>
          <w:sz w:val="26"/>
          <w:szCs w:val="26"/>
        </w:rPr>
        <w:t xml:space="preserve">a simple, </w:t>
      </w:r>
      <w:r w:rsidRPr="00D51A42">
        <w:rPr>
          <w:sz w:val="26"/>
          <w:szCs w:val="26"/>
        </w:rPr>
        <w:t xml:space="preserve">and </w:t>
      </w:r>
      <w:r w:rsidR="00BA1480" w:rsidRPr="00D51A42">
        <w:rPr>
          <w:sz w:val="26"/>
          <w:szCs w:val="26"/>
        </w:rPr>
        <w:t>easy to implement</w:t>
      </w:r>
      <w:r w:rsidRPr="00D51A42">
        <w:rPr>
          <w:sz w:val="26"/>
          <w:szCs w:val="26"/>
        </w:rPr>
        <w:t xml:space="preserve"> measure may be more important for widespread use.</w:t>
      </w:r>
    </w:p>
    <w:p w14:paraId="034F36C8" w14:textId="171D1AA3" w:rsidR="00A03A8B" w:rsidRPr="00A03A8B" w:rsidRDefault="00BA1480" w:rsidP="00CA49FC">
      <w:pPr>
        <w:rPr>
          <w:rFonts w:ascii="Arial" w:hAnsi="Arial" w:cs="Arial"/>
          <w:lang w:val="en-US"/>
        </w:rPr>
      </w:pPr>
      <w:r>
        <w:rPr>
          <w:rFonts w:ascii="Arial" w:hAnsi="Arial" w:cs="Arial"/>
          <w:lang w:val="en-US"/>
        </w:rPr>
        <w:t>Questions to address for future work include</w:t>
      </w:r>
      <w:r w:rsidR="004B6B63">
        <w:rPr>
          <w:rFonts w:ascii="Arial" w:hAnsi="Arial" w:cs="Arial"/>
          <w:lang w:val="en-US"/>
        </w:rPr>
        <w:t xml:space="preserve">: </w:t>
      </w:r>
      <w:r w:rsidR="004B6B63" w:rsidRPr="004B6B63">
        <w:rPr>
          <w:rFonts w:ascii="Arial" w:hAnsi="Arial" w:cs="Arial"/>
          <w:color w:val="4472C4" w:themeColor="accent1"/>
          <w:lang w:val="en-US"/>
        </w:rPr>
        <w:t>(</w:t>
      </w:r>
      <w:proofErr w:type="spellStart"/>
      <w:r w:rsidR="004B6B63" w:rsidRPr="004B6B63">
        <w:rPr>
          <w:rFonts w:ascii="Arial" w:hAnsi="Arial" w:cs="Arial"/>
          <w:color w:val="4472C4" w:themeColor="accent1"/>
          <w:lang w:val="en-US"/>
        </w:rPr>
        <w:t>J</w:t>
      </w:r>
      <w:r w:rsidR="00A03A8B" w:rsidRPr="004B6B63">
        <w:rPr>
          <w:rFonts w:ascii="Arial" w:hAnsi="Arial" w:cs="Arial"/>
          <w:color w:val="4472C4" w:themeColor="accent1"/>
          <w:lang w:val="en-US"/>
        </w:rPr>
        <w:t>eneva’s</w:t>
      </w:r>
      <w:proofErr w:type="spellEnd"/>
      <w:r w:rsidR="00A03A8B" w:rsidRPr="004B6B63">
        <w:rPr>
          <w:rFonts w:ascii="Arial" w:hAnsi="Arial" w:cs="Arial"/>
          <w:color w:val="4472C4" w:themeColor="accent1"/>
          <w:lang w:val="en-US"/>
        </w:rPr>
        <w:t xml:space="preserve"> thoughts in blue</w:t>
      </w:r>
      <w:r w:rsidR="004B6B63" w:rsidRPr="004B6B63">
        <w:rPr>
          <w:rFonts w:ascii="Arial" w:hAnsi="Arial" w:cs="Arial"/>
          <w:color w:val="4472C4" w:themeColor="accent1"/>
          <w:lang w:val="en-US"/>
        </w:rPr>
        <w:t>)</w:t>
      </w:r>
    </w:p>
    <w:p w14:paraId="0CDD3C4E" w14:textId="59D2E142" w:rsidR="00EC23BB" w:rsidRDefault="00EC23BB" w:rsidP="00A303C4">
      <w:pPr>
        <w:pStyle w:val="ListParagraph"/>
        <w:numPr>
          <w:ilvl w:val="0"/>
          <w:numId w:val="11"/>
        </w:numPr>
        <w:rPr>
          <w:rFonts w:ascii="Arial" w:hAnsi="Arial" w:cs="Arial"/>
          <w:lang w:val="en-US"/>
        </w:rPr>
      </w:pPr>
      <w:r>
        <w:rPr>
          <w:rFonts w:ascii="Arial" w:hAnsi="Arial" w:cs="Arial"/>
          <w:lang w:val="en-US"/>
        </w:rPr>
        <w:t>What type of measure</w:t>
      </w:r>
      <w:r w:rsidR="007F5CEC">
        <w:rPr>
          <w:rFonts w:ascii="Arial" w:hAnsi="Arial" w:cs="Arial"/>
          <w:lang w:val="en-US"/>
        </w:rPr>
        <w:t xml:space="preserve"> is best suited for analysis across Canada given the available data and the project aims</w:t>
      </w:r>
      <w:r>
        <w:rPr>
          <w:rFonts w:ascii="Arial" w:hAnsi="Arial" w:cs="Arial"/>
          <w:lang w:val="en-US"/>
        </w:rPr>
        <w:t>?</w:t>
      </w:r>
    </w:p>
    <w:p w14:paraId="5F9C00E8" w14:textId="26F8BF9C" w:rsidR="00EC23BB" w:rsidRDefault="00EC23BB" w:rsidP="00E3187F">
      <w:pPr>
        <w:pStyle w:val="ListParagraph"/>
        <w:numPr>
          <w:ilvl w:val="1"/>
          <w:numId w:val="15"/>
        </w:numPr>
        <w:rPr>
          <w:rFonts w:ascii="Arial" w:hAnsi="Arial" w:cs="Arial"/>
          <w:lang w:val="en-US"/>
        </w:rPr>
      </w:pPr>
      <w:r>
        <w:rPr>
          <w:rFonts w:ascii="Arial" w:hAnsi="Arial" w:cs="Arial"/>
          <w:lang w:val="en-US"/>
        </w:rPr>
        <w:t xml:space="preserve">An-origin or destination-based measure? Or a topology-based measure? </w:t>
      </w:r>
    </w:p>
    <w:p w14:paraId="2FDB82D6" w14:textId="6EA64E52" w:rsidR="00A03A8B" w:rsidRDefault="00A03A8B"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An </w:t>
      </w:r>
      <w:r w:rsidR="004B6B63">
        <w:rPr>
          <w:rFonts w:ascii="Arial" w:hAnsi="Arial" w:cs="Arial"/>
          <w:color w:val="4472C4" w:themeColor="accent1"/>
          <w:lang w:val="en-US"/>
        </w:rPr>
        <w:t>origin-destination based measure – cumulative opportunities</w:t>
      </w:r>
    </w:p>
    <w:p w14:paraId="7D179160" w14:textId="35557FBA" w:rsidR="004B6B63" w:rsidRPr="00A03A8B" w:rsidRDefault="004B6B63" w:rsidP="00A03A8B">
      <w:pPr>
        <w:pStyle w:val="ListParagraph"/>
        <w:ind w:left="1440"/>
        <w:rPr>
          <w:rFonts w:ascii="Arial" w:hAnsi="Arial" w:cs="Arial"/>
          <w:color w:val="4472C4" w:themeColor="accent1"/>
          <w:lang w:val="en-US"/>
        </w:rPr>
      </w:pPr>
      <w:r>
        <w:rPr>
          <w:rFonts w:ascii="Arial" w:hAnsi="Arial" w:cs="Arial"/>
          <w:color w:val="4472C4" w:themeColor="accent1"/>
          <w:lang w:val="en-US"/>
        </w:rPr>
        <w:t>(Assuming it is preferable to have comparable metrics for cycling &amp; walking)</w:t>
      </w:r>
    </w:p>
    <w:p w14:paraId="0166511B" w14:textId="5B9EA40A" w:rsidR="00EC23BB" w:rsidRDefault="00EC23BB" w:rsidP="00EC23BB">
      <w:pPr>
        <w:pStyle w:val="ListParagraph"/>
        <w:numPr>
          <w:ilvl w:val="0"/>
          <w:numId w:val="11"/>
        </w:numPr>
        <w:rPr>
          <w:rFonts w:ascii="Arial" w:hAnsi="Arial" w:cs="Arial"/>
          <w:lang w:val="en-US"/>
        </w:rPr>
      </w:pPr>
      <w:r>
        <w:rPr>
          <w:rFonts w:ascii="Arial" w:hAnsi="Arial" w:cs="Arial"/>
          <w:lang w:val="en-US"/>
        </w:rPr>
        <w:t>If an origin/</w:t>
      </w:r>
      <w:r w:rsidR="007F5CEC">
        <w:rPr>
          <w:rFonts w:ascii="Arial" w:hAnsi="Arial" w:cs="Arial"/>
          <w:lang w:val="en-US"/>
        </w:rPr>
        <w:t>destination</w:t>
      </w:r>
      <w:r>
        <w:rPr>
          <w:rFonts w:ascii="Arial" w:hAnsi="Arial" w:cs="Arial"/>
          <w:lang w:val="en-US"/>
        </w:rPr>
        <w:t>-based measure is selected:</w:t>
      </w:r>
    </w:p>
    <w:p w14:paraId="135BD238" w14:textId="26176AD1" w:rsidR="00EC23BB" w:rsidRDefault="00EC23BB" w:rsidP="00E3187F">
      <w:pPr>
        <w:pStyle w:val="ListParagraph"/>
        <w:numPr>
          <w:ilvl w:val="1"/>
          <w:numId w:val="16"/>
        </w:numPr>
        <w:rPr>
          <w:rFonts w:ascii="Arial" w:hAnsi="Arial" w:cs="Arial"/>
          <w:lang w:val="en-US"/>
        </w:rPr>
      </w:pPr>
      <w:r>
        <w:rPr>
          <w:rFonts w:ascii="Arial" w:hAnsi="Arial" w:cs="Arial"/>
          <w:lang w:val="en-US"/>
        </w:rPr>
        <w:t xml:space="preserve">What are </w:t>
      </w:r>
      <w:r w:rsidR="0093339B">
        <w:rPr>
          <w:rFonts w:ascii="Arial" w:hAnsi="Arial" w:cs="Arial"/>
          <w:lang w:val="en-US"/>
        </w:rPr>
        <w:t>destinations</w:t>
      </w:r>
      <w:r>
        <w:rPr>
          <w:rFonts w:ascii="Arial" w:hAnsi="Arial" w:cs="Arial"/>
          <w:lang w:val="en-US"/>
        </w:rPr>
        <w:t xml:space="preserve"> of interest? And </w:t>
      </w:r>
      <w:r w:rsidR="007F5CEC">
        <w:rPr>
          <w:rFonts w:ascii="Arial" w:hAnsi="Arial" w:cs="Arial"/>
          <w:lang w:val="en-US"/>
        </w:rPr>
        <w:t xml:space="preserve">how should they be measured? </w:t>
      </w:r>
      <w:r>
        <w:rPr>
          <w:rFonts w:ascii="Arial" w:hAnsi="Arial" w:cs="Arial"/>
          <w:lang w:val="en-US"/>
        </w:rPr>
        <w:t xml:space="preserve"> </w:t>
      </w:r>
      <w:r w:rsidR="00E3187F">
        <w:rPr>
          <w:rFonts w:ascii="Arial" w:hAnsi="Arial" w:cs="Arial"/>
          <w:lang w:val="en-US"/>
        </w:rPr>
        <w:t xml:space="preserve">(E.g., number of </w:t>
      </w:r>
      <w:r w:rsidR="009E6714">
        <w:rPr>
          <w:rFonts w:ascii="Arial" w:hAnsi="Arial" w:cs="Arial"/>
          <w:lang w:val="en-US"/>
        </w:rPr>
        <w:t>opportunities</w:t>
      </w:r>
      <w:r w:rsidR="00E3187F">
        <w:rPr>
          <w:rFonts w:ascii="Arial" w:hAnsi="Arial" w:cs="Arial"/>
          <w:lang w:val="en-US"/>
        </w:rPr>
        <w:t xml:space="preserve">, square </w:t>
      </w:r>
      <w:r w:rsidR="009E6714">
        <w:rPr>
          <w:rFonts w:ascii="Arial" w:hAnsi="Arial" w:cs="Arial"/>
          <w:lang w:val="en-US"/>
        </w:rPr>
        <w:t xml:space="preserve">footage) </w:t>
      </w:r>
    </w:p>
    <w:p w14:paraId="4355F81C" w14:textId="1B5C6E98" w:rsidR="00EC23BB" w:rsidRDefault="00E3187F" w:rsidP="00E3187F">
      <w:pPr>
        <w:pStyle w:val="ListParagraph"/>
        <w:numPr>
          <w:ilvl w:val="1"/>
          <w:numId w:val="16"/>
        </w:numPr>
        <w:rPr>
          <w:rFonts w:ascii="Arial" w:hAnsi="Arial" w:cs="Arial"/>
          <w:lang w:val="en-US"/>
        </w:rPr>
      </w:pPr>
      <w:r>
        <w:rPr>
          <w:rFonts w:ascii="Arial" w:hAnsi="Arial" w:cs="Arial"/>
          <w:lang w:val="en-US"/>
        </w:rPr>
        <w:t>Should</w:t>
      </w:r>
      <w:r w:rsidR="00EC23BB">
        <w:rPr>
          <w:rFonts w:ascii="Arial" w:hAnsi="Arial" w:cs="Arial"/>
          <w:lang w:val="en-US"/>
        </w:rPr>
        <w:t xml:space="preserve"> opportunities</w:t>
      </w:r>
      <w:r>
        <w:rPr>
          <w:rFonts w:ascii="Arial" w:hAnsi="Arial" w:cs="Arial"/>
          <w:lang w:val="en-US"/>
        </w:rPr>
        <w:t xml:space="preserve"> be weighted</w:t>
      </w:r>
      <w:r w:rsidR="00EC23BB">
        <w:rPr>
          <w:rFonts w:ascii="Arial" w:hAnsi="Arial" w:cs="Arial"/>
          <w:lang w:val="en-US"/>
        </w:rPr>
        <w:t>?</w:t>
      </w:r>
    </w:p>
    <w:p w14:paraId="56D65B45" w14:textId="77777777" w:rsidR="00E3187F" w:rsidRDefault="00EC23BB" w:rsidP="00EC23BB">
      <w:pPr>
        <w:pStyle w:val="ListParagraph"/>
        <w:numPr>
          <w:ilvl w:val="0"/>
          <w:numId w:val="11"/>
        </w:numPr>
        <w:rPr>
          <w:rFonts w:ascii="Arial" w:hAnsi="Arial" w:cs="Arial"/>
          <w:lang w:val="en-US"/>
        </w:rPr>
      </w:pPr>
      <w:r>
        <w:rPr>
          <w:rFonts w:ascii="Arial" w:hAnsi="Arial" w:cs="Arial"/>
          <w:lang w:val="en-US"/>
        </w:rPr>
        <w:t xml:space="preserve">How should travel be measured? </w:t>
      </w:r>
    </w:p>
    <w:p w14:paraId="267169D8" w14:textId="2B4CAEBE" w:rsidR="00EC23BB" w:rsidRDefault="00E3187F" w:rsidP="00E3187F">
      <w:pPr>
        <w:pStyle w:val="ListParagraph"/>
        <w:numPr>
          <w:ilvl w:val="1"/>
          <w:numId w:val="17"/>
        </w:numPr>
        <w:rPr>
          <w:rFonts w:ascii="Arial" w:hAnsi="Arial" w:cs="Arial"/>
          <w:lang w:val="en-US"/>
        </w:rPr>
      </w:pPr>
      <w:r>
        <w:rPr>
          <w:rFonts w:ascii="Arial" w:hAnsi="Arial" w:cs="Arial"/>
          <w:lang w:val="en-US"/>
        </w:rPr>
        <w:t>Travel</w:t>
      </w:r>
      <w:r w:rsidR="00EC23BB">
        <w:rPr>
          <w:rFonts w:ascii="Arial" w:hAnsi="Arial" w:cs="Arial"/>
          <w:lang w:val="en-US"/>
        </w:rPr>
        <w:t xml:space="preserve"> distance or time</w:t>
      </w:r>
      <w:r>
        <w:rPr>
          <w:rFonts w:ascii="Arial" w:hAnsi="Arial" w:cs="Arial"/>
          <w:lang w:val="en-US"/>
        </w:rPr>
        <w:t xml:space="preserve">? Euclidean or network distances? </w:t>
      </w:r>
    </w:p>
    <w:p w14:paraId="37D87C46" w14:textId="7B127FA6" w:rsidR="00A03A8B" w:rsidRDefault="00A03A8B" w:rsidP="00A03A8B">
      <w:pPr>
        <w:pStyle w:val="ListParagraph"/>
        <w:ind w:left="1440"/>
        <w:rPr>
          <w:rFonts w:ascii="Arial" w:hAnsi="Arial" w:cs="Arial"/>
          <w:color w:val="4472C4" w:themeColor="accent1"/>
          <w:lang w:val="en-US"/>
        </w:rPr>
      </w:pPr>
      <w:r w:rsidRPr="00A03A8B">
        <w:rPr>
          <w:rFonts w:ascii="Arial" w:hAnsi="Arial" w:cs="Arial"/>
          <w:color w:val="4472C4" w:themeColor="accent1"/>
          <w:lang w:val="en-US"/>
        </w:rPr>
        <w:lastRenderedPageBreak/>
        <w:t xml:space="preserve">Network distances would be </w:t>
      </w:r>
      <w:proofErr w:type="spellStart"/>
      <w:r w:rsidRPr="00A03A8B">
        <w:rPr>
          <w:rFonts w:ascii="Arial" w:hAnsi="Arial" w:cs="Arial"/>
          <w:color w:val="4472C4" w:themeColor="accent1"/>
          <w:lang w:val="en-US"/>
        </w:rPr>
        <w:t>preferrable</w:t>
      </w:r>
      <w:proofErr w:type="spellEnd"/>
      <w:r w:rsidRPr="00A03A8B">
        <w:rPr>
          <w:rFonts w:ascii="Arial" w:hAnsi="Arial" w:cs="Arial"/>
          <w:color w:val="4472C4" w:themeColor="accent1"/>
          <w:lang w:val="en-US"/>
        </w:rPr>
        <w:t xml:space="preserve"> although some </w:t>
      </w:r>
      <w:r w:rsidR="004B6B63">
        <w:rPr>
          <w:rFonts w:ascii="Arial" w:hAnsi="Arial" w:cs="Arial"/>
          <w:color w:val="4472C4" w:themeColor="accent1"/>
          <w:lang w:val="en-US"/>
        </w:rPr>
        <w:t>researchers argue</w:t>
      </w:r>
      <w:r w:rsidRPr="00A03A8B">
        <w:rPr>
          <w:rFonts w:ascii="Arial" w:hAnsi="Arial" w:cs="Arial"/>
          <w:color w:val="4472C4" w:themeColor="accent1"/>
          <w:lang w:val="en-US"/>
        </w:rPr>
        <w:t xml:space="preserve"> that results differ very little</w:t>
      </w:r>
      <w:r w:rsidR="004B6B63">
        <w:rPr>
          <w:rFonts w:ascii="Arial" w:hAnsi="Arial" w:cs="Arial"/>
          <w:color w:val="4472C4" w:themeColor="accent1"/>
          <w:lang w:val="en-US"/>
        </w:rPr>
        <w:t xml:space="preserve"> from Euclidean distances</w:t>
      </w:r>
      <w:r w:rsidRPr="00A03A8B">
        <w:rPr>
          <w:rFonts w:ascii="Arial" w:hAnsi="Arial" w:cs="Arial"/>
          <w:color w:val="4472C4" w:themeColor="accent1"/>
          <w:lang w:val="en-US"/>
        </w:rPr>
        <w:t xml:space="preserve">, and ease of implementation for a Canada-wide metric </w:t>
      </w:r>
      <w:r w:rsidR="004B6B63">
        <w:rPr>
          <w:rFonts w:ascii="Arial" w:hAnsi="Arial" w:cs="Arial"/>
          <w:color w:val="4472C4" w:themeColor="accent1"/>
          <w:lang w:val="en-US"/>
        </w:rPr>
        <w:t xml:space="preserve">is an important consideration </w:t>
      </w:r>
    </w:p>
    <w:p w14:paraId="0FB7EE9B" w14:textId="611D0DB0" w:rsidR="00E641C0" w:rsidRPr="00A03A8B" w:rsidRDefault="00E641C0" w:rsidP="00A03A8B">
      <w:pPr>
        <w:pStyle w:val="ListParagraph"/>
        <w:ind w:left="1440"/>
        <w:rPr>
          <w:rFonts w:ascii="Arial" w:hAnsi="Arial" w:cs="Arial"/>
          <w:color w:val="4472C4" w:themeColor="accent1"/>
          <w:lang w:val="en-US"/>
        </w:rPr>
      </w:pPr>
      <w:r>
        <w:rPr>
          <w:rFonts w:ascii="Arial" w:hAnsi="Arial" w:cs="Arial"/>
          <w:color w:val="4472C4" w:themeColor="accent1"/>
          <w:lang w:val="en-US"/>
        </w:rPr>
        <w:t xml:space="preserve">Time might be better (could compare cycling vs. walking with same time threshold) </w:t>
      </w:r>
    </w:p>
    <w:p w14:paraId="5BCAE07E" w14:textId="2929BF09" w:rsidR="00EC23BB" w:rsidRDefault="00651298" w:rsidP="00A303C4">
      <w:pPr>
        <w:pStyle w:val="ListParagraph"/>
        <w:numPr>
          <w:ilvl w:val="0"/>
          <w:numId w:val="11"/>
        </w:numPr>
        <w:rPr>
          <w:rFonts w:ascii="Arial" w:hAnsi="Arial" w:cs="Arial"/>
          <w:lang w:val="en-US"/>
        </w:rPr>
      </w:pPr>
      <w:r>
        <w:rPr>
          <w:rFonts w:ascii="Arial" w:hAnsi="Arial" w:cs="Arial"/>
          <w:lang w:val="en-US"/>
        </w:rPr>
        <w:t xml:space="preserve">What </w:t>
      </w:r>
      <w:r w:rsidR="00E3187F">
        <w:rPr>
          <w:rFonts w:ascii="Arial" w:hAnsi="Arial" w:cs="Arial"/>
          <w:lang w:val="en-US"/>
        </w:rPr>
        <w:t xml:space="preserve">geographic </w:t>
      </w:r>
      <w:r>
        <w:rPr>
          <w:rFonts w:ascii="Arial" w:hAnsi="Arial" w:cs="Arial"/>
          <w:lang w:val="en-US"/>
        </w:rPr>
        <w:t xml:space="preserve">scale </w:t>
      </w:r>
      <w:r w:rsidR="00E3187F">
        <w:rPr>
          <w:rFonts w:ascii="Arial" w:hAnsi="Arial" w:cs="Arial"/>
          <w:lang w:val="en-US"/>
        </w:rPr>
        <w:t>to</w:t>
      </w:r>
      <w:r>
        <w:rPr>
          <w:rFonts w:ascii="Arial" w:hAnsi="Arial" w:cs="Arial"/>
          <w:lang w:val="en-US"/>
        </w:rPr>
        <w:t xml:space="preserve"> consider?</w:t>
      </w:r>
      <w:r w:rsidR="00E3187F">
        <w:rPr>
          <w:rFonts w:ascii="Arial" w:hAnsi="Arial" w:cs="Arial"/>
          <w:lang w:val="en-US"/>
        </w:rPr>
        <w:t xml:space="preserve"> </w:t>
      </w:r>
    </w:p>
    <w:p w14:paraId="41927703" w14:textId="1C90E42B" w:rsidR="00E3187F" w:rsidRDefault="00E3187F" w:rsidP="00E3187F">
      <w:pPr>
        <w:pStyle w:val="ListParagraph"/>
        <w:numPr>
          <w:ilvl w:val="1"/>
          <w:numId w:val="18"/>
        </w:numPr>
        <w:rPr>
          <w:rFonts w:ascii="Arial" w:hAnsi="Arial" w:cs="Arial"/>
          <w:lang w:val="en-US"/>
        </w:rPr>
      </w:pPr>
      <w:r>
        <w:rPr>
          <w:rFonts w:ascii="Arial" w:hAnsi="Arial" w:cs="Arial"/>
          <w:lang w:val="en-US"/>
        </w:rPr>
        <w:t xml:space="preserve">Should accessibility measures be limited to CMAs? </w:t>
      </w:r>
    </w:p>
    <w:p w14:paraId="7D8E18F0" w14:textId="1F193490" w:rsidR="004B6B63" w:rsidRPr="004B6B63" w:rsidRDefault="004B6B63" w:rsidP="004B6B63">
      <w:pPr>
        <w:pStyle w:val="ListParagraph"/>
        <w:ind w:left="1440"/>
        <w:rPr>
          <w:rFonts w:ascii="Arial" w:hAnsi="Arial" w:cs="Arial"/>
          <w:color w:val="4472C4" w:themeColor="accent1"/>
          <w:lang w:val="en-US"/>
        </w:rPr>
      </w:pPr>
      <w:r>
        <w:rPr>
          <w:rFonts w:ascii="Arial" w:hAnsi="Arial" w:cs="Arial"/>
          <w:color w:val="4472C4" w:themeColor="accent1"/>
          <w:lang w:val="en-US"/>
        </w:rPr>
        <w:t>Dissemination areas</w:t>
      </w:r>
    </w:p>
    <w:p w14:paraId="1BB182DB" w14:textId="3464BC35" w:rsidR="00E641C0" w:rsidRPr="00E641C0" w:rsidRDefault="00EC23BB" w:rsidP="00E641C0">
      <w:pPr>
        <w:pStyle w:val="ListParagraph"/>
        <w:numPr>
          <w:ilvl w:val="0"/>
          <w:numId w:val="11"/>
        </w:numPr>
        <w:rPr>
          <w:rFonts w:ascii="Arial" w:hAnsi="Arial" w:cs="Arial"/>
          <w:lang w:val="en-US"/>
        </w:rPr>
      </w:pPr>
      <w:r>
        <w:rPr>
          <w:rFonts w:ascii="Arial" w:hAnsi="Arial" w:cs="Arial"/>
          <w:lang w:val="en-US"/>
        </w:rPr>
        <w:t xml:space="preserve">Should </w:t>
      </w:r>
      <w:r w:rsidR="00A303C4">
        <w:rPr>
          <w:rFonts w:ascii="Arial" w:hAnsi="Arial" w:cs="Arial"/>
          <w:lang w:val="en-US"/>
        </w:rPr>
        <w:t>analysis</w:t>
      </w:r>
      <w:r w:rsidR="00BE0384">
        <w:rPr>
          <w:rFonts w:ascii="Arial" w:hAnsi="Arial" w:cs="Arial"/>
          <w:lang w:val="en-US"/>
        </w:rPr>
        <w:t xml:space="preserve"> </w:t>
      </w:r>
      <w:r w:rsidR="00E3187F">
        <w:rPr>
          <w:rFonts w:ascii="Arial" w:hAnsi="Arial" w:cs="Arial"/>
          <w:lang w:val="en-US"/>
        </w:rPr>
        <w:t>differ by</w:t>
      </w:r>
      <w:r w:rsidR="00A303C4">
        <w:rPr>
          <w:rFonts w:ascii="Arial" w:hAnsi="Arial" w:cs="Arial"/>
          <w:lang w:val="en-US"/>
        </w:rPr>
        <w:t xml:space="preserve"> </w:t>
      </w:r>
      <w:r>
        <w:rPr>
          <w:rFonts w:ascii="Arial" w:hAnsi="Arial" w:cs="Arial"/>
          <w:lang w:val="en-US"/>
        </w:rPr>
        <w:t>population</w:t>
      </w:r>
      <w:r w:rsidR="00A303C4">
        <w:rPr>
          <w:rFonts w:ascii="Arial" w:hAnsi="Arial" w:cs="Arial"/>
          <w:lang w:val="en-US"/>
        </w:rPr>
        <w:t xml:space="preserve"> groups?</w:t>
      </w:r>
      <w:r>
        <w:rPr>
          <w:rFonts w:ascii="Arial" w:hAnsi="Arial" w:cs="Arial"/>
          <w:lang w:val="en-US"/>
        </w:rPr>
        <w:t xml:space="preserve"> </w:t>
      </w:r>
    </w:p>
    <w:p w14:paraId="50FEE1C1" w14:textId="6D1104EA" w:rsidR="00E641C0" w:rsidRDefault="00E3187F" w:rsidP="00E641C0">
      <w:pPr>
        <w:pStyle w:val="ListParagraph"/>
        <w:numPr>
          <w:ilvl w:val="0"/>
          <w:numId w:val="11"/>
        </w:numPr>
        <w:rPr>
          <w:rFonts w:ascii="Arial" w:hAnsi="Arial" w:cs="Arial"/>
          <w:lang w:val="en-US"/>
        </w:rPr>
      </w:pPr>
      <w:r w:rsidRPr="00474FCE">
        <w:rPr>
          <w:rFonts w:ascii="Arial" w:hAnsi="Arial" w:cs="Arial"/>
          <w:lang w:val="en-US"/>
        </w:rPr>
        <w:t xml:space="preserve">Should </w:t>
      </w:r>
      <w:r w:rsidR="008E3152" w:rsidRPr="00474FCE">
        <w:rPr>
          <w:rFonts w:ascii="Arial" w:hAnsi="Arial" w:cs="Arial"/>
          <w:lang w:val="en-US"/>
        </w:rPr>
        <w:t>accessibility be measured within a catchment area?</w:t>
      </w:r>
      <w:r w:rsidR="00474FCE" w:rsidRPr="00474FCE">
        <w:rPr>
          <w:rFonts w:ascii="Arial" w:hAnsi="Arial" w:cs="Arial"/>
          <w:lang w:val="en-US"/>
        </w:rPr>
        <w:t xml:space="preserve"> What would be the maximum distance</w:t>
      </w:r>
      <w:r w:rsidR="00E641C0">
        <w:rPr>
          <w:rFonts w:ascii="Arial" w:hAnsi="Arial" w:cs="Arial"/>
          <w:lang w:val="en-US"/>
        </w:rPr>
        <w:t>/time</w:t>
      </w:r>
      <w:r w:rsidR="00474FCE" w:rsidRPr="00474FCE">
        <w:rPr>
          <w:rFonts w:ascii="Arial" w:hAnsi="Arial" w:cs="Arial"/>
          <w:lang w:val="en-US"/>
        </w:rPr>
        <w:t xml:space="preserve">-threshold for cycling vs. walking? </w:t>
      </w:r>
    </w:p>
    <w:p w14:paraId="40F67720" w14:textId="7595EA74" w:rsidR="00E641C0" w:rsidRPr="00E641C0" w:rsidRDefault="00E641C0" w:rsidP="00E641C0">
      <w:pPr>
        <w:pStyle w:val="ListParagraph"/>
        <w:rPr>
          <w:rFonts w:ascii="Arial" w:hAnsi="Arial" w:cs="Arial"/>
          <w:color w:val="4472C4" w:themeColor="accent1"/>
          <w:lang w:val="en-US"/>
        </w:rPr>
      </w:pPr>
      <w:r>
        <w:rPr>
          <w:rFonts w:ascii="Arial" w:hAnsi="Arial" w:cs="Arial"/>
          <w:color w:val="4472C4" w:themeColor="accent1"/>
          <w:lang w:val="en-US"/>
        </w:rPr>
        <w:t>~15 minutes? Could compare varying thresholds</w:t>
      </w:r>
    </w:p>
    <w:p w14:paraId="7ECCD488" w14:textId="51F70903" w:rsidR="00474FCE" w:rsidRDefault="00474FCE" w:rsidP="00474FCE">
      <w:pPr>
        <w:pStyle w:val="ListParagraph"/>
        <w:numPr>
          <w:ilvl w:val="0"/>
          <w:numId w:val="11"/>
        </w:numPr>
        <w:rPr>
          <w:rFonts w:ascii="Arial" w:hAnsi="Arial" w:cs="Arial"/>
          <w:lang w:val="en-US"/>
        </w:rPr>
      </w:pPr>
      <w:r>
        <w:rPr>
          <w:rFonts w:ascii="Arial" w:hAnsi="Arial" w:cs="Arial"/>
          <w:lang w:val="en-US"/>
        </w:rPr>
        <w:t xml:space="preserve">Should an impedance function be used? </w:t>
      </w:r>
      <w:r w:rsidR="00E641C0">
        <w:rPr>
          <w:rFonts w:ascii="Arial" w:hAnsi="Arial" w:cs="Arial"/>
          <w:lang w:val="en-US"/>
        </w:rPr>
        <w:t xml:space="preserve">If so, what kind of function? </w:t>
      </w:r>
    </w:p>
    <w:p w14:paraId="62FFCBE5" w14:textId="038B198E" w:rsidR="004B6B63" w:rsidRPr="00474FCE" w:rsidRDefault="004B6B63" w:rsidP="00474FCE">
      <w:pPr>
        <w:pStyle w:val="ListParagraph"/>
        <w:rPr>
          <w:rFonts w:ascii="Arial" w:hAnsi="Arial" w:cs="Arial"/>
          <w:color w:val="4472C4" w:themeColor="accent1"/>
          <w:lang w:val="en-US"/>
        </w:rPr>
      </w:pPr>
      <w:r w:rsidRPr="00474FCE">
        <w:rPr>
          <w:rFonts w:ascii="Arial" w:hAnsi="Arial" w:cs="Arial"/>
          <w:color w:val="4472C4" w:themeColor="accent1"/>
          <w:lang w:val="en-US"/>
        </w:rPr>
        <w:t xml:space="preserve">Distance-decay weighting seems </w:t>
      </w:r>
      <w:proofErr w:type="spellStart"/>
      <w:r w:rsidRPr="00474FCE">
        <w:rPr>
          <w:rFonts w:ascii="Arial" w:hAnsi="Arial" w:cs="Arial"/>
          <w:color w:val="4472C4" w:themeColor="accent1"/>
          <w:lang w:val="en-US"/>
        </w:rPr>
        <w:t>preferr</w:t>
      </w:r>
      <w:r w:rsidR="00BE51B2">
        <w:rPr>
          <w:rFonts w:ascii="Arial" w:hAnsi="Arial" w:cs="Arial"/>
          <w:color w:val="4472C4" w:themeColor="accent1"/>
          <w:lang w:val="en-US"/>
        </w:rPr>
        <w:t>able</w:t>
      </w:r>
      <w:proofErr w:type="spellEnd"/>
      <w:r w:rsidRPr="00474FCE">
        <w:rPr>
          <w:rFonts w:ascii="Arial" w:hAnsi="Arial" w:cs="Arial"/>
          <w:color w:val="4472C4" w:themeColor="accent1"/>
          <w:lang w:val="en-US"/>
        </w:rPr>
        <w:t xml:space="preserve"> </w:t>
      </w:r>
    </w:p>
    <w:p w14:paraId="72568144" w14:textId="4430504E" w:rsidR="003F797B" w:rsidRDefault="00BC380B" w:rsidP="003F797B">
      <w:pPr>
        <w:pStyle w:val="ListParagraph"/>
        <w:numPr>
          <w:ilvl w:val="0"/>
          <w:numId w:val="11"/>
        </w:numPr>
        <w:rPr>
          <w:rFonts w:ascii="Arial" w:hAnsi="Arial" w:cs="Arial"/>
          <w:lang w:val="en-US"/>
        </w:rPr>
      </w:pPr>
      <w:r>
        <w:rPr>
          <w:rFonts w:ascii="Arial" w:hAnsi="Arial" w:cs="Arial"/>
          <w:lang w:val="en-US"/>
        </w:rPr>
        <w:t xml:space="preserve">Can slope be incorporated? </w:t>
      </w:r>
    </w:p>
    <w:p w14:paraId="2A53D3C5" w14:textId="3417DF99" w:rsidR="003F797B" w:rsidRPr="003F797B" w:rsidRDefault="003F797B" w:rsidP="003F797B">
      <w:pPr>
        <w:pStyle w:val="ListParagraph"/>
        <w:rPr>
          <w:rFonts w:ascii="Arial" w:hAnsi="Arial" w:cs="Arial"/>
          <w:lang w:val="en-US"/>
        </w:rPr>
      </w:pPr>
      <w:r>
        <w:rPr>
          <w:rFonts w:ascii="Arial" w:hAnsi="Arial" w:cs="Arial"/>
          <w:lang w:val="en-US"/>
        </w:rPr>
        <w:t xml:space="preserve">Yes, see </w:t>
      </w:r>
      <w:proofErr w:type="spellStart"/>
      <w:r>
        <w:rPr>
          <w:rFonts w:ascii="Arial" w:hAnsi="Arial" w:cs="Arial"/>
          <w:lang w:val="en-US"/>
        </w:rPr>
        <w:t>Paez</w:t>
      </w:r>
      <w:proofErr w:type="spellEnd"/>
      <w:r>
        <w:rPr>
          <w:rFonts w:ascii="Arial" w:hAnsi="Arial" w:cs="Arial"/>
          <w:lang w:val="en-US"/>
        </w:rPr>
        <w:t xml:space="preserve"> et al. (2021) metabolic energy functions</w:t>
      </w:r>
    </w:p>
    <w:p w14:paraId="669BFBC7" w14:textId="77600A9B" w:rsidR="00956EEA" w:rsidRDefault="00956EEA" w:rsidP="00956EEA">
      <w:pPr>
        <w:rPr>
          <w:rFonts w:ascii="Arial" w:hAnsi="Arial" w:cs="Arial"/>
          <w:lang w:val="en-US"/>
        </w:rPr>
      </w:pPr>
    </w:p>
    <w:p w14:paraId="3A83C18A" w14:textId="458E05AB" w:rsidR="00956EEA" w:rsidRDefault="00956EEA" w:rsidP="00956EEA">
      <w:pPr>
        <w:pStyle w:val="Heading1"/>
        <w:rPr>
          <w:lang w:val="en-US"/>
        </w:rPr>
      </w:pPr>
      <w:bookmarkStart w:id="425" w:name="_Toc107809293"/>
      <w:r>
        <w:rPr>
          <w:lang w:val="en-US"/>
        </w:rPr>
        <w:t>References</w:t>
      </w:r>
      <w:bookmarkEnd w:id="425"/>
    </w:p>
    <w:p w14:paraId="186383C2" w14:textId="77777777" w:rsidR="00053898" w:rsidRDefault="00053898" w:rsidP="006F2400">
      <w:pPr>
        <w:rPr>
          <w:rFonts w:ascii="Arial" w:hAnsi="Arial" w:cs="B Nazanin"/>
          <w:lang w:val="en-US"/>
        </w:rPr>
      </w:pPr>
    </w:p>
    <w:p w14:paraId="5EA151E9" w14:textId="77777777" w:rsidR="007C7BC6" w:rsidRPr="007C7BC6" w:rsidRDefault="00053898" w:rsidP="007C7BC6">
      <w:pPr>
        <w:pStyle w:val="EndNoteBibliography"/>
      </w:pPr>
      <w:r>
        <w:rPr>
          <w:rFonts w:ascii="Arial" w:hAnsi="Arial" w:cs="B Nazanin"/>
        </w:rPr>
        <w:fldChar w:fldCharType="begin"/>
      </w:r>
      <w:r>
        <w:rPr>
          <w:rFonts w:ascii="Arial" w:hAnsi="Arial" w:cs="B Nazanin"/>
        </w:rPr>
        <w:instrText xml:space="preserve"> ADDIN EN.REFLIST </w:instrText>
      </w:r>
      <w:r>
        <w:rPr>
          <w:rFonts w:ascii="Arial" w:hAnsi="Arial" w:cs="B Nazanin"/>
        </w:rPr>
        <w:fldChar w:fldCharType="separate"/>
      </w:r>
      <w:r w:rsidR="007C7BC6" w:rsidRPr="007C7BC6">
        <w:t xml:space="preserve">Achuthan, K., et al. (2007). </w:t>
      </w:r>
      <w:r w:rsidR="007C7BC6" w:rsidRPr="007C7BC6">
        <w:rPr>
          <w:u w:val="single"/>
        </w:rPr>
        <w:t>Measuring pedestrian accessibility</w:t>
      </w:r>
      <w:r w:rsidR="007C7BC6" w:rsidRPr="007C7BC6">
        <w:t>. Proceedings of the Geographical Information Science Research UK (GISRUK) Conference, National Centre for Geocomputation, National University of Ireland, Citeseer.</w:t>
      </w:r>
    </w:p>
    <w:p w14:paraId="68ECFDDC" w14:textId="77777777" w:rsidR="007C7BC6" w:rsidRPr="007C7BC6" w:rsidRDefault="007C7BC6" w:rsidP="007C7BC6">
      <w:pPr>
        <w:pStyle w:val="EndNoteBibliography"/>
        <w:spacing w:after="0"/>
        <w:ind w:left="720" w:hanging="720"/>
      </w:pPr>
      <w:r w:rsidRPr="007C7BC6">
        <w:tab/>
      </w:r>
    </w:p>
    <w:p w14:paraId="672A302E" w14:textId="77777777" w:rsidR="007C7BC6" w:rsidRPr="007C7BC6" w:rsidRDefault="007C7BC6" w:rsidP="007C7BC6">
      <w:pPr>
        <w:pStyle w:val="EndNoteBibliography"/>
      </w:pPr>
      <w:r w:rsidRPr="007C7BC6">
        <w:t xml:space="preserve">Adhikari, B., et al. (2021). "Community design and hypertension: Walkability and park access relationships with cardiovascular health." </w:t>
      </w:r>
      <w:r w:rsidRPr="007C7BC6">
        <w:rPr>
          <w:u w:val="single"/>
        </w:rPr>
        <w:t>Int J Hyg Environ Health</w:t>
      </w:r>
      <w:r w:rsidRPr="007C7BC6">
        <w:t xml:space="preserve"> </w:t>
      </w:r>
      <w:r w:rsidRPr="007C7BC6">
        <w:rPr>
          <w:b/>
        </w:rPr>
        <w:t>237</w:t>
      </w:r>
      <w:r w:rsidRPr="007C7BC6">
        <w:t>: 113820.</w:t>
      </w:r>
    </w:p>
    <w:p w14:paraId="5F1468FB" w14:textId="77777777" w:rsidR="007C7BC6" w:rsidRPr="007C7BC6" w:rsidRDefault="007C7BC6" w:rsidP="007C7BC6">
      <w:pPr>
        <w:pStyle w:val="EndNoteBibliography"/>
        <w:ind w:left="720" w:hanging="720"/>
      </w:pPr>
      <w:r w:rsidRPr="007C7BC6">
        <w:tab/>
        <w:t xml:space="preserve">BACKGROUND: There is an increased literature focusing on the role of the built and natural environments in preventing hypertension. However, very few studies have quantitively analyzed specific pathways through which urban form affects blood pressure levels. OBJECTIVES: To examine how features of the built and natural environments relate to hypertension and the mediating role of transportation and leisure walking and body mass index in this relationship. METHODS: We examined the association between neighbourhood walkability and park availability with hypertension through generalized linear models in two independent population cohorts. One Cohort was 22,418 adults (My Health My Community) and the other cohort was 11,972 adults (BC Generations Project). We employed a path analysis modelling approach to explore the presence and significance of mediating factors that may contribute to any association between walkability or park availability and hypertension. This study intentionally employed walkability measures enforced through municipal zoning and subdivision regulations legally underpinned by health, safety, and welfare. All models were adjusted for socioeconomic and other characteristics where data were available. RESULTS: Our analysis of two population-based Canadian cohorts consistently found that higher levels of walkability and park accessibility were both associated with significantly lower odds of self-reported hypertension, especially for lower income individuals. Mediation analysis showed that obesity accounted for 50% and 52.9% of the total effect of walkability and park accessibility on hypertension, respectively. DISCUSSION: We suggest an integrated population health approach that considers </w:t>
      </w:r>
      <w:r w:rsidRPr="007C7BC6">
        <w:lastRenderedPageBreak/>
        <w:t>multimorbidity as a result of exposure to car-dependent areas and the lack of green spaces. Longitudinal research is needed to document causal effects of built and natural environments on hypertension.</w:t>
      </w:r>
    </w:p>
    <w:p w14:paraId="4D36142F" w14:textId="77777777" w:rsidR="007C7BC6" w:rsidRPr="007C7BC6" w:rsidRDefault="007C7BC6" w:rsidP="007C7BC6">
      <w:pPr>
        <w:pStyle w:val="EndNoteBibliography"/>
        <w:spacing w:after="0"/>
      </w:pPr>
    </w:p>
    <w:p w14:paraId="5CBAD358" w14:textId="77777777" w:rsidR="007C7BC6" w:rsidRPr="007C7BC6" w:rsidRDefault="007C7BC6" w:rsidP="007C7BC6">
      <w:pPr>
        <w:pStyle w:val="EndNoteBibliography"/>
      </w:pPr>
      <w:r w:rsidRPr="007C7BC6">
        <w:t xml:space="preserve">Akgün, N., et al. (2018). "Cyclist casualty severity at roundabouts–To what extent do the geometric characteristics of roundabouts play a part?" </w:t>
      </w:r>
      <w:r w:rsidRPr="007C7BC6">
        <w:rPr>
          <w:u w:val="single"/>
        </w:rPr>
        <w:t>Journal of safety research</w:t>
      </w:r>
      <w:r w:rsidRPr="007C7BC6">
        <w:t xml:space="preserve"> </w:t>
      </w:r>
      <w:r w:rsidRPr="007C7BC6">
        <w:rPr>
          <w:b/>
        </w:rPr>
        <w:t>67</w:t>
      </w:r>
      <w:r w:rsidRPr="007C7BC6">
        <w:t>: 83-91.</w:t>
      </w:r>
    </w:p>
    <w:p w14:paraId="7B7EDA95" w14:textId="77777777" w:rsidR="007C7BC6" w:rsidRPr="007C7BC6" w:rsidRDefault="007C7BC6" w:rsidP="007C7BC6">
      <w:pPr>
        <w:pStyle w:val="EndNoteBibliography"/>
        <w:spacing w:after="0"/>
        <w:ind w:left="720" w:hanging="720"/>
      </w:pPr>
      <w:r w:rsidRPr="007C7BC6">
        <w:tab/>
      </w:r>
    </w:p>
    <w:p w14:paraId="2F81DCC0" w14:textId="77777777" w:rsidR="007C7BC6" w:rsidRPr="007C7BC6" w:rsidRDefault="007C7BC6" w:rsidP="007C7BC6">
      <w:pPr>
        <w:pStyle w:val="EndNoteBibliography"/>
      </w:pPr>
      <w:r w:rsidRPr="007C7BC6">
        <w:t xml:space="preserve">Alshalalfah, B. and A. Shalaby (2007). "Relationship of walk access distance to transit with service, travel, and personal characteristics." </w:t>
      </w:r>
      <w:r w:rsidRPr="007C7BC6">
        <w:rPr>
          <w:u w:val="single"/>
        </w:rPr>
        <w:t>Journal of Urban Planning and Development</w:t>
      </w:r>
      <w:r w:rsidRPr="007C7BC6">
        <w:t xml:space="preserve"> </w:t>
      </w:r>
      <w:r w:rsidRPr="007C7BC6">
        <w:rPr>
          <w:b/>
        </w:rPr>
        <w:t>133</w:t>
      </w:r>
      <w:r w:rsidRPr="007C7BC6">
        <w:t>(2): 114-118.</w:t>
      </w:r>
    </w:p>
    <w:p w14:paraId="750A8ADF" w14:textId="77777777" w:rsidR="007C7BC6" w:rsidRPr="007C7BC6" w:rsidRDefault="007C7BC6" w:rsidP="007C7BC6">
      <w:pPr>
        <w:pStyle w:val="EndNoteBibliography"/>
        <w:spacing w:after="0"/>
        <w:ind w:left="720" w:hanging="720"/>
      </w:pPr>
      <w:r w:rsidRPr="007C7BC6">
        <w:tab/>
      </w:r>
    </w:p>
    <w:p w14:paraId="408C0186" w14:textId="77777777" w:rsidR="007C7BC6" w:rsidRPr="007C7BC6" w:rsidRDefault="007C7BC6" w:rsidP="007C7BC6">
      <w:pPr>
        <w:pStyle w:val="EndNoteBibliography"/>
      </w:pPr>
      <w:r w:rsidRPr="007C7BC6">
        <w:t xml:space="preserve">Apparicio, P., et al. (2008). "Comparing alternative approaches to measuring the geographical accessibility of urban health services: Distance types and aggregation-error issues." </w:t>
      </w:r>
      <w:r w:rsidRPr="007C7BC6">
        <w:rPr>
          <w:u w:val="single"/>
        </w:rPr>
        <w:t>Int J Health Geogr</w:t>
      </w:r>
      <w:r w:rsidRPr="007C7BC6">
        <w:t xml:space="preserve"> </w:t>
      </w:r>
      <w:r w:rsidRPr="007C7BC6">
        <w:rPr>
          <w:b/>
        </w:rPr>
        <w:t>7</w:t>
      </w:r>
      <w:r w:rsidRPr="007C7BC6">
        <w:t>: 7.</w:t>
      </w:r>
    </w:p>
    <w:p w14:paraId="4C4BF4B9" w14:textId="77777777" w:rsidR="007C7BC6" w:rsidRPr="007C7BC6" w:rsidRDefault="007C7BC6" w:rsidP="007C7BC6">
      <w:pPr>
        <w:pStyle w:val="EndNoteBibliography"/>
        <w:ind w:left="720" w:hanging="720"/>
      </w:pPr>
      <w:r w:rsidRPr="007C7BC6">
        <w:tab/>
        <w:t>BACKGROUND: Over the past two decades, geographical accessibility of urban resources for population living in residential areas has received an increased focus in urban health studies. Operationalising and computing geographical accessibility measures depend on a set of four parameters, namely definition of residential areas, a method of aggregation, a measure of accessibility, and a type of distance. Yet, the choice of these parameters may potentially generate different results leading to significant measurement errors. The aim of this paper is to compare discrepancies in results for geographical accessibility of selected health care services for residential areas (i.e. census tracts) computed using different distance types and aggregation methods. RESULTS: First, the comparison of distance types demonstrates that Cartesian distances (Euclidean and Manhattan distances) are strongly correlated with more accurate network distances (shortest network and shortest network time distances) across the metropolitan area (Pearson correlation greater than 0.95). However, important local variations in correlation between Cartesian and network distances were observed notably in suburban areas where Cartesian distances were less precise.Second, the choice of the aggregation method is also important: in comparison to the most accurate aggregation method (population-weighted mean of the accessibility measure for census blocks within census tracts), accessibility measures computed from census tract centroids, though not inaccurate, yield important measurement errors for 5% to 10% of census tracts. CONCLUSION: Although errors associated to the choice of distance types and aggregation method are only important for about 10% of census tracts located mainly in suburban areas, we should not avoid using the best estimation method possible for evaluating geographical accessibility. This is especially so if these measures are to be included as a dimension of the built environment in studies investigating residential area effects on health. If these measures are not sufficiently precise, this could lead to errors or lack of precision in the estimation of residential area effects on health.</w:t>
      </w:r>
    </w:p>
    <w:p w14:paraId="0797FFB0" w14:textId="77777777" w:rsidR="007C7BC6" w:rsidRPr="007C7BC6" w:rsidRDefault="007C7BC6" w:rsidP="007C7BC6">
      <w:pPr>
        <w:pStyle w:val="EndNoteBibliography"/>
        <w:spacing w:after="0"/>
      </w:pPr>
    </w:p>
    <w:p w14:paraId="33591694" w14:textId="77777777" w:rsidR="007C7BC6" w:rsidRPr="007C7BC6" w:rsidRDefault="007C7BC6" w:rsidP="007C7BC6">
      <w:pPr>
        <w:pStyle w:val="EndNoteBibliography"/>
      </w:pPr>
      <w:r w:rsidRPr="007C7BC6">
        <w:t xml:space="preserve">Arasan, V. T., et al. (1994). "Characteristics of trips by foot and bicycle modes in Indian city." </w:t>
      </w:r>
      <w:r w:rsidRPr="007C7BC6">
        <w:rPr>
          <w:u w:val="single"/>
        </w:rPr>
        <w:t>Journal of Transportation Engineering</w:t>
      </w:r>
      <w:r w:rsidRPr="007C7BC6">
        <w:t xml:space="preserve"> </w:t>
      </w:r>
      <w:r w:rsidRPr="007C7BC6">
        <w:rPr>
          <w:b/>
        </w:rPr>
        <w:t>120</w:t>
      </w:r>
      <w:r w:rsidRPr="007C7BC6">
        <w:t>(2): 283-294.</w:t>
      </w:r>
    </w:p>
    <w:p w14:paraId="2806F4C7" w14:textId="77777777" w:rsidR="007C7BC6" w:rsidRPr="007C7BC6" w:rsidRDefault="007C7BC6" w:rsidP="007C7BC6">
      <w:pPr>
        <w:pStyle w:val="EndNoteBibliography"/>
        <w:spacing w:after="0"/>
        <w:ind w:left="720" w:hanging="720"/>
      </w:pPr>
      <w:r w:rsidRPr="007C7BC6">
        <w:tab/>
      </w:r>
    </w:p>
    <w:p w14:paraId="2B704721" w14:textId="77777777" w:rsidR="007C7BC6" w:rsidRPr="007C7BC6" w:rsidRDefault="007C7BC6" w:rsidP="007C7BC6">
      <w:pPr>
        <w:pStyle w:val="EndNoteBibliography"/>
      </w:pPr>
      <w:r w:rsidRPr="007C7BC6">
        <w:t xml:space="preserve">Arasan, V. T., et al. (1996). "Trip characteristics of travelers without vehicles." </w:t>
      </w:r>
      <w:r w:rsidRPr="007C7BC6">
        <w:rPr>
          <w:u w:val="single"/>
        </w:rPr>
        <w:t>Journal of Transportation Engineering</w:t>
      </w:r>
      <w:r w:rsidRPr="007C7BC6">
        <w:t xml:space="preserve"> </w:t>
      </w:r>
      <w:r w:rsidRPr="007C7BC6">
        <w:rPr>
          <w:b/>
        </w:rPr>
        <w:t>122</w:t>
      </w:r>
      <w:r w:rsidRPr="007C7BC6">
        <w:t>(1): 76-81.</w:t>
      </w:r>
    </w:p>
    <w:p w14:paraId="0A6416B4" w14:textId="77777777" w:rsidR="007C7BC6" w:rsidRPr="007C7BC6" w:rsidRDefault="007C7BC6" w:rsidP="007C7BC6">
      <w:pPr>
        <w:pStyle w:val="EndNoteBibliography"/>
        <w:spacing w:after="0"/>
        <w:ind w:left="720" w:hanging="720"/>
      </w:pPr>
      <w:r w:rsidRPr="007C7BC6">
        <w:tab/>
      </w:r>
    </w:p>
    <w:p w14:paraId="5454686A" w14:textId="77777777" w:rsidR="007C7BC6" w:rsidRPr="007C7BC6" w:rsidRDefault="007C7BC6" w:rsidP="007C7BC6">
      <w:pPr>
        <w:pStyle w:val="EndNoteBibliography"/>
      </w:pPr>
      <w:r w:rsidRPr="007C7BC6">
        <w:lastRenderedPageBreak/>
        <w:t xml:space="preserve">Arellana, J., et al. (2021). "Walk this way: Pedestrian accessibility and equity in Barranquilla and Soledad, Colombia." </w:t>
      </w:r>
      <w:r w:rsidRPr="007C7BC6">
        <w:rPr>
          <w:u w:val="single"/>
        </w:rPr>
        <w:t>Research in Transportation Economics</w:t>
      </w:r>
      <w:r w:rsidRPr="007C7BC6">
        <w:t xml:space="preserve"> </w:t>
      </w:r>
      <w:r w:rsidRPr="007C7BC6">
        <w:rPr>
          <w:b/>
        </w:rPr>
        <w:t>86</w:t>
      </w:r>
      <w:r w:rsidRPr="007C7BC6">
        <w:t>.</w:t>
      </w:r>
    </w:p>
    <w:p w14:paraId="56358AE0" w14:textId="77777777" w:rsidR="007C7BC6" w:rsidRPr="007C7BC6" w:rsidRDefault="007C7BC6" w:rsidP="007C7BC6">
      <w:pPr>
        <w:pStyle w:val="EndNoteBibliography"/>
        <w:spacing w:after="0"/>
        <w:ind w:left="720" w:hanging="720"/>
      </w:pPr>
      <w:r w:rsidRPr="007C7BC6">
        <w:tab/>
      </w:r>
    </w:p>
    <w:p w14:paraId="26756AED" w14:textId="77777777" w:rsidR="007C7BC6" w:rsidRPr="007C7BC6" w:rsidRDefault="007C7BC6" w:rsidP="007C7BC6">
      <w:pPr>
        <w:pStyle w:val="EndNoteBibliography"/>
      </w:pPr>
      <w:r w:rsidRPr="007C7BC6">
        <w:t xml:space="preserve">Arranz-Lopez, A., et al. (2019). "Measuring relative non-motorized accessibility to retail activities." </w:t>
      </w:r>
      <w:r w:rsidRPr="007C7BC6">
        <w:rPr>
          <w:u w:val="single"/>
        </w:rPr>
        <w:t>International Journal of Sustainable Transportation</w:t>
      </w:r>
      <w:r w:rsidRPr="007C7BC6">
        <w:t xml:space="preserve"> </w:t>
      </w:r>
      <w:r w:rsidRPr="007C7BC6">
        <w:rPr>
          <w:b/>
        </w:rPr>
        <w:t>13</w:t>
      </w:r>
      <w:r w:rsidRPr="007C7BC6">
        <w:t>(9): 639-651.</w:t>
      </w:r>
    </w:p>
    <w:p w14:paraId="1323B290" w14:textId="77777777" w:rsidR="007C7BC6" w:rsidRPr="007C7BC6" w:rsidRDefault="007C7BC6" w:rsidP="007C7BC6">
      <w:pPr>
        <w:pStyle w:val="EndNoteBibliography"/>
        <w:ind w:left="720" w:hanging="720"/>
      </w:pPr>
      <w:r w:rsidRPr="007C7BC6">
        <w:tab/>
        <w:t>Accessibility planning is a crucial alternative to mobility planning for reaching sustainable outcomes. Although there is a vast literature on accessibility, less attention is paid to accessibility as a relative concept, i.e., its relationship with the socio-economic characteristic of the population. While accessibility is known to vary by location, it also changes as a consequence of differences in individual willingness to reach destinations by certain transport modes. Using the city of Zaragoza, Spain as a case study, this paper evaluates relative non-motorized accessibility (walking and cycling) to three types of retail activities: daily, weekly, and incidental. First, a clustering process is used to identify four population groups according to their socio-economic characteristics (the young employed; the young unemployed; seniors and adults). Second, distance-decay functions based on time-willingness to reach retail destinations by non-motorized modes are compared between the four clusters of population. Third, relative accessibility maps based on gravity-based models are elaborated, highlighting places that exhibit statistical differences between the population clusters. The results indicate that willingness to reach retail stores on foot by seniors (&gt;65 years old) was significantly different from the rest of groups analyzed, providing additional insights on how relative accessibility measurements can anticipate potential social exclusion risks.</w:t>
      </w:r>
    </w:p>
    <w:p w14:paraId="3D48FC2B" w14:textId="77777777" w:rsidR="007C7BC6" w:rsidRPr="007C7BC6" w:rsidRDefault="007C7BC6" w:rsidP="007C7BC6">
      <w:pPr>
        <w:pStyle w:val="EndNoteBibliography"/>
        <w:spacing w:after="0"/>
      </w:pPr>
    </w:p>
    <w:p w14:paraId="5F8A4C1E" w14:textId="77777777" w:rsidR="007C7BC6" w:rsidRPr="007C7BC6" w:rsidRDefault="007C7BC6" w:rsidP="007C7BC6">
      <w:pPr>
        <w:pStyle w:val="EndNoteBibliography"/>
      </w:pPr>
      <w:r w:rsidRPr="007C7BC6">
        <w:t xml:space="preserve">Azmi, D. I., et al. (2013). "Comparative Study of Neighbourhood Walkability to Community Facilities between Two Precincts in Putrajaya." </w:t>
      </w:r>
      <w:r w:rsidRPr="007C7BC6">
        <w:rPr>
          <w:u w:val="single"/>
        </w:rPr>
        <w:t>Procedia - Social and Behavioral Sciences</w:t>
      </w:r>
      <w:r w:rsidRPr="007C7BC6">
        <w:t xml:space="preserve"> </w:t>
      </w:r>
      <w:r w:rsidRPr="007C7BC6">
        <w:rPr>
          <w:b/>
        </w:rPr>
        <w:t>105</w:t>
      </w:r>
      <w:r w:rsidRPr="007C7BC6">
        <w:t>: 513-524.</w:t>
      </w:r>
    </w:p>
    <w:p w14:paraId="5A3F8E65" w14:textId="77777777" w:rsidR="007C7BC6" w:rsidRPr="007C7BC6" w:rsidRDefault="007C7BC6" w:rsidP="007C7BC6">
      <w:pPr>
        <w:pStyle w:val="EndNoteBibliography"/>
        <w:spacing w:after="0"/>
        <w:ind w:left="720" w:hanging="720"/>
      </w:pPr>
      <w:r w:rsidRPr="007C7BC6">
        <w:tab/>
      </w:r>
    </w:p>
    <w:p w14:paraId="54A70621" w14:textId="77777777" w:rsidR="007C7BC6" w:rsidRPr="007C7BC6" w:rsidRDefault="007C7BC6" w:rsidP="007C7BC6">
      <w:pPr>
        <w:pStyle w:val="EndNoteBibliography"/>
      </w:pPr>
      <w:r w:rsidRPr="007C7BC6">
        <w:t xml:space="preserve">Ben-Akiva, M. and S. R. Lerman (2021). Disaggregate travel and mobility-choice models and measures of accessibility. </w:t>
      </w:r>
      <w:r w:rsidRPr="007C7BC6">
        <w:rPr>
          <w:u w:val="single"/>
        </w:rPr>
        <w:t>Behavioural travel modelling</w:t>
      </w:r>
      <w:r w:rsidRPr="007C7BC6">
        <w:t>, Routledge</w:t>
      </w:r>
      <w:r w:rsidRPr="007C7BC6">
        <w:rPr>
          <w:b/>
        </w:rPr>
        <w:t xml:space="preserve">: </w:t>
      </w:r>
      <w:r w:rsidRPr="007C7BC6">
        <w:t>654-679.</w:t>
      </w:r>
    </w:p>
    <w:p w14:paraId="58426A10" w14:textId="77777777" w:rsidR="007C7BC6" w:rsidRPr="007C7BC6" w:rsidRDefault="007C7BC6" w:rsidP="007C7BC6">
      <w:pPr>
        <w:pStyle w:val="EndNoteBibliography"/>
        <w:spacing w:after="0"/>
        <w:ind w:left="720" w:hanging="720"/>
      </w:pPr>
      <w:r w:rsidRPr="007C7BC6">
        <w:tab/>
      </w:r>
    </w:p>
    <w:p w14:paraId="7DC14CB6" w14:textId="77777777" w:rsidR="007C7BC6" w:rsidRPr="007C7BC6" w:rsidRDefault="007C7BC6" w:rsidP="007C7BC6">
      <w:pPr>
        <w:pStyle w:val="EndNoteBibliography"/>
      </w:pPr>
      <w:r w:rsidRPr="007C7BC6">
        <w:t xml:space="preserve">Bhopal, R. and N. Unwin (1995). Cycling, physical exercise, and the millennium fund, British Medical Journal Publishing Group. </w:t>
      </w:r>
      <w:r w:rsidRPr="007C7BC6">
        <w:rPr>
          <w:b/>
        </w:rPr>
        <w:t xml:space="preserve">311: </w:t>
      </w:r>
      <w:r w:rsidRPr="007C7BC6">
        <w:t>344.</w:t>
      </w:r>
    </w:p>
    <w:p w14:paraId="18F0D643" w14:textId="77777777" w:rsidR="007C7BC6" w:rsidRPr="007C7BC6" w:rsidRDefault="007C7BC6" w:rsidP="007C7BC6">
      <w:pPr>
        <w:pStyle w:val="EndNoteBibliography"/>
        <w:spacing w:after="0"/>
        <w:ind w:left="720" w:hanging="720"/>
      </w:pPr>
      <w:r w:rsidRPr="007C7BC6">
        <w:tab/>
      </w:r>
    </w:p>
    <w:p w14:paraId="7F3EE717" w14:textId="77777777" w:rsidR="007C7BC6" w:rsidRPr="007C7BC6" w:rsidRDefault="007C7BC6" w:rsidP="007C7BC6">
      <w:pPr>
        <w:pStyle w:val="EndNoteBibliography"/>
      </w:pPr>
      <w:r w:rsidRPr="007C7BC6">
        <w:t xml:space="preserve">Blečić, I., et al. (2015). "Evaluating walkability: a capability-wise planning and design support system." </w:t>
      </w:r>
      <w:r w:rsidRPr="007C7BC6">
        <w:rPr>
          <w:u w:val="single"/>
        </w:rPr>
        <w:t>International Journal of Geographical Information Science</w:t>
      </w:r>
      <w:r w:rsidRPr="007C7BC6">
        <w:t xml:space="preserve"> </w:t>
      </w:r>
      <w:r w:rsidRPr="007C7BC6">
        <w:rPr>
          <w:b/>
        </w:rPr>
        <w:t>29</w:t>
      </w:r>
      <w:r w:rsidRPr="007C7BC6">
        <w:t>(8): 1350-1374.</w:t>
      </w:r>
    </w:p>
    <w:p w14:paraId="13D35EAA" w14:textId="77777777" w:rsidR="007C7BC6" w:rsidRPr="007C7BC6" w:rsidRDefault="007C7BC6" w:rsidP="007C7BC6">
      <w:pPr>
        <w:pStyle w:val="EndNoteBibliography"/>
        <w:spacing w:after="0"/>
        <w:ind w:left="720" w:hanging="720"/>
      </w:pPr>
      <w:r w:rsidRPr="007C7BC6">
        <w:tab/>
      </w:r>
    </w:p>
    <w:p w14:paraId="661BE701" w14:textId="77777777" w:rsidR="007C7BC6" w:rsidRPr="007C7BC6" w:rsidRDefault="007C7BC6" w:rsidP="007C7BC6">
      <w:pPr>
        <w:pStyle w:val="EndNoteBibliography"/>
      </w:pPr>
      <w:r w:rsidRPr="007C7BC6">
        <w:t xml:space="preserve">Boisjoly, G. and A. M. El-Geneidy (2017). "How to get there? A critical assessment of accessibility objectives and indicators in metropolitan transportation plans." </w:t>
      </w:r>
      <w:r w:rsidRPr="007C7BC6">
        <w:rPr>
          <w:u w:val="single"/>
        </w:rPr>
        <w:t>Transport Policy</w:t>
      </w:r>
      <w:r w:rsidRPr="007C7BC6">
        <w:t xml:space="preserve"> </w:t>
      </w:r>
      <w:r w:rsidRPr="007C7BC6">
        <w:rPr>
          <w:b/>
        </w:rPr>
        <w:t>55</w:t>
      </w:r>
      <w:r w:rsidRPr="007C7BC6">
        <w:t>: 38-50.</w:t>
      </w:r>
    </w:p>
    <w:p w14:paraId="6131EB67" w14:textId="77777777" w:rsidR="007C7BC6" w:rsidRPr="007C7BC6" w:rsidRDefault="007C7BC6" w:rsidP="007C7BC6">
      <w:pPr>
        <w:pStyle w:val="EndNoteBibliography"/>
        <w:ind w:left="720" w:hanging="720"/>
      </w:pPr>
      <w:r w:rsidRPr="007C7BC6">
        <w:tab/>
        <w:t xml:space="preserve">Accessibility, the ease of reaching destinations, is increasingly seen as a complimentary and in some cases alternative to the mobility oriented planning paradigm, as it allows capturing the complex interactions between land use and transportation systems while providing a social perspective on transportation planning. However, although accessibility has been extensively researched in the last decades, it is still largely marginalized in transportation planning practice. Accordingly, the aim of this study is to critically assess how accessibility is incorporated into metropolitan transportation plans and translated into performance indicators around the world, </w:t>
      </w:r>
      <w:r w:rsidRPr="007C7BC6">
        <w:lastRenderedPageBreak/>
        <w:t>to ultimately derive policy recommendations. This research assesses 32 recent metropolitan transport plans from North America, Europe, Australia and Asia with respect to their goals, objectives and performance indicators. The results suggest that there is a trend toward a greater integration of accessibility objectives in transport plans, yet few plans have accessibility-based indicators that can guide their decision-making processes. Our findings show that in order to foster accessibility-based approaches to transportation planning, plans need to have clearly defined accessibility goals with a distinction between accessibility and mobility. Furthermore, multi-criteria analysis approaches including accessibility indicators need to guide the decision-making process. This study contributes to a greater understanding of the challenges and successes associated with implementing accessibility in transport planning.</w:t>
      </w:r>
    </w:p>
    <w:p w14:paraId="287ECB28" w14:textId="77777777" w:rsidR="007C7BC6" w:rsidRPr="007C7BC6" w:rsidRDefault="007C7BC6" w:rsidP="007C7BC6">
      <w:pPr>
        <w:pStyle w:val="EndNoteBibliography"/>
        <w:spacing w:after="0"/>
      </w:pPr>
    </w:p>
    <w:p w14:paraId="174AE1E3" w14:textId="77777777" w:rsidR="007C7BC6" w:rsidRPr="007C7BC6" w:rsidRDefault="007C7BC6" w:rsidP="007C7BC6">
      <w:pPr>
        <w:pStyle w:val="EndNoteBibliography"/>
      </w:pPr>
      <w:r w:rsidRPr="007C7BC6">
        <w:t xml:space="preserve">Brezina, T., Ulrich Leth, and Helmut Lemmerer (2020). "Mental barriers in planning for cycling." </w:t>
      </w:r>
      <w:r w:rsidRPr="007C7BC6">
        <w:rPr>
          <w:u w:val="single"/>
        </w:rPr>
        <w:t>The Politics of Cycling Infrastructure</w:t>
      </w:r>
      <w:r w:rsidRPr="007C7BC6">
        <w:t>.</w:t>
      </w:r>
    </w:p>
    <w:p w14:paraId="5E2391BA" w14:textId="77777777" w:rsidR="007C7BC6" w:rsidRPr="007C7BC6" w:rsidRDefault="007C7BC6" w:rsidP="007C7BC6">
      <w:pPr>
        <w:pStyle w:val="EndNoteBibliography"/>
        <w:spacing w:after="0"/>
        <w:ind w:left="720" w:hanging="720"/>
      </w:pPr>
      <w:r w:rsidRPr="007C7BC6">
        <w:tab/>
      </w:r>
    </w:p>
    <w:p w14:paraId="5C62A305" w14:textId="77777777" w:rsidR="007C7BC6" w:rsidRPr="007C7BC6" w:rsidRDefault="007C7BC6" w:rsidP="007C7BC6">
      <w:pPr>
        <w:pStyle w:val="EndNoteBibliography"/>
      </w:pPr>
      <w:r w:rsidRPr="007C7BC6">
        <w:t xml:space="preserve">Brown, J. R., et al. (2009). "Planning for Cars in Cities: Planners, Engineers, and Freeways in the 20th Century." </w:t>
      </w:r>
      <w:r w:rsidRPr="007C7BC6">
        <w:rPr>
          <w:u w:val="single"/>
        </w:rPr>
        <w:t>Journal of the American Planning Association</w:t>
      </w:r>
      <w:r w:rsidRPr="007C7BC6">
        <w:t xml:space="preserve"> </w:t>
      </w:r>
      <w:r w:rsidRPr="007C7BC6">
        <w:rPr>
          <w:b/>
        </w:rPr>
        <w:t>75</w:t>
      </w:r>
      <w:r w:rsidRPr="007C7BC6">
        <w:t>(2): 161-177.</w:t>
      </w:r>
    </w:p>
    <w:p w14:paraId="6F9DABC8" w14:textId="77777777" w:rsidR="007C7BC6" w:rsidRPr="007C7BC6" w:rsidRDefault="007C7BC6" w:rsidP="007C7BC6">
      <w:pPr>
        <w:pStyle w:val="EndNoteBibliography"/>
        <w:spacing w:after="0"/>
        <w:ind w:left="720" w:hanging="720"/>
      </w:pPr>
      <w:r w:rsidRPr="007C7BC6">
        <w:tab/>
      </w:r>
    </w:p>
    <w:p w14:paraId="36EC455B" w14:textId="77777777" w:rsidR="007C7BC6" w:rsidRPr="007C7BC6" w:rsidRDefault="007C7BC6" w:rsidP="007C7BC6">
      <w:pPr>
        <w:pStyle w:val="EndNoteBibliography"/>
      </w:pPr>
      <w:r w:rsidRPr="007C7BC6">
        <w:t xml:space="preserve">Chen, N. and C.-H. Wang (2020). "Does green transportation promote accessibility for equity in medium-size U.S. cites?" </w:t>
      </w:r>
      <w:r w:rsidRPr="007C7BC6">
        <w:rPr>
          <w:u w:val="single"/>
        </w:rPr>
        <w:t>Transportation Research Part D: Transport and Environment</w:t>
      </w:r>
      <w:r w:rsidRPr="007C7BC6">
        <w:t xml:space="preserve"> </w:t>
      </w:r>
      <w:r w:rsidRPr="007C7BC6">
        <w:rPr>
          <w:b/>
        </w:rPr>
        <w:t>84</w:t>
      </w:r>
      <w:r w:rsidRPr="007C7BC6">
        <w:t>.</w:t>
      </w:r>
    </w:p>
    <w:p w14:paraId="68E0A24C" w14:textId="77777777" w:rsidR="007C7BC6" w:rsidRPr="007C7BC6" w:rsidRDefault="007C7BC6" w:rsidP="007C7BC6">
      <w:pPr>
        <w:pStyle w:val="EndNoteBibliography"/>
        <w:spacing w:after="0"/>
        <w:ind w:left="720" w:hanging="720"/>
      </w:pPr>
      <w:r w:rsidRPr="007C7BC6">
        <w:tab/>
      </w:r>
    </w:p>
    <w:p w14:paraId="1D90FECF" w14:textId="77777777" w:rsidR="007C7BC6" w:rsidRPr="007C7BC6" w:rsidRDefault="007C7BC6" w:rsidP="007C7BC6">
      <w:pPr>
        <w:pStyle w:val="EndNoteBibliography"/>
      </w:pPr>
      <w:r w:rsidRPr="007C7BC6">
        <w:t xml:space="preserve">Cheng, L., et al. (2019). "Investigating walking accessibility to recreational amenities for elderly people in Nanjing, China." </w:t>
      </w:r>
      <w:r w:rsidRPr="007C7BC6">
        <w:rPr>
          <w:u w:val="single"/>
        </w:rPr>
        <w:t>Transportation Research Part D: Transport and Environment</w:t>
      </w:r>
      <w:r w:rsidRPr="007C7BC6">
        <w:t xml:space="preserve"> </w:t>
      </w:r>
      <w:r w:rsidRPr="007C7BC6">
        <w:rPr>
          <w:b/>
        </w:rPr>
        <w:t>76</w:t>
      </w:r>
      <w:r w:rsidRPr="007C7BC6">
        <w:t>: 85-99.</w:t>
      </w:r>
    </w:p>
    <w:p w14:paraId="3E006A23" w14:textId="77777777" w:rsidR="007C7BC6" w:rsidRPr="007C7BC6" w:rsidRDefault="007C7BC6" w:rsidP="007C7BC6">
      <w:pPr>
        <w:pStyle w:val="EndNoteBibliography"/>
        <w:spacing w:after="0"/>
        <w:ind w:left="720" w:hanging="720"/>
      </w:pPr>
      <w:r w:rsidRPr="007C7BC6">
        <w:tab/>
      </w:r>
    </w:p>
    <w:p w14:paraId="50627436" w14:textId="77777777" w:rsidR="007C7BC6" w:rsidRPr="007C7BC6" w:rsidRDefault="007C7BC6" w:rsidP="007C7BC6">
      <w:pPr>
        <w:pStyle w:val="EndNoteBibliography"/>
      </w:pPr>
      <w:r w:rsidRPr="007C7BC6">
        <w:t xml:space="preserve">Daniels, R. and C. Mulley (2013). "Explaining walking distance to public transport: The dominance of public transport supply." </w:t>
      </w:r>
      <w:r w:rsidRPr="007C7BC6">
        <w:rPr>
          <w:u w:val="single"/>
        </w:rPr>
        <w:t>Journal of Transport and Land Use</w:t>
      </w:r>
      <w:r w:rsidRPr="007C7BC6">
        <w:t xml:space="preserve"> </w:t>
      </w:r>
      <w:r w:rsidRPr="007C7BC6">
        <w:rPr>
          <w:b/>
        </w:rPr>
        <w:t>6</w:t>
      </w:r>
      <w:r w:rsidRPr="007C7BC6">
        <w:t>(2): 5-20.</w:t>
      </w:r>
    </w:p>
    <w:p w14:paraId="66D596A6" w14:textId="77777777" w:rsidR="007C7BC6" w:rsidRPr="007C7BC6" w:rsidRDefault="007C7BC6" w:rsidP="007C7BC6">
      <w:pPr>
        <w:pStyle w:val="EndNoteBibliography"/>
        <w:spacing w:after="0"/>
        <w:ind w:left="720" w:hanging="720"/>
      </w:pPr>
      <w:r w:rsidRPr="007C7BC6">
        <w:tab/>
      </w:r>
    </w:p>
    <w:p w14:paraId="714CC205" w14:textId="77777777" w:rsidR="007C7BC6" w:rsidRPr="007C7BC6" w:rsidRDefault="007C7BC6" w:rsidP="007C7BC6">
      <w:pPr>
        <w:pStyle w:val="EndNoteBibliography"/>
      </w:pPr>
      <w:r w:rsidRPr="007C7BC6">
        <w:t xml:space="preserve">Devkota, B., et al. (2012). "Planning for non-motorized travel in rural Nepal: a role for geographic information systems." </w:t>
      </w:r>
      <w:r w:rsidRPr="007C7BC6">
        <w:rPr>
          <w:u w:val="single"/>
        </w:rPr>
        <w:t>Journal of Transport Geography</w:t>
      </w:r>
      <w:r w:rsidRPr="007C7BC6">
        <w:t xml:space="preserve"> </w:t>
      </w:r>
      <w:r w:rsidRPr="007C7BC6">
        <w:rPr>
          <w:b/>
        </w:rPr>
        <w:t>24</w:t>
      </w:r>
      <w:r w:rsidRPr="007C7BC6">
        <w:t>: 282-291.</w:t>
      </w:r>
    </w:p>
    <w:p w14:paraId="572D4D98" w14:textId="77777777" w:rsidR="007C7BC6" w:rsidRPr="007C7BC6" w:rsidRDefault="007C7BC6" w:rsidP="007C7BC6">
      <w:pPr>
        <w:pStyle w:val="EndNoteBibliography"/>
        <w:spacing w:after="0"/>
        <w:ind w:left="720" w:hanging="720"/>
      </w:pPr>
      <w:r w:rsidRPr="007C7BC6">
        <w:tab/>
      </w:r>
    </w:p>
    <w:p w14:paraId="1BE5F9DE" w14:textId="77777777" w:rsidR="007C7BC6" w:rsidRPr="007C7BC6" w:rsidRDefault="007C7BC6" w:rsidP="007C7BC6">
      <w:pPr>
        <w:pStyle w:val="EndNoteBibliography"/>
      </w:pPr>
      <w:r w:rsidRPr="007C7BC6">
        <w:t xml:space="preserve">Dovey, K. and E. Pafka (2020). "What is walkability? The urban DMA." </w:t>
      </w:r>
      <w:r w:rsidRPr="007C7BC6">
        <w:rPr>
          <w:u w:val="single"/>
        </w:rPr>
        <w:t>Urban Studies</w:t>
      </w:r>
      <w:r w:rsidRPr="007C7BC6">
        <w:t xml:space="preserve"> </w:t>
      </w:r>
      <w:r w:rsidRPr="007C7BC6">
        <w:rPr>
          <w:b/>
        </w:rPr>
        <w:t>57</w:t>
      </w:r>
      <w:r w:rsidRPr="007C7BC6">
        <w:t>(1): 93-108.</w:t>
      </w:r>
    </w:p>
    <w:p w14:paraId="491EF436" w14:textId="77777777" w:rsidR="007C7BC6" w:rsidRPr="007C7BC6" w:rsidRDefault="007C7BC6" w:rsidP="007C7BC6">
      <w:pPr>
        <w:pStyle w:val="EndNoteBibliography"/>
        <w:spacing w:after="0"/>
        <w:ind w:left="720" w:hanging="720"/>
      </w:pPr>
      <w:r w:rsidRPr="007C7BC6">
        <w:tab/>
      </w:r>
    </w:p>
    <w:p w14:paraId="3E8BB9E3" w14:textId="77777777" w:rsidR="007C7BC6" w:rsidRPr="007C7BC6" w:rsidRDefault="007C7BC6" w:rsidP="007C7BC6">
      <w:pPr>
        <w:pStyle w:val="EndNoteBibliography"/>
      </w:pPr>
      <w:r w:rsidRPr="007C7BC6">
        <w:t xml:space="preserve">Duncan, D. T., et al. (2011). "Validation of Walk Score® for estimating neighborhood walkability: an analysis of four US metropolitan areas." </w:t>
      </w:r>
      <w:r w:rsidRPr="007C7BC6">
        <w:rPr>
          <w:u w:val="single"/>
        </w:rPr>
        <w:t>International journal of environmental research and public health</w:t>
      </w:r>
      <w:r w:rsidRPr="007C7BC6">
        <w:t xml:space="preserve"> </w:t>
      </w:r>
      <w:r w:rsidRPr="007C7BC6">
        <w:rPr>
          <w:b/>
        </w:rPr>
        <w:t>8</w:t>
      </w:r>
      <w:r w:rsidRPr="007C7BC6">
        <w:t>(11): 4160-4179.</w:t>
      </w:r>
    </w:p>
    <w:p w14:paraId="38DB3A57" w14:textId="77777777" w:rsidR="007C7BC6" w:rsidRPr="007C7BC6" w:rsidRDefault="007C7BC6" w:rsidP="007C7BC6">
      <w:pPr>
        <w:pStyle w:val="EndNoteBibliography"/>
        <w:spacing w:after="0"/>
        <w:ind w:left="720" w:hanging="720"/>
      </w:pPr>
      <w:r w:rsidRPr="007C7BC6">
        <w:tab/>
      </w:r>
    </w:p>
    <w:p w14:paraId="0B9D90F5" w14:textId="77777777" w:rsidR="007C7BC6" w:rsidRPr="007C7BC6" w:rsidRDefault="007C7BC6" w:rsidP="007C7BC6">
      <w:pPr>
        <w:pStyle w:val="EndNoteBibliography"/>
      </w:pPr>
      <w:r w:rsidRPr="007C7BC6">
        <w:t xml:space="preserve">Ebener, S., et al. (2005). "Physical accessibility to health care: from isotropy to anisotropy." </w:t>
      </w:r>
      <w:r w:rsidRPr="007C7BC6">
        <w:rPr>
          <w:u w:val="single"/>
        </w:rPr>
        <w:t>GIS@ development</w:t>
      </w:r>
      <w:r w:rsidRPr="007C7BC6">
        <w:t xml:space="preserve"> </w:t>
      </w:r>
      <w:r w:rsidRPr="007C7BC6">
        <w:rPr>
          <w:b/>
        </w:rPr>
        <w:t>9</w:t>
      </w:r>
      <w:r w:rsidRPr="007C7BC6">
        <w:t>(6).</w:t>
      </w:r>
    </w:p>
    <w:p w14:paraId="337316C1" w14:textId="77777777" w:rsidR="007C7BC6" w:rsidRPr="007C7BC6" w:rsidRDefault="007C7BC6" w:rsidP="007C7BC6">
      <w:pPr>
        <w:pStyle w:val="EndNoteBibliography"/>
        <w:spacing w:after="0"/>
        <w:ind w:left="720" w:hanging="720"/>
      </w:pPr>
      <w:r w:rsidRPr="007C7BC6">
        <w:tab/>
      </w:r>
    </w:p>
    <w:p w14:paraId="3FA56F92" w14:textId="77777777" w:rsidR="007C7BC6" w:rsidRPr="007C7BC6" w:rsidRDefault="007C7BC6" w:rsidP="007C7BC6">
      <w:pPr>
        <w:pStyle w:val="EndNoteBibliography"/>
      </w:pPr>
      <w:r w:rsidRPr="007C7BC6">
        <w:t xml:space="preserve">El-Geneidy, A., et al. (2014). "New evidence on walking distances to transit stops: Identifying redundancies and gaps using variable service areas." </w:t>
      </w:r>
      <w:r w:rsidRPr="007C7BC6">
        <w:rPr>
          <w:u w:val="single"/>
        </w:rPr>
        <w:t>Transportation</w:t>
      </w:r>
      <w:r w:rsidRPr="007C7BC6">
        <w:t xml:space="preserve"> </w:t>
      </w:r>
      <w:r w:rsidRPr="007C7BC6">
        <w:rPr>
          <w:b/>
        </w:rPr>
        <w:t>41</w:t>
      </w:r>
      <w:r w:rsidRPr="007C7BC6">
        <w:t>(1): 193-210.</w:t>
      </w:r>
    </w:p>
    <w:p w14:paraId="0AAF88E1" w14:textId="77777777" w:rsidR="007C7BC6" w:rsidRPr="007C7BC6" w:rsidRDefault="007C7BC6" w:rsidP="007C7BC6">
      <w:pPr>
        <w:pStyle w:val="EndNoteBibliography"/>
        <w:spacing w:after="0"/>
        <w:ind w:left="720" w:hanging="720"/>
      </w:pPr>
      <w:r w:rsidRPr="007C7BC6">
        <w:tab/>
      </w:r>
    </w:p>
    <w:p w14:paraId="35C119F1" w14:textId="77777777" w:rsidR="007C7BC6" w:rsidRPr="007C7BC6" w:rsidRDefault="007C7BC6" w:rsidP="007C7BC6">
      <w:pPr>
        <w:pStyle w:val="EndNoteBibliography"/>
      </w:pPr>
      <w:r w:rsidRPr="007C7BC6">
        <w:lastRenderedPageBreak/>
        <w:t xml:space="preserve">El-Geneidy, A. and D. Levinson (2011). "Place rank: valuing spatial interactions." </w:t>
      </w:r>
      <w:r w:rsidRPr="007C7BC6">
        <w:rPr>
          <w:u w:val="single"/>
        </w:rPr>
        <w:t>Networks and Spatial Economics</w:t>
      </w:r>
      <w:r w:rsidRPr="007C7BC6">
        <w:t xml:space="preserve"> </w:t>
      </w:r>
      <w:r w:rsidRPr="007C7BC6">
        <w:rPr>
          <w:b/>
        </w:rPr>
        <w:t>11</w:t>
      </w:r>
      <w:r w:rsidRPr="007C7BC6">
        <w:t>(4): 643-659.</w:t>
      </w:r>
    </w:p>
    <w:p w14:paraId="28B8AB7F" w14:textId="77777777" w:rsidR="007C7BC6" w:rsidRPr="007C7BC6" w:rsidRDefault="007C7BC6" w:rsidP="007C7BC6">
      <w:pPr>
        <w:pStyle w:val="EndNoteBibliography"/>
        <w:spacing w:after="0"/>
        <w:ind w:left="720" w:hanging="720"/>
      </w:pPr>
      <w:r w:rsidRPr="007C7BC6">
        <w:tab/>
      </w:r>
    </w:p>
    <w:p w14:paraId="60BDC3C4" w14:textId="77777777" w:rsidR="007C7BC6" w:rsidRPr="007C7BC6" w:rsidRDefault="007C7BC6" w:rsidP="007C7BC6">
      <w:pPr>
        <w:pStyle w:val="EndNoteBibliography"/>
      </w:pPr>
      <w:r w:rsidRPr="007C7BC6">
        <w:t xml:space="preserve">Emery, J. and C. Crump (2011). "The WABSA project: assessing and improving your community’s walkability &amp; bikeability. 2003." </w:t>
      </w:r>
      <w:r w:rsidRPr="007C7BC6">
        <w:rPr>
          <w:u w:val="single"/>
        </w:rPr>
        <w:t>North Carolina Dep. Heal. Behav. Heal. Educ. Sch. Public Heal. Univ. North Carolina Chapel Hill</w:t>
      </w:r>
      <w:r w:rsidRPr="007C7BC6">
        <w:t>.</w:t>
      </w:r>
    </w:p>
    <w:p w14:paraId="4D201602" w14:textId="77777777" w:rsidR="007C7BC6" w:rsidRPr="007C7BC6" w:rsidRDefault="007C7BC6" w:rsidP="007C7BC6">
      <w:pPr>
        <w:pStyle w:val="EndNoteBibliography"/>
        <w:spacing w:after="0"/>
        <w:ind w:left="720" w:hanging="720"/>
      </w:pPr>
      <w:r w:rsidRPr="007C7BC6">
        <w:tab/>
      </w:r>
    </w:p>
    <w:p w14:paraId="0981316C" w14:textId="77777777" w:rsidR="007C7BC6" w:rsidRPr="007C7BC6" w:rsidRDefault="007C7BC6" w:rsidP="007C7BC6">
      <w:pPr>
        <w:pStyle w:val="EndNoteBibliography"/>
      </w:pPr>
      <w:r w:rsidRPr="007C7BC6">
        <w:t xml:space="preserve">Espada, I. and J. Luk (2011). </w:t>
      </w:r>
      <w:r w:rsidRPr="007C7BC6">
        <w:rPr>
          <w:u w:val="single"/>
        </w:rPr>
        <w:t>Application of accessibility measures</w:t>
      </w:r>
      <w:r w:rsidRPr="007C7BC6">
        <w:t>.</w:t>
      </w:r>
    </w:p>
    <w:p w14:paraId="25C5DFAB" w14:textId="77777777" w:rsidR="007C7BC6" w:rsidRPr="007C7BC6" w:rsidRDefault="007C7BC6" w:rsidP="007C7BC6">
      <w:pPr>
        <w:pStyle w:val="EndNoteBibliography"/>
        <w:spacing w:after="0"/>
        <w:ind w:left="720" w:hanging="720"/>
      </w:pPr>
      <w:r w:rsidRPr="007C7BC6">
        <w:tab/>
      </w:r>
    </w:p>
    <w:p w14:paraId="4BB0CB98" w14:textId="77777777" w:rsidR="007C7BC6" w:rsidRPr="007C7BC6" w:rsidRDefault="007C7BC6" w:rsidP="007C7BC6">
      <w:pPr>
        <w:pStyle w:val="EndNoteBibliography"/>
      </w:pPr>
      <w:r w:rsidRPr="007C7BC6">
        <w:t xml:space="preserve">Faghih Imani, A., et al. (2019). "Cycle accessibility and level of traffic stress: A case study of Toronto." </w:t>
      </w:r>
      <w:r w:rsidRPr="007C7BC6">
        <w:rPr>
          <w:u w:val="single"/>
        </w:rPr>
        <w:t>Journal of Transport Geography</w:t>
      </w:r>
      <w:r w:rsidRPr="007C7BC6">
        <w:t xml:space="preserve"> </w:t>
      </w:r>
      <w:r w:rsidRPr="007C7BC6">
        <w:rPr>
          <w:b/>
        </w:rPr>
        <w:t>80</w:t>
      </w:r>
      <w:r w:rsidRPr="007C7BC6">
        <w:t>.</w:t>
      </w:r>
    </w:p>
    <w:p w14:paraId="2813C274" w14:textId="77777777" w:rsidR="007C7BC6" w:rsidRPr="007C7BC6" w:rsidRDefault="007C7BC6" w:rsidP="007C7BC6">
      <w:pPr>
        <w:pStyle w:val="EndNoteBibliography"/>
        <w:spacing w:after="0"/>
        <w:ind w:left="720" w:hanging="720"/>
      </w:pPr>
      <w:r w:rsidRPr="007C7BC6">
        <w:tab/>
      </w:r>
    </w:p>
    <w:p w14:paraId="19270880" w14:textId="77777777" w:rsidR="007C7BC6" w:rsidRPr="007C7BC6" w:rsidRDefault="007C7BC6" w:rsidP="007C7BC6">
      <w:pPr>
        <w:pStyle w:val="EndNoteBibliography"/>
      </w:pPr>
      <w:r w:rsidRPr="007C7BC6">
        <w:t xml:space="preserve">Fishman, E. (2016). Cycling as transport, Taylor &amp; Francis. </w:t>
      </w:r>
      <w:r w:rsidRPr="007C7BC6">
        <w:rPr>
          <w:b/>
        </w:rPr>
        <w:t xml:space="preserve">36: </w:t>
      </w:r>
      <w:r w:rsidRPr="007C7BC6">
        <w:t>1-8.</w:t>
      </w:r>
    </w:p>
    <w:p w14:paraId="3D3E0503" w14:textId="77777777" w:rsidR="007C7BC6" w:rsidRPr="007C7BC6" w:rsidRDefault="007C7BC6" w:rsidP="007C7BC6">
      <w:pPr>
        <w:pStyle w:val="EndNoteBibliography"/>
        <w:spacing w:after="0"/>
        <w:ind w:left="720" w:hanging="720"/>
      </w:pPr>
      <w:r w:rsidRPr="007C7BC6">
        <w:tab/>
      </w:r>
    </w:p>
    <w:p w14:paraId="04C98CF4" w14:textId="77777777" w:rsidR="007C7BC6" w:rsidRPr="007C7BC6" w:rsidRDefault="007C7BC6" w:rsidP="007C7BC6">
      <w:pPr>
        <w:pStyle w:val="EndNoteBibliography"/>
      </w:pPr>
      <w:r w:rsidRPr="007C7BC6">
        <w:t xml:space="preserve">Frank, L., et al. (2003). </w:t>
      </w:r>
      <w:r w:rsidRPr="007C7BC6">
        <w:rPr>
          <w:u w:val="single"/>
        </w:rPr>
        <w:t>Health and community design: The impact of the built environment on physical activity</w:t>
      </w:r>
      <w:r w:rsidRPr="007C7BC6">
        <w:t>, Island Press.</w:t>
      </w:r>
    </w:p>
    <w:p w14:paraId="4E17572A" w14:textId="77777777" w:rsidR="007C7BC6" w:rsidRPr="007C7BC6" w:rsidRDefault="007C7BC6" w:rsidP="007C7BC6">
      <w:pPr>
        <w:pStyle w:val="EndNoteBibliography"/>
        <w:spacing w:after="0"/>
        <w:ind w:left="720" w:hanging="720"/>
      </w:pPr>
      <w:r w:rsidRPr="007C7BC6">
        <w:tab/>
      </w:r>
    </w:p>
    <w:p w14:paraId="5010B172" w14:textId="77777777" w:rsidR="007C7BC6" w:rsidRPr="007C7BC6" w:rsidRDefault="007C7BC6" w:rsidP="007C7BC6">
      <w:pPr>
        <w:pStyle w:val="EndNoteBibliography"/>
      </w:pPr>
      <w:r w:rsidRPr="007C7BC6">
        <w:t xml:space="preserve">Frank, L. D., et al. (2004). "Obesity relationships with community design, physical activity, and time spent in cars." </w:t>
      </w:r>
      <w:r w:rsidRPr="007C7BC6">
        <w:rPr>
          <w:u w:val="single"/>
        </w:rPr>
        <w:t>American journal of preventive medicine</w:t>
      </w:r>
      <w:r w:rsidRPr="007C7BC6">
        <w:t xml:space="preserve"> </w:t>
      </w:r>
      <w:r w:rsidRPr="007C7BC6">
        <w:rPr>
          <w:b/>
        </w:rPr>
        <w:t>27</w:t>
      </w:r>
      <w:r w:rsidRPr="007C7BC6">
        <w:t>(2): 87-96.</w:t>
      </w:r>
    </w:p>
    <w:p w14:paraId="2671AD31" w14:textId="77777777" w:rsidR="007C7BC6" w:rsidRPr="007C7BC6" w:rsidRDefault="007C7BC6" w:rsidP="007C7BC6">
      <w:pPr>
        <w:pStyle w:val="EndNoteBibliography"/>
        <w:spacing w:after="0"/>
        <w:ind w:left="720" w:hanging="720"/>
      </w:pPr>
      <w:r w:rsidRPr="007C7BC6">
        <w:tab/>
      </w:r>
    </w:p>
    <w:p w14:paraId="71935A0F" w14:textId="77777777" w:rsidR="007C7BC6" w:rsidRPr="007C7BC6" w:rsidRDefault="007C7BC6" w:rsidP="007C7BC6">
      <w:pPr>
        <w:pStyle w:val="EndNoteBibliography"/>
      </w:pPr>
      <w:r w:rsidRPr="007C7BC6">
        <w:t xml:space="preserve">Frank, L. D., et al. (2017). "International comparison of observation-specific spatial buffers: maximizing the ability to estimate physical activity." </w:t>
      </w:r>
      <w:r w:rsidRPr="007C7BC6">
        <w:rPr>
          <w:u w:val="single"/>
        </w:rPr>
        <w:t>International journal of health geographics</w:t>
      </w:r>
      <w:r w:rsidRPr="007C7BC6">
        <w:t xml:space="preserve"> </w:t>
      </w:r>
      <w:r w:rsidRPr="007C7BC6">
        <w:rPr>
          <w:b/>
        </w:rPr>
        <w:t>16</w:t>
      </w:r>
      <w:r w:rsidRPr="007C7BC6">
        <w:t>(1): 1-13.</w:t>
      </w:r>
    </w:p>
    <w:p w14:paraId="4B02F552" w14:textId="77777777" w:rsidR="007C7BC6" w:rsidRPr="007C7BC6" w:rsidRDefault="007C7BC6" w:rsidP="007C7BC6">
      <w:pPr>
        <w:pStyle w:val="EndNoteBibliography"/>
        <w:spacing w:after="0"/>
        <w:ind w:left="720" w:hanging="720"/>
      </w:pPr>
      <w:r w:rsidRPr="007C7BC6">
        <w:tab/>
      </w:r>
    </w:p>
    <w:p w14:paraId="372DAB24" w14:textId="77777777" w:rsidR="007C7BC6" w:rsidRPr="007C7BC6" w:rsidRDefault="007C7BC6" w:rsidP="007C7BC6">
      <w:pPr>
        <w:pStyle w:val="EndNoteBibliography"/>
      </w:pPr>
      <w:r w:rsidRPr="007C7BC6">
        <w:t xml:space="preserve">Frank, L. D., et al. (2006). "Many pathways from land use to health: associations between neighborhood walkability and active transportation, body mass index, and air quality." </w:t>
      </w:r>
      <w:r w:rsidRPr="007C7BC6">
        <w:rPr>
          <w:u w:val="single"/>
        </w:rPr>
        <w:t>Journal of the American Planning Association</w:t>
      </w:r>
      <w:r w:rsidRPr="007C7BC6">
        <w:t xml:space="preserve"> </w:t>
      </w:r>
      <w:r w:rsidRPr="007C7BC6">
        <w:rPr>
          <w:b/>
        </w:rPr>
        <w:t>72</w:t>
      </w:r>
      <w:r w:rsidRPr="007C7BC6">
        <w:t>(1): 75-87.</w:t>
      </w:r>
    </w:p>
    <w:p w14:paraId="4494D840" w14:textId="77777777" w:rsidR="007C7BC6" w:rsidRPr="007C7BC6" w:rsidRDefault="007C7BC6" w:rsidP="007C7BC6">
      <w:pPr>
        <w:pStyle w:val="EndNoteBibliography"/>
        <w:spacing w:after="0"/>
        <w:ind w:left="720" w:hanging="720"/>
      </w:pPr>
      <w:r w:rsidRPr="007C7BC6">
        <w:tab/>
      </w:r>
    </w:p>
    <w:p w14:paraId="2C2D5F33" w14:textId="77777777" w:rsidR="007C7BC6" w:rsidRPr="007C7BC6" w:rsidRDefault="007C7BC6" w:rsidP="007C7BC6">
      <w:pPr>
        <w:pStyle w:val="EndNoteBibliography"/>
      </w:pPr>
      <w:r w:rsidRPr="007C7BC6">
        <w:t xml:space="preserve">Frank, L. D., et al. (2010). "The development of a walkability index: application to the Neighborhood Quality of Life Study." </w:t>
      </w:r>
      <w:r w:rsidRPr="007C7BC6">
        <w:rPr>
          <w:u w:val="single"/>
        </w:rPr>
        <w:t>Br J Sports Med</w:t>
      </w:r>
      <w:r w:rsidRPr="007C7BC6">
        <w:t xml:space="preserve"> </w:t>
      </w:r>
      <w:r w:rsidRPr="007C7BC6">
        <w:rPr>
          <w:b/>
        </w:rPr>
        <w:t>44</w:t>
      </w:r>
      <w:r w:rsidRPr="007C7BC6">
        <w:t>(13): 924-933.</w:t>
      </w:r>
    </w:p>
    <w:p w14:paraId="3AE0873B" w14:textId="77777777" w:rsidR="007C7BC6" w:rsidRPr="007C7BC6" w:rsidRDefault="007C7BC6" w:rsidP="007C7BC6">
      <w:pPr>
        <w:pStyle w:val="EndNoteBibliography"/>
        <w:ind w:left="720" w:hanging="720"/>
      </w:pPr>
      <w:r w:rsidRPr="007C7BC6">
        <w:tab/>
        <w:t>Emerging evidence supports a link between neighbourhood built environment and physical activity. Systematic methodologies for characterising neighbourhood built environment are needed that take advantage of available population information such as census-level demographics. Based on transportation and urban planning literatures, an integrated index for operationalising walkability using parcel-level information is proposed. Validity of the walkability index is examined through travel surveys among areas examined in the Neighborhood Quality of Life Study (NQLS), a study investigating built environment correlates of adults' physical activity.</w:t>
      </w:r>
    </w:p>
    <w:p w14:paraId="6116DC65" w14:textId="77777777" w:rsidR="007C7BC6" w:rsidRPr="007C7BC6" w:rsidRDefault="007C7BC6" w:rsidP="007C7BC6">
      <w:pPr>
        <w:pStyle w:val="EndNoteBibliography"/>
        <w:spacing w:after="0"/>
      </w:pPr>
    </w:p>
    <w:p w14:paraId="37D5C428" w14:textId="77777777" w:rsidR="007C7BC6" w:rsidRPr="007C7BC6" w:rsidRDefault="007C7BC6" w:rsidP="007C7BC6">
      <w:pPr>
        <w:pStyle w:val="EndNoteBibliography"/>
      </w:pPr>
      <w:r w:rsidRPr="007C7BC6">
        <w:t xml:space="preserve">Frank, L. D., et al. (2005). "Linking objectively measured physical activity with objectively measured urban form: findings from SMARTRAQ." </w:t>
      </w:r>
      <w:r w:rsidRPr="007C7BC6">
        <w:rPr>
          <w:u w:val="single"/>
        </w:rPr>
        <w:t>American journal of preventive medicine</w:t>
      </w:r>
      <w:r w:rsidRPr="007C7BC6">
        <w:t xml:space="preserve"> </w:t>
      </w:r>
      <w:r w:rsidRPr="007C7BC6">
        <w:rPr>
          <w:b/>
        </w:rPr>
        <w:t>28</w:t>
      </w:r>
      <w:r w:rsidRPr="007C7BC6">
        <w:t>(2): 117-125.</w:t>
      </w:r>
    </w:p>
    <w:p w14:paraId="219CC98A" w14:textId="77777777" w:rsidR="007C7BC6" w:rsidRPr="007C7BC6" w:rsidRDefault="007C7BC6" w:rsidP="007C7BC6">
      <w:pPr>
        <w:pStyle w:val="EndNoteBibliography"/>
        <w:spacing w:after="0"/>
        <w:ind w:left="720" w:hanging="720"/>
      </w:pPr>
      <w:r w:rsidRPr="007C7BC6">
        <w:tab/>
      </w:r>
    </w:p>
    <w:p w14:paraId="08C14279" w14:textId="77777777" w:rsidR="007C7BC6" w:rsidRPr="007C7BC6" w:rsidRDefault="007C7BC6" w:rsidP="007C7BC6">
      <w:pPr>
        <w:pStyle w:val="EndNoteBibliography"/>
      </w:pPr>
      <w:r w:rsidRPr="007C7BC6">
        <w:lastRenderedPageBreak/>
        <w:t xml:space="preserve">Furth, P. G., et al. (2016). "Network connectivity for low-stress bicycling." </w:t>
      </w:r>
      <w:r w:rsidRPr="007C7BC6">
        <w:rPr>
          <w:u w:val="single"/>
        </w:rPr>
        <w:t>Transportation research record</w:t>
      </w:r>
      <w:r w:rsidRPr="007C7BC6">
        <w:t xml:space="preserve"> </w:t>
      </w:r>
      <w:r w:rsidRPr="007C7BC6">
        <w:rPr>
          <w:b/>
        </w:rPr>
        <w:t>2587</w:t>
      </w:r>
      <w:r w:rsidRPr="007C7BC6">
        <w:t>(1): 41-49.</w:t>
      </w:r>
    </w:p>
    <w:p w14:paraId="55657B7C" w14:textId="77777777" w:rsidR="007C7BC6" w:rsidRPr="007C7BC6" w:rsidRDefault="007C7BC6" w:rsidP="007C7BC6">
      <w:pPr>
        <w:pStyle w:val="EndNoteBibliography"/>
        <w:spacing w:after="0"/>
        <w:ind w:left="720" w:hanging="720"/>
      </w:pPr>
      <w:r w:rsidRPr="007C7BC6">
        <w:tab/>
      </w:r>
    </w:p>
    <w:p w14:paraId="19539B0E" w14:textId="77777777" w:rsidR="007C7BC6" w:rsidRPr="007C7BC6" w:rsidRDefault="007C7BC6" w:rsidP="007C7BC6">
      <w:pPr>
        <w:pStyle w:val="EndNoteBibliography"/>
      </w:pPr>
      <w:r w:rsidRPr="007C7BC6">
        <w:t xml:space="preserve">García-Palomares, J. C., et al. (2013). "Walking accessibility to public transport: an analysis based on microdata and GIS." </w:t>
      </w:r>
      <w:r w:rsidRPr="007C7BC6">
        <w:rPr>
          <w:u w:val="single"/>
        </w:rPr>
        <w:t>Environment and Planning B: Planning and Design</w:t>
      </w:r>
      <w:r w:rsidRPr="007C7BC6">
        <w:t xml:space="preserve"> </w:t>
      </w:r>
      <w:r w:rsidRPr="007C7BC6">
        <w:rPr>
          <w:b/>
        </w:rPr>
        <w:t>40</w:t>
      </w:r>
      <w:r w:rsidRPr="007C7BC6">
        <w:t>(6): 1087-1102.</w:t>
      </w:r>
    </w:p>
    <w:p w14:paraId="61FB1F33" w14:textId="77777777" w:rsidR="007C7BC6" w:rsidRPr="007C7BC6" w:rsidRDefault="007C7BC6" w:rsidP="007C7BC6">
      <w:pPr>
        <w:pStyle w:val="EndNoteBibliography"/>
        <w:spacing w:after="0"/>
        <w:ind w:left="720" w:hanging="720"/>
      </w:pPr>
      <w:r w:rsidRPr="007C7BC6">
        <w:tab/>
      </w:r>
    </w:p>
    <w:p w14:paraId="2C4F4930" w14:textId="77777777" w:rsidR="007C7BC6" w:rsidRPr="007C7BC6" w:rsidRDefault="007C7BC6" w:rsidP="007C7BC6">
      <w:pPr>
        <w:pStyle w:val="EndNoteBibliography"/>
      </w:pPr>
      <w:r w:rsidRPr="007C7BC6">
        <w:t xml:space="preserve">Geurs, K. T. and J. R. Ritsema van Eck (2001). "Accessibility measures: review and applications. Evaluation of accessibility impacts of land-use transportation scenarios, and related social and economic impact." </w:t>
      </w:r>
      <w:r w:rsidRPr="007C7BC6">
        <w:rPr>
          <w:u w:val="single"/>
        </w:rPr>
        <w:t>RIVM rapport 408505006</w:t>
      </w:r>
      <w:r w:rsidRPr="007C7BC6">
        <w:t>.</w:t>
      </w:r>
    </w:p>
    <w:p w14:paraId="30DCB6DE" w14:textId="77777777" w:rsidR="007C7BC6" w:rsidRPr="007C7BC6" w:rsidRDefault="007C7BC6" w:rsidP="007C7BC6">
      <w:pPr>
        <w:pStyle w:val="EndNoteBibliography"/>
        <w:spacing w:after="0"/>
        <w:ind w:left="720" w:hanging="720"/>
      </w:pPr>
      <w:r w:rsidRPr="007C7BC6">
        <w:tab/>
      </w:r>
    </w:p>
    <w:p w14:paraId="799C4AB4" w14:textId="77777777" w:rsidR="007C7BC6" w:rsidRPr="007C7BC6" w:rsidRDefault="007C7BC6" w:rsidP="007C7BC6">
      <w:pPr>
        <w:pStyle w:val="EndNoteBibliography"/>
      </w:pPr>
      <w:r w:rsidRPr="007C7BC6">
        <w:t xml:space="preserve">Geurs, K. T. and B. Van Wee (2004). "Accessibility evaluation of land-use and transport strategies: review and research directions." </w:t>
      </w:r>
      <w:r w:rsidRPr="007C7BC6">
        <w:rPr>
          <w:u w:val="single"/>
        </w:rPr>
        <w:t>Journal of Transport Geography</w:t>
      </w:r>
      <w:r w:rsidRPr="007C7BC6">
        <w:t xml:space="preserve"> </w:t>
      </w:r>
      <w:r w:rsidRPr="007C7BC6">
        <w:rPr>
          <w:b/>
        </w:rPr>
        <w:t>12</w:t>
      </w:r>
      <w:r w:rsidRPr="007C7BC6">
        <w:t>(2): 127-140.</w:t>
      </w:r>
    </w:p>
    <w:p w14:paraId="7AE8F41E" w14:textId="77777777" w:rsidR="007C7BC6" w:rsidRPr="007C7BC6" w:rsidRDefault="007C7BC6" w:rsidP="007C7BC6">
      <w:pPr>
        <w:pStyle w:val="EndNoteBibliography"/>
        <w:spacing w:after="0"/>
        <w:ind w:left="720" w:hanging="720"/>
      </w:pPr>
      <w:r w:rsidRPr="007C7BC6">
        <w:tab/>
      </w:r>
    </w:p>
    <w:p w14:paraId="13DE1C59" w14:textId="77777777" w:rsidR="007C7BC6" w:rsidRPr="007C7BC6" w:rsidRDefault="007C7BC6" w:rsidP="007C7BC6">
      <w:pPr>
        <w:pStyle w:val="EndNoteBibliography"/>
      </w:pPr>
      <w:r w:rsidRPr="007C7BC6">
        <w:t xml:space="preserve">Grasser, G., et al. (2013). "Objectively measured walkability and active transport and weight-related outcomes in adults: a systematic review." </w:t>
      </w:r>
      <w:r w:rsidRPr="007C7BC6">
        <w:rPr>
          <w:u w:val="single"/>
        </w:rPr>
        <w:t>Int J Public Health</w:t>
      </w:r>
      <w:r w:rsidRPr="007C7BC6">
        <w:t xml:space="preserve"> </w:t>
      </w:r>
      <w:r w:rsidRPr="007C7BC6">
        <w:rPr>
          <w:b/>
        </w:rPr>
        <w:t>58</w:t>
      </w:r>
      <w:r w:rsidRPr="007C7BC6">
        <w:t>(4): 615-625.</w:t>
      </w:r>
    </w:p>
    <w:p w14:paraId="395CBEB1" w14:textId="77777777" w:rsidR="007C7BC6" w:rsidRPr="007C7BC6" w:rsidRDefault="007C7BC6" w:rsidP="007C7BC6">
      <w:pPr>
        <w:pStyle w:val="EndNoteBibliography"/>
        <w:ind w:left="720" w:hanging="720"/>
      </w:pPr>
      <w:r w:rsidRPr="007C7BC6">
        <w:tab/>
        <w:t>OBJECTIVES: The aim of this study was to investigate which GIS-based measures of walkability (density, land-use mix, connectivity and walkability indexes) in urban and suburban neighbourhoods are used in research and which of them are consistently associated with walking and cycling for transport, overall active transportation and weight-related measures in adults. METHODS: A systematic review of English publications using PubMed, Science Direct, Active Living Research Literature Database, the Transportation Research Information Service and reference lists was conducted. The search terms utilised were synonyms for GIS in combination with synonyms for the outcomes. RESULTS: Thirty-four publications based on 19 different studies were eligible. Walkability measures such as gross population density, intersection density and walkability indexes most consistently correlated with measures of physical activity for transport. Results on weight-related measures were inconsistent. CONCLUSIONS: More research is needed to determine whether walkability is an appropriate measure for predicting weight-related measures and overall active transportation. As most of the consistent correlates, gross population density, intersection density and the walkability indexes have the potential to be used in planning and monitoring.</w:t>
      </w:r>
    </w:p>
    <w:p w14:paraId="1297FD32" w14:textId="77777777" w:rsidR="007C7BC6" w:rsidRPr="007C7BC6" w:rsidRDefault="007C7BC6" w:rsidP="007C7BC6">
      <w:pPr>
        <w:pStyle w:val="EndNoteBibliography"/>
        <w:spacing w:after="0"/>
      </w:pPr>
    </w:p>
    <w:p w14:paraId="0F4D2D6D" w14:textId="77777777" w:rsidR="007C7BC6" w:rsidRPr="007C7BC6" w:rsidRDefault="007C7BC6" w:rsidP="007C7BC6">
      <w:pPr>
        <w:pStyle w:val="EndNoteBibliography"/>
      </w:pPr>
      <w:r w:rsidRPr="007C7BC6">
        <w:t xml:space="preserve">Grasser, G., et al. (2017). "A European perspective on GIS-based walkability and active modes of transport." </w:t>
      </w:r>
      <w:r w:rsidRPr="007C7BC6">
        <w:rPr>
          <w:u w:val="single"/>
        </w:rPr>
        <w:t>Eur J Public Health</w:t>
      </w:r>
      <w:r w:rsidRPr="007C7BC6">
        <w:t xml:space="preserve"> </w:t>
      </w:r>
      <w:r w:rsidRPr="007C7BC6">
        <w:rPr>
          <w:b/>
        </w:rPr>
        <w:t>27</w:t>
      </w:r>
      <w:r w:rsidRPr="007C7BC6">
        <w:t>(1): 145-151.</w:t>
      </w:r>
    </w:p>
    <w:p w14:paraId="3004F9CE" w14:textId="77777777" w:rsidR="007C7BC6" w:rsidRPr="007C7BC6" w:rsidRDefault="007C7BC6" w:rsidP="007C7BC6">
      <w:pPr>
        <w:pStyle w:val="EndNoteBibliography"/>
        <w:ind w:left="720" w:hanging="720"/>
      </w:pPr>
      <w:r w:rsidRPr="007C7BC6">
        <w:tab/>
        <w:t xml:space="preserve">Background: The association between GIS-based walkability and walking for transport is considered to be well established in USA and in Australia. Research on the association between walkability and cycling for transport in European cities is lacking. The aim of this study was to test the predictive validity of established walkability measures and to explore alternative walkability measures associated with walking and cycling for transport in a European context. Methods: Outcome data were derived from the representative cross-sectional survey ( n &amp;thinsp;&amp;equals;&amp;thinsp;843) &amp;lsquo;Radfreundliche Stadt&amp;rsquo; of adults in the city of Graz (Austria). GIS-based walkability was measured using both established measures (e.g. gross population density, household unit density, entropy index, three-way intersection density, IPEN walkability index) and alternative measures (e.g. proportion of mixed land use, four-way intersection density, Graz walkability index). ANCOVAs were conducted to examine the adjusted </w:t>
      </w:r>
      <w:r w:rsidRPr="007C7BC6">
        <w:lastRenderedPageBreak/>
        <w:t>association between walkability measures and outcomes. Results: Household unit density, proportion of mixed land use, three-way intersection density and IPEN walkability index were positively associated with walking for transport, but the other measures were not. All walkability measures were positively associated with cycling for transport. Conclusion: The established walkability measures were applicable to a European city such as Graz. The alternative walkability measures performed well in a European context. Due to measurement issues the association between these walkability measures and walking for transport needs to be investigated further.</w:t>
      </w:r>
    </w:p>
    <w:p w14:paraId="1A6C01AF" w14:textId="77777777" w:rsidR="007C7BC6" w:rsidRPr="007C7BC6" w:rsidRDefault="007C7BC6" w:rsidP="007C7BC6">
      <w:pPr>
        <w:pStyle w:val="EndNoteBibliography"/>
        <w:spacing w:after="0"/>
      </w:pPr>
    </w:p>
    <w:p w14:paraId="79F625E0" w14:textId="77777777" w:rsidR="007C7BC6" w:rsidRPr="007C7BC6" w:rsidRDefault="007C7BC6" w:rsidP="007C7BC6">
      <w:pPr>
        <w:pStyle w:val="EndNoteBibliography"/>
      </w:pPr>
      <w:r w:rsidRPr="007C7BC6">
        <w:t xml:space="preserve">Greenberg, M. R. and J. Renne (2005). "Where does walkability matter the most? An environmental justice interpretation of New Jersey data." </w:t>
      </w:r>
      <w:r w:rsidRPr="007C7BC6">
        <w:rPr>
          <w:u w:val="single"/>
        </w:rPr>
        <w:t>Journal of urban health</w:t>
      </w:r>
      <w:r w:rsidRPr="007C7BC6">
        <w:t xml:space="preserve"> </w:t>
      </w:r>
      <w:r w:rsidRPr="007C7BC6">
        <w:rPr>
          <w:b/>
        </w:rPr>
        <w:t>82</w:t>
      </w:r>
      <w:r w:rsidRPr="007C7BC6">
        <w:t>(1): 90-100.</w:t>
      </w:r>
    </w:p>
    <w:p w14:paraId="789E16BD" w14:textId="77777777" w:rsidR="007C7BC6" w:rsidRPr="007C7BC6" w:rsidRDefault="007C7BC6" w:rsidP="007C7BC6">
      <w:pPr>
        <w:pStyle w:val="EndNoteBibliography"/>
        <w:spacing w:after="0"/>
        <w:ind w:left="720" w:hanging="720"/>
      </w:pPr>
      <w:r w:rsidRPr="007C7BC6">
        <w:tab/>
      </w:r>
    </w:p>
    <w:p w14:paraId="540F6E19" w14:textId="77777777" w:rsidR="007C7BC6" w:rsidRPr="007C7BC6" w:rsidRDefault="007C7BC6" w:rsidP="007C7BC6">
      <w:pPr>
        <w:pStyle w:val="EndNoteBibliography"/>
      </w:pPr>
      <w:r w:rsidRPr="007C7BC6">
        <w:t xml:space="preserve">Gutiérrez, J. and J. C. García-Palomares (2008). "Distance-measure impacts on the calculation of transport service areas using GIS." </w:t>
      </w:r>
      <w:r w:rsidRPr="007C7BC6">
        <w:rPr>
          <w:u w:val="single"/>
        </w:rPr>
        <w:t>Environment and Planning B: Planning and Design</w:t>
      </w:r>
      <w:r w:rsidRPr="007C7BC6">
        <w:t xml:space="preserve"> </w:t>
      </w:r>
      <w:r w:rsidRPr="007C7BC6">
        <w:rPr>
          <w:b/>
        </w:rPr>
        <w:t>35</w:t>
      </w:r>
      <w:r w:rsidRPr="007C7BC6">
        <w:t>(3): 480-503.</w:t>
      </w:r>
    </w:p>
    <w:p w14:paraId="5C295045" w14:textId="77777777" w:rsidR="007C7BC6" w:rsidRPr="007C7BC6" w:rsidRDefault="007C7BC6" w:rsidP="007C7BC6">
      <w:pPr>
        <w:pStyle w:val="EndNoteBibliography"/>
        <w:spacing w:after="0"/>
        <w:ind w:left="720" w:hanging="720"/>
      </w:pPr>
      <w:r w:rsidRPr="007C7BC6">
        <w:tab/>
      </w:r>
    </w:p>
    <w:p w14:paraId="34BF1A28" w14:textId="77777777" w:rsidR="007C7BC6" w:rsidRPr="007C7BC6" w:rsidRDefault="007C7BC6" w:rsidP="007C7BC6">
      <w:pPr>
        <w:pStyle w:val="EndNoteBibliography"/>
      </w:pPr>
      <w:r w:rsidRPr="007C7BC6">
        <w:t xml:space="preserve">Hakim, A. A., et al. (1998). "Effects of walking on mortality among nonsmoking retired men." </w:t>
      </w:r>
      <w:r w:rsidRPr="007C7BC6">
        <w:rPr>
          <w:u w:val="single"/>
        </w:rPr>
        <w:t>New England Journal of Medicine</w:t>
      </w:r>
      <w:r w:rsidRPr="007C7BC6">
        <w:t xml:space="preserve"> </w:t>
      </w:r>
      <w:r w:rsidRPr="007C7BC6">
        <w:rPr>
          <w:b/>
        </w:rPr>
        <w:t>338</w:t>
      </w:r>
      <w:r w:rsidRPr="007C7BC6">
        <w:t>(2): 94-99.</w:t>
      </w:r>
    </w:p>
    <w:p w14:paraId="21F93EEE" w14:textId="77777777" w:rsidR="007C7BC6" w:rsidRPr="007C7BC6" w:rsidRDefault="007C7BC6" w:rsidP="007C7BC6">
      <w:pPr>
        <w:pStyle w:val="EndNoteBibliography"/>
        <w:spacing w:after="0"/>
        <w:ind w:left="720" w:hanging="720"/>
      </w:pPr>
      <w:r w:rsidRPr="007C7BC6">
        <w:tab/>
      </w:r>
    </w:p>
    <w:p w14:paraId="1C613058" w14:textId="77777777" w:rsidR="007C7BC6" w:rsidRPr="007C7BC6" w:rsidRDefault="007C7BC6" w:rsidP="007C7BC6">
      <w:pPr>
        <w:pStyle w:val="EndNoteBibliography"/>
      </w:pPr>
      <w:r w:rsidRPr="007C7BC6">
        <w:t xml:space="preserve">Halden, D., et al. (2000). </w:t>
      </w:r>
      <w:r w:rsidRPr="007C7BC6">
        <w:rPr>
          <w:u w:val="single"/>
        </w:rPr>
        <w:t>Accessibility: Review of measuring techniques and their application</w:t>
      </w:r>
      <w:r w:rsidRPr="007C7BC6">
        <w:t>, Great Britain, Scottish Executive, Central Research Unit Edinburgh, UK.</w:t>
      </w:r>
    </w:p>
    <w:p w14:paraId="248B875D" w14:textId="77777777" w:rsidR="007C7BC6" w:rsidRPr="007C7BC6" w:rsidRDefault="007C7BC6" w:rsidP="007C7BC6">
      <w:pPr>
        <w:pStyle w:val="EndNoteBibliography"/>
        <w:spacing w:after="0"/>
        <w:ind w:left="720" w:hanging="720"/>
      </w:pPr>
      <w:r w:rsidRPr="007C7BC6">
        <w:tab/>
      </w:r>
    </w:p>
    <w:p w14:paraId="201F0BF5" w14:textId="77777777" w:rsidR="007C7BC6" w:rsidRPr="007C7BC6" w:rsidRDefault="007C7BC6" w:rsidP="007C7BC6">
      <w:pPr>
        <w:pStyle w:val="EndNoteBibliography"/>
      </w:pPr>
      <w:r w:rsidRPr="007C7BC6">
        <w:t xml:space="preserve">Handy, S. (2020). "Is accessibility an idea whose time has finally come?" </w:t>
      </w:r>
      <w:r w:rsidRPr="007C7BC6">
        <w:rPr>
          <w:u w:val="single"/>
        </w:rPr>
        <w:t>Transportation Research Part D: Transport and Environment</w:t>
      </w:r>
      <w:r w:rsidRPr="007C7BC6">
        <w:t xml:space="preserve"> </w:t>
      </w:r>
      <w:r w:rsidRPr="007C7BC6">
        <w:rPr>
          <w:b/>
        </w:rPr>
        <w:t>83</w:t>
      </w:r>
      <w:r w:rsidRPr="007C7BC6">
        <w:t>.</w:t>
      </w:r>
    </w:p>
    <w:p w14:paraId="2E60D669" w14:textId="77777777" w:rsidR="007C7BC6" w:rsidRPr="007C7BC6" w:rsidRDefault="007C7BC6" w:rsidP="007C7BC6">
      <w:pPr>
        <w:pStyle w:val="EndNoteBibliography"/>
        <w:spacing w:after="0"/>
        <w:ind w:left="720" w:hanging="720"/>
      </w:pPr>
      <w:r w:rsidRPr="007C7BC6">
        <w:tab/>
      </w:r>
    </w:p>
    <w:p w14:paraId="44B01C9B" w14:textId="77777777" w:rsidR="007C7BC6" w:rsidRPr="007C7BC6" w:rsidRDefault="007C7BC6" w:rsidP="007C7BC6">
      <w:pPr>
        <w:pStyle w:val="EndNoteBibliography"/>
      </w:pPr>
      <w:r w:rsidRPr="007C7BC6">
        <w:t xml:space="preserve">Handy, S. L., &amp; Niemeier, D. A (1997). "Measuring accessibility: an exploration of issues and alternatives." </w:t>
      </w:r>
      <w:r w:rsidRPr="007C7BC6">
        <w:rPr>
          <w:u w:val="single"/>
        </w:rPr>
        <w:t>Environment and Planning A: Economy and Space</w:t>
      </w:r>
      <w:r w:rsidRPr="007C7BC6">
        <w:t>.</w:t>
      </w:r>
    </w:p>
    <w:p w14:paraId="2AE0CEEA" w14:textId="77777777" w:rsidR="007C7BC6" w:rsidRPr="007C7BC6" w:rsidRDefault="007C7BC6" w:rsidP="007C7BC6">
      <w:pPr>
        <w:pStyle w:val="EndNoteBibliography"/>
        <w:spacing w:after="0"/>
        <w:ind w:left="720" w:hanging="720"/>
      </w:pPr>
      <w:r w:rsidRPr="007C7BC6">
        <w:tab/>
      </w:r>
    </w:p>
    <w:p w14:paraId="0623BB65" w14:textId="77777777" w:rsidR="007C7BC6" w:rsidRPr="007C7BC6" w:rsidRDefault="007C7BC6" w:rsidP="007C7BC6">
      <w:pPr>
        <w:pStyle w:val="EndNoteBibliography"/>
      </w:pPr>
      <w:r w:rsidRPr="007C7BC6">
        <w:t xml:space="preserve">Handy, S. L. and D. A. Niemeier (1997). "Measuring accessibility: an exploration of issues and alternatives." </w:t>
      </w:r>
      <w:r w:rsidRPr="007C7BC6">
        <w:rPr>
          <w:u w:val="single"/>
        </w:rPr>
        <w:t>Environment and planning A</w:t>
      </w:r>
      <w:r w:rsidRPr="007C7BC6">
        <w:t xml:space="preserve"> </w:t>
      </w:r>
      <w:r w:rsidRPr="007C7BC6">
        <w:rPr>
          <w:b/>
        </w:rPr>
        <w:t>29</w:t>
      </w:r>
      <w:r w:rsidRPr="007C7BC6">
        <w:t>(7): 1175-1194.</w:t>
      </w:r>
    </w:p>
    <w:p w14:paraId="4F754442" w14:textId="77777777" w:rsidR="007C7BC6" w:rsidRPr="007C7BC6" w:rsidRDefault="007C7BC6" w:rsidP="007C7BC6">
      <w:pPr>
        <w:pStyle w:val="EndNoteBibliography"/>
        <w:spacing w:after="0"/>
        <w:ind w:left="720" w:hanging="720"/>
      </w:pPr>
      <w:r w:rsidRPr="007C7BC6">
        <w:tab/>
      </w:r>
    </w:p>
    <w:p w14:paraId="1469E590" w14:textId="77777777" w:rsidR="007C7BC6" w:rsidRPr="007C7BC6" w:rsidRDefault="007C7BC6" w:rsidP="007C7BC6">
      <w:pPr>
        <w:pStyle w:val="EndNoteBibliography"/>
      </w:pPr>
      <w:r w:rsidRPr="007C7BC6">
        <w:t xml:space="preserve">Hansen, W. G. (1959). "How accessibility shapes land use." </w:t>
      </w:r>
      <w:r w:rsidRPr="007C7BC6">
        <w:rPr>
          <w:u w:val="single"/>
        </w:rPr>
        <w:t>Journal of the American Institute of planners</w:t>
      </w:r>
      <w:r w:rsidRPr="007C7BC6">
        <w:t xml:space="preserve"> </w:t>
      </w:r>
      <w:r w:rsidRPr="007C7BC6">
        <w:rPr>
          <w:b/>
        </w:rPr>
        <w:t>25</w:t>
      </w:r>
      <w:r w:rsidRPr="007C7BC6">
        <w:t>(2): 73-76.</w:t>
      </w:r>
    </w:p>
    <w:p w14:paraId="1D95639A" w14:textId="77777777" w:rsidR="007C7BC6" w:rsidRPr="007C7BC6" w:rsidRDefault="007C7BC6" w:rsidP="007C7BC6">
      <w:pPr>
        <w:pStyle w:val="EndNoteBibliography"/>
        <w:spacing w:after="0"/>
        <w:ind w:left="720" w:hanging="720"/>
      </w:pPr>
      <w:r w:rsidRPr="007C7BC6">
        <w:tab/>
      </w:r>
    </w:p>
    <w:p w14:paraId="2C1E57D5" w14:textId="77777777" w:rsidR="007C7BC6" w:rsidRPr="007C7BC6" w:rsidRDefault="007C7BC6" w:rsidP="007C7BC6">
      <w:pPr>
        <w:pStyle w:val="EndNoteBibliography"/>
      </w:pPr>
      <w:r w:rsidRPr="007C7BC6">
        <w:t xml:space="preserve">Harkey, D. L., et al. (1998). "Development of the bicycle compatibility index." </w:t>
      </w:r>
      <w:r w:rsidRPr="007C7BC6">
        <w:rPr>
          <w:u w:val="single"/>
        </w:rPr>
        <w:t>Transportation research record</w:t>
      </w:r>
      <w:r w:rsidRPr="007C7BC6">
        <w:t xml:space="preserve"> </w:t>
      </w:r>
      <w:r w:rsidRPr="007C7BC6">
        <w:rPr>
          <w:b/>
        </w:rPr>
        <w:t>1636</w:t>
      </w:r>
      <w:r w:rsidRPr="007C7BC6">
        <w:t>(1): 13-20.</w:t>
      </w:r>
    </w:p>
    <w:p w14:paraId="11FD5D85" w14:textId="77777777" w:rsidR="007C7BC6" w:rsidRPr="007C7BC6" w:rsidRDefault="007C7BC6" w:rsidP="007C7BC6">
      <w:pPr>
        <w:pStyle w:val="EndNoteBibliography"/>
        <w:spacing w:after="0"/>
        <w:ind w:left="720" w:hanging="720"/>
      </w:pPr>
      <w:r w:rsidRPr="007C7BC6">
        <w:tab/>
      </w:r>
    </w:p>
    <w:p w14:paraId="17C49905" w14:textId="77777777" w:rsidR="007C7BC6" w:rsidRPr="007C7BC6" w:rsidRDefault="007C7BC6" w:rsidP="007C7BC6">
      <w:pPr>
        <w:pStyle w:val="EndNoteBibliography"/>
      </w:pPr>
      <w:r w:rsidRPr="007C7BC6">
        <w:t>Harkey, D. L., et al. (1998). Development of the bicycle compatibility index: A level of service concept, final report, United States. Federal Highway Administration.</w:t>
      </w:r>
    </w:p>
    <w:p w14:paraId="622A64C1" w14:textId="77777777" w:rsidR="007C7BC6" w:rsidRPr="007C7BC6" w:rsidRDefault="007C7BC6" w:rsidP="007C7BC6">
      <w:pPr>
        <w:pStyle w:val="EndNoteBibliography"/>
        <w:spacing w:after="0"/>
        <w:ind w:left="720" w:hanging="720"/>
      </w:pPr>
      <w:r w:rsidRPr="007C7BC6">
        <w:tab/>
      </w:r>
    </w:p>
    <w:p w14:paraId="2A81573E" w14:textId="77777777" w:rsidR="007C7BC6" w:rsidRPr="007C7BC6" w:rsidRDefault="007C7BC6" w:rsidP="007C7BC6">
      <w:pPr>
        <w:pStyle w:val="EndNoteBibliography"/>
      </w:pPr>
      <w:r w:rsidRPr="007C7BC6">
        <w:t xml:space="preserve">Harris, B. (2001). "Accessibility: concepts and applications." </w:t>
      </w:r>
      <w:r w:rsidRPr="007C7BC6">
        <w:rPr>
          <w:u w:val="single"/>
        </w:rPr>
        <w:t>Journal of transportation and statistics</w:t>
      </w:r>
      <w:r w:rsidRPr="007C7BC6">
        <w:t xml:space="preserve"> </w:t>
      </w:r>
      <w:r w:rsidRPr="007C7BC6">
        <w:rPr>
          <w:b/>
        </w:rPr>
        <w:t>4</w:t>
      </w:r>
      <w:r w:rsidRPr="007C7BC6">
        <w:t>(2/3): 15-30.</w:t>
      </w:r>
    </w:p>
    <w:p w14:paraId="7D860FA6" w14:textId="77777777" w:rsidR="007C7BC6" w:rsidRPr="007C7BC6" w:rsidRDefault="007C7BC6" w:rsidP="007C7BC6">
      <w:pPr>
        <w:pStyle w:val="EndNoteBibliography"/>
        <w:spacing w:after="0"/>
        <w:ind w:left="720" w:hanging="720"/>
      </w:pPr>
      <w:r w:rsidRPr="007C7BC6">
        <w:tab/>
      </w:r>
    </w:p>
    <w:p w14:paraId="69F4D73F" w14:textId="77777777" w:rsidR="007C7BC6" w:rsidRPr="007C7BC6" w:rsidRDefault="007C7BC6" w:rsidP="007C7BC6">
      <w:pPr>
        <w:pStyle w:val="EndNoteBibliography"/>
      </w:pPr>
      <w:r w:rsidRPr="007C7BC6">
        <w:lastRenderedPageBreak/>
        <w:t xml:space="preserve">Hochmair, H. H. (2015). "Assessment of bicycle service areas around transit stations." </w:t>
      </w:r>
      <w:r w:rsidRPr="007C7BC6">
        <w:rPr>
          <w:u w:val="single"/>
        </w:rPr>
        <w:t>International Journal of Sustainable Transportation</w:t>
      </w:r>
      <w:r w:rsidRPr="007C7BC6">
        <w:t xml:space="preserve"> </w:t>
      </w:r>
      <w:r w:rsidRPr="007C7BC6">
        <w:rPr>
          <w:b/>
        </w:rPr>
        <w:t>9</w:t>
      </w:r>
      <w:r w:rsidRPr="007C7BC6">
        <w:t>(1): 15-29.</w:t>
      </w:r>
    </w:p>
    <w:p w14:paraId="2387E4F2" w14:textId="77777777" w:rsidR="007C7BC6" w:rsidRPr="007C7BC6" w:rsidRDefault="007C7BC6" w:rsidP="007C7BC6">
      <w:pPr>
        <w:pStyle w:val="EndNoteBibliography"/>
        <w:spacing w:after="0"/>
        <w:ind w:left="720" w:hanging="720"/>
      </w:pPr>
      <w:r w:rsidRPr="007C7BC6">
        <w:tab/>
      </w:r>
    </w:p>
    <w:p w14:paraId="15FD0859" w14:textId="77777777" w:rsidR="007C7BC6" w:rsidRPr="007C7BC6" w:rsidRDefault="007C7BC6" w:rsidP="007C7BC6">
      <w:pPr>
        <w:pStyle w:val="EndNoteBibliography"/>
      </w:pPr>
      <w:r w:rsidRPr="007C7BC6">
        <w:t xml:space="preserve">Hoedl, S., et al. (2010). "The bikeability and walkability evaluation table: Reliability and application." </w:t>
      </w:r>
      <w:r w:rsidRPr="007C7BC6">
        <w:rPr>
          <w:u w:val="single"/>
        </w:rPr>
        <w:t>American journal of preventive medicine</w:t>
      </w:r>
      <w:r w:rsidRPr="007C7BC6">
        <w:t xml:space="preserve"> </w:t>
      </w:r>
      <w:r w:rsidRPr="007C7BC6">
        <w:rPr>
          <w:b/>
        </w:rPr>
        <w:t>39</w:t>
      </w:r>
      <w:r w:rsidRPr="007C7BC6">
        <w:t>(5): 457-459.</w:t>
      </w:r>
    </w:p>
    <w:p w14:paraId="5C3C9BDA" w14:textId="77777777" w:rsidR="007C7BC6" w:rsidRPr="007C7BC6" w:rsidRDefault="007C7BC6" w:rsidP="007C7BC6">
      <w:pPr>
        <w:pStyle w:val="EndNoteBibliography"/>
        <w:spacing w:after="0"/>
        <w:ind w:left="720" w:hanging="720"/>
      </w:pPr>
      <w:r w:rsidRPr="007C7BC6">
        <w:tab/>
      </w:r>
    </w:p>
    <w:p w14:paraId="7BFD2A91" w14:textId="77777777" w:rsidR="007C7BC6" w:rsidRPr="007C7BC6" w:rsidRDefault="007C7BC6" w:rsidP="007C7BC6">
      <w:pPr>
        <w:pStyle w:val="EndNoteBibliography"/>
      </w:pPr>
      <w:r w:rsidRPr="007C7BC6">
        <w:t xml:space="preserve">Horacek, T. M., et al. (2012). "Sneakers and spokes: An assessment of the walkability and bikeability of US postsecondary institutions." </w:t>
      </w:r>
      <w:r w:rsidRPr="007C7BC6">
        <w:rPr>
          <w:u w:val="single"/>
        </w:rPr>
        <w:t>Journal of Environmental Health</w:t>
      </w:r>
      <w:r w:rsidRPr="007C7BC6">
        <w:t xml:space="preserve"> </w:t>
      </w:r>
      <w:r w:rsidRPr="007C7BC6">
        <w:rPr>
          <w:b/>
        </w:rPr>
        <w:t>74</w:t>
      </w:r>
      <w:r w:rsidRPr="007C7BC6">
        <w:t>(7): 8-15.</w:t>
      </w:r>
    </w:p>
    <w:p w14:paraId="38215F0A" w14:textId="77777777" w:rsidR="007C7BC6" w:rsidRPr="007C7BC6" w:rsidRDefault="007C7BC6" w:rsidP="007C7BC6">
      <w:pPr>
        <w:pStyle w:val="EndNoteBibliography"/>
        <w:spacing w:after="0"/>
        <w:ind w:left="720" w:hanging="720"/>
      </w:pPr>
      <w:r w:rsidRPr="007C7BC6">
        <w:tab/>
      </w:r>
    </w:p>
    <w:p w14:paraId="6068D44C" w14:textId="77777777" w:rsidR="007C7BC6" w:rsidRPr="007C7BC6" w:rsidRDefault="007C7BC6" w:rsidP="007C7BC6">
      <w:pPr>
        <w:pStyle w:val="EndNoteBibliography"/>
      </w:pPr>
      <w:r w:rsidRPr="007C7BC6">
        <w:t xml:space="preserve">Horner, M. W. (2004). "Exploring metropolitan accessibility and urban structure." </w:t>
      </w:r>
      <w:r w:rsidRPr="007C7BC6">
        <w:rPr>
          <w:u w:val="single"/>
        </w:rPr>
        <w:t>Urban Geography</w:t>
      </w:r>
      <w:r w:rsidRPr="007C7BC6">
        <w:t xml:space="preserve"> </w:t>
      </w:r>
      <w:r w:rsidRPr="007C7BC6">
        <w:rPr>
          <w:b/>
        </w:rPr>
        <w:t>25</w:t>
      </w:r>
      <w:r w:rsidRPr="007C7BC6">
        <w:t>(3): 264-284.</w:t>
      </w:r>
    </w:p>
    <w:p w14:paraId="53F9CED4" w14:textId="77777777" w:rsidR="007C7BC6" w:rsidRPr="007C7BC6" w:rsidRDefault="007C7BC6" w:rsidP="007C7BC6">
      <w:pPr>
        <w:pStyle w:val="EndNoteBibliography"/>
        <w:spacing w:after="0"/>
        <w:ind w:left="720" w:hanging="720"/>
      </w:pPr>
      <w:r w:rsidRPr="007C7BC6">
        <w:tab/>
      </w:r>
    </w:p>
    <w:p w14:paraId="2ABEC853" w14:textId="77777777" w:rsidR="007C7BC6" w:rsidRPr="007C7BC6" w:rsidRDefault="007C7BC6" w:rsidP="007C7BC6">
      <w:pPr>
        <w:pStyle w:val="EndNoteBibliography"/>
      </w:pPr>
      <w:r w:rsidRPr="007C7BC6">
        <w:t xml:space="preserve">Houde, M., et al. (2018). "A ride for whom: Has cycling network expansion reduced inequities in accessibility in Montreal, Canada?" </w:t>
      </w:r>
      <w:r w:rsidRPr="007C7BC6">
        <w:rPr>
          <w:u w:val="single"/>
        </w:rPr>
        <w:t>Journal of Transport Geography</w:t>
      </w:r>
      <w:r w:rsidRPr="007C7BC6">
        <w:t xml:space="preserve"> </w:t>
      </w:r>
      <w:r w:rsidRPr="007C7BC6">
        <w:rPr>
          <w:b/>
        </w:rPr>
        <w:t>68</w:t>
      </w:r>
      <w:r w:rsidRPr="007C7BC6">
        <w:t>: 9-21.</w:t>
      </w:r>
    </w:p>
    <w:p w14:paraId="51BA7C57" w14:textId="77777777" w:rsidR="007C7BC6" w:rsidRPr="007C7BC6" w:rsidRDefault="007C7BC6" w:rsidP="007C7BC6">
      <w:pPr>
        <w:pStyle w:val="EndNoteBibliography"/>
        <w:spacing w:after="0"/>
        <w:ind w:left="720" w:hanging="720"/>
      </w:pPr>
      <w:r w:rsidRPr="007C7BC6">
        <w:tab/>
      </w:r>
    </w:p>
    <w:p w14:paraId="70BD3096" w14:textId="77777777" w:rsidR="007C7BC6" w:rsidRPr="007C7BC6" w:rsidRDefault="007C7BC6" w:rsidP="007C7BC6">
      <w:pPr>
        <w:pStyle w:val="EndNoteBibliography"/>
      </w:pPr>
      <w:r w:rsidRPr="007C7BC6">
        <w:t xml:space="preserve">Hsiao, S., et al. (1997). "Use of geographic information system for analysis of transit pedestrian access." </w:t>
      </w:r>
      <w:r w:rsidRPr="007C7BC6">
        <w:rPr>
          <w:u w:val="single"/>
        </w:rPr>
        <w:t>Transportation research record</w:t>
      </w:r>
      <w:r w:rsidRPr="007C7BC6">
        <w:t xml:space="preserve"> </w:t>
      </w:r>
      <w:r w:rsidRPr="007C7BC6">
        <w:rPr>
          <w:b/>
        </w:rPr>
        <w:t>1604</w:t>
      </w:r>
      <w:r w:rsidRPr="007C7BC6">
        <w:t>(1): 50-59.</w:t>
      </w:r>
    </w:p>
    <w:p w14:paraId="39783F23" w14:textId="77777777" w:rsidR="007C7BC6" w:rsidRPr="007C7BC6" w:rsidRDefault="007C7BC6" w:rsidP="007C7BC6">
      <w:pPr>
        <w:pStyle w:val="EndNoteBibliography"/>
        <w:spacing w:after="0"/>
        <w:ind w:left="720" w:hanging="720"/>
      </w:pPr>
      <w:r w:rsidRPr="007C7BC6">
        <w:tab/>
      </w:r>
    </w:p>
    <w:p w14:paraId="3FFFC5F9" w14:textId="77777777" w:rsidR="007C7BC6" w:rsidRPr="007C7BC6" w:rsidRDefault="007C7BC6" w:rsidP="007C7BC6">
      <w:pPr>
        <w:pStyle w:val="EndNoteBibliography"/>
      </w:pPr>
      <w:r w:rsidRPr="007C7BC6">
        <w:t xml:space="preserve">Hsu, C.-I. and Y.-C. Tsai (2014). "An Energy Expenditure Approach for Estimating Walking Distance." </w:t>
      </w:r>
      <w:r w:rsidRPr="007C7BC6">
        <w:rPr>
          <w:u w:val="single"/>
        </w:rPr>
        <w:t>Environment and Planning B: Planning and Design</w:t>
      </w:r>
      <w:r w:rsidRPr="007C7BC6">
        <w:t xml:space="preserve"> </w:t>
      </w:r>
      <w:r w:rsidRPr="007C7BC6">
        <w:rPr>
          <w:b/>
        </w:rPr>
        <w:t>41</w:t>
      </w:r>
      <w:r w:rsidRPr="007C7BC6">
        <w:t>(2): 289-306.</w:t>
      </w:r>
    </w:p>
    <w:p w14:paraId="7C6034D5" w14:textId="77777777" w:rsidR="007C7BC6" w:rsidRPr="007C7BC6" w:rsidRDefault="007C7BC6" w:rsidP="007C7BC6">
      <w:pPr>
        <w:pStyle w:val="EndNoteBibliography"/>
        <w:spacing w:after="0"/>
        <w:ind w:left="720" w:hanging="720"/>
      </w:pPr>
      <w:r w:rsidRPr="007C7BC6">
        <w:tab/>
      </w:r>
    </w:p>
    <w:p w14:paraId="1DC22A35" w14:textId="77777777" w:rsidR="007C7BC6" w:rsidRPr="007C7BC6" w:rsidRDefault="007C7BC6" w:rsidP="007C7BC6">
      <w:pPr>
        <w:pStyle w:val="EndNoteBibliography"/>
      </w:pPr>
      <w:r w:rsidRPr="007C7BC6">
        <w:t xml:space="preserve">Hull, A., et al. (2012). </w:t>
      </w:r>
      <w:r w:rsidRPr="007C7BC6">
        <w:rPr>
          <w:u w:val="single"/>
        </w:rPr>
        <w:t>Accessibility instruments for planning practice</w:t>
      </w:r>
      <w:r w:rsidRPr="007C7BC6">
        <w:t>, Cost Office Brussels.</w:t>
      </w:r>
    </w:p>
    <w:p w14:paraId="11B4203C" w14:textId="77777777" w:rsidR="007C7BC6" w:rsidRPr="007C7BC6" w:rsidRDefault="007C7BC6" w:rsidP="007C7BC6">
      <w:pPr>
        <w:pStyle w:val="EndNoteBibliography"/>
        <w:spacing w:after="0"/>
        <w:ind w:left="720" w:hanging="720"/>
      </w:pPr>
      <w:r w:rsidRPr="007C7BC6">
        <w:tab/>
      </w:r>
    </w:p>
    <w:p w14:paraId="6BF85FDA" w14:textId="77777777" w:rsidR="007C7BC6" w:rsidRPr="007C7BC6" w:rsidRDefault="007C7BC6" w:rsidP="007C7BC6">
      <w:pPr>
        <w:pStyle w:val="EndNoteBibliography"/>
      </w:pPr>
      <w:r w:rsidRPr="007C7BC6">
        <w:t xml:space="preserve">Hunt, J. D. and J. E. Abraham (2006). "Influences on bicycle use." </w:t>
      </w:r>
      <w:r w:rsidRPr="007C7BC6">
        <w:rPr>
          <w:u w:val="single"/>
        </w:rPr>
        <w:t>Transportation</w:t>
      </w:r>
      <w:r w:rsidRPr="007C7BC6">
        <w:t xml:space="preserve"> </w:t>
      </w:r>
      <w:r w:rsidRPr="007C7BC6">
        <w:rPr>
          <w:b/>
        </w:rPr>
        <w:t>34</w:t>
      </w:r>
      <w:r w:rsidRPr="007C7BC6">
        <w:t>(4): 453-470.</w:t>
      </w:r>
    </w:p>
    <w:p w14:paraId="42136C16" w14:textId="77777777" w:rsidR="007C7BC6" w:rsidRPr="007C7BC6" w:rsidRDefault="007C7BC6" w:rsidP="007C7BC6">
      <w:pPr>
        <w:pStyle w:val="EndNoteBibliography"/>
        <w:spacing w:after="0"/>
        <w:ind w:left="720" w:hanging="720"/>
      </w:pPr>
      <w:r w:rsidRPr="007C7BC6">
        <w:tab/>
      </w:r>
    </w:p>
    <w:p w14:paraId="6AA513AD" w14:textId="77777777" w:rsidR="007C7BC6" w:rsidRPr="007C7BC6" w:rsidRDefault="007C7BC6" w:rsidP="007C7BC6">
      <w:pPr>
        <w:pStyle w:val="EndNoteBibliography"/>
      </w:pPr>
      <w:r w:rsidRPr="007C7BC6">
        <w:t xml:space="preserve">Iacono, M., et al. (2010). "Measuring non-motorized accessibility: issues, alternatives, and execution." </w:t>
      </w:r>
      <w:r w:rsidRPr="007C7BC6">
        <w:rPr>
          <w:u w:val="single"/>
        </w:rPr>
        <w:t>Journal of Transport Geography</w:t>
      </w:r>
      <w:r w:rsidRPr="007C7BC6">
        <w:t xml:space="preserve"> </w:t>
      </w:r>
      <w:r w:rsidRPr="007C7BC6">
        <w:rPr>
          <w:b/>
        </w:rPr>
        <w:t>18</w:t>
      </w:r>
      <w:r w:rsidRPr="007C7BC6">
        <w:t>(1): 133-140.</w:t>
      </w:r>
    </w:p>
    <w:p w14:paraId="034C5335" w14:textId="77777777" w:rsidR="007C7BC6" w:rsidRPr="007C7BC6" w:rsidRDefault="007C7BC6" w:rsidP="007C7BC6">
      <w:pPr>
        <w:pStyle w:val="EndNoteBibliography"/>
        <w:spacing w:after="0"/>
        <w:ind w:left="720" w:hanging="720"/>
      </w:pPr>
      <w:r w:rsidRPr="007C7BC6">
        <w:tab/>
      </w:r>
    </w:p>
    <w:p w14:paraId="216C482E" w14:textId="77777777" w:rsidR="007C7BC6" w:rsidRPr="007C7BC6" w:rsidRDefault="007C7BC6" w:rsidP="007C7BC6">
      <w:pPr>
        <w:pStyle w:val="EndNoteBibliography"/>
      </w:pPr>
      <w:r w:rsidRPr="007C7BC6">
        <w:t xml:space="preserve">Iseki, H. and M. Tingstrom (2014). "A new approach for bikeshed analysis with consideration of topography, street connectivity, and energy consumption." </w:t>
      </w:r>
      <w:r w:rsidRPr="007C7BC6">
        <w:rPr>
          <w:u w:val="single"/>
        </w:rPr>
        <w:t>Computers, Environment and Urban Systems</w:t>
      </w:r>
      <w:r w:rsidRPr="007C7BC6">
        <w:t xml:space="preserve"> </w:t>
      </w:r>
      <w:r w:rsidRPr="007C7BC6">
        <w:rPr>
          <w:b/>
        </w:rPr>
        <w:t>48</w:t>
      </w:r>
      <w:r w:rsidRPr="007C7BC6">
        <w:t>: 166-177.</w:t>
      </w:r>
    </w:p>
    <w:p w14:paraId="41FFD6D3" w14:textId="77777777" w:rsidR="007C7BC6" w:rsidRPr="007C7BC6" w:rsidRDefault="007C7BC6" w:rsidP="007C7BC6">
      <w:pPr>
        <w:pStyle w:val="EndNoteBibliography"/>
        <w:spacing w:after="0"/>
        <w:ind w:left="720" w:hanging="720"/>
      </w:pPr>
      <w:r w:rsidRPr="007C7BC6">
        <w:tab/>
      </w:r>
    </w:p>
    <w:p w14:paraId="6FB53FCC" w14:textId="77777777" w:rsidR="007C7BC6" w:rsidRPr="007C7BC6" w:rsidRDefault="007C7BC6" w:rsidP="007C7BC6">
      <w:pPr>
        <w:pStyle w:val="EndNoteBibliography"/>
      </w:pPr>
      <w:r w:rsidRPr="007C7BC6">
        <w:t xml:space="preserve">Jabbari, M., et al. (2021). "Accessibility and Connectivity Criteria for Assessing Walkability: An Application in Qazvin, Iran." </w:t>
      </w:r>
      <w:r w:rsidRPr="007C7BC6">
        <w:rPr>
          <w:u w:val="single"/>
        </w:rPr>
        <w:t>Sustainability</w:t>
      </w:r>
      <w:r w:rsidRPr="007C7BC6">
        <w:t xml:space="preserve"> </w:t>
      </w:r>
      <w:r w:rsidRPr="007C7BC6">
        <w:rPr>
          <w:b/>
        </w:rPr>
        <w:t>13</w:t>
      </w:r>
      <w:r w:rsidRPr="007C7BC6">
        <w:t>(7).</w:t>
      </w:r>
    </w:p>
    <w:p w14:paraId="76E8F5B3" w14:textId="77777777" w:rsidR="007C7BC6" w:rsidRPr="007C7BC6" w:rsidRDefault="007C7BC6" w:rsidP="007C7BC6">
      <w:pPr>
        <w:pStyle w:val="EndNoteBibliography"/>
        <w:spacing w:after="0"/>
        <w:ind w:left="720" w:hanging="720"/>
      </w:pPr>
      <w:r w:rsidRPr="007C7BC6">
        <w:tab/>
      </w:r>
    </w:p>
    <w:p w14:paraId="7C2CC98D" w14:textId="77777777" w:rsidR="007C7BC6" w:rsidRPr="007C7BC6" w:rsidRDefault="007C7BC6" w:rsidP="007C7BC6">
      <w:pPr>
        <w:pStyle w:val="EndNoteBibliography"/>
      </w:pPr>
      <w:r w:rsidRPr="007C7BC6">
        <w:t>Kimpel, T. J., et al. (2007). "Using GIS to measure the effect of overlapping service areas on passenger boardings at bus stops."</w:t>
      </w:r>
    </w:p>
    <w:p w14:paraId="0A93DC68" w14:textId="77777777" w:rsidR="007C7BC6" w:rsidRPr="007C7BC6" w:rsidRDefault="007C7BC6" w:rsidP="007C7BC6">
      <w:pPr>
        <w:pStyle w:val="EndNoteBibliography"/>
        <w:spacing w:after="0"/>
        <w:ind w:left="720" w:hanging="720"/>
      </w:pPr>
      <w:r w:rsidRPr="007C7BC6">
        <w:tab/>
      </w:r>
    </w:p>
    <w:p w14:paraId="4764C774" w14:textId="77777777" w:rsidR="007C7BC6" w:rsidRPr="007C7BC6" w:rsidRDefault="007C7BC6" w:rsidP="007C7BC6">
      <w:pPr>
        <w:pStyle w:val="EndNoteBibliography"/>
      </w:pPr>
      <w:r w:rsidRPr="007C7BC6">
        <w:t xml:space="preserve">Koglin, T. (2020). Spatial dimensions of the marginalisation of cycling–marginalization through rationalisation? </w:t>
      </w:r>
      <w:r w:rsidRPr="007C7BC6">
        <w:rPr>
          <w:u w:val="single"/>
        </w:rPr>
        <w:t>The Politics of Cycling Infrastructure</w:t>
      </w:r>
      <w:r w:rsidRPr="007C7BC6">
        <w:t>, Policy Press</w:t>
      </w:r>
      <w:r w:rsidRPr="007C7BC6">
        <w:rPr>
          <w:b/>
        </w:rPr>
        <w:t xml:space="preserve">: </w:t>
      </w:r>
      <w:r w:rsidRPr="007C7BC6">
        <w:t>55-72.</w:t>
      </w:r>
    </w:p>
    <w:p w14:paraId="5E90ED26" w14:textId="77777777" w:rsidR="007C7BC6" w:rsidRPr="007C7BC6" w:rsidRDefault="007C7BC6" w:rsidP="007C7BC6">
      <w:pPr>
        <w:pStyle w:val="EndNoteBibliography"/>
        <w:spacing w:after="0"/>
        <w:ind w:left="720" w:hanging="720"/>
      </w:pPr>
      <w:r w:rsidRPr="007C7BC6">
        <w:lastRenderedPageBreak/>
        <w:tab/>
      </w:r>
    </w:p>
    <w:p w14:paraId="46498B57" w14:textId="77777777" w:rsidR="007C7BC6" w:rsidRPr="007C7BC6" w:rsidRDefault="007C7BC6" w:rsidP="007C7BC6">
      <w:pPr>
        <w:pStyle w:val="EndNoteBibliography"/>
      </w:pPr>
      <w:r w:rsidRPr="007C7BC6">
        <w:t xml:space="preserve">Koszowski, C., et al. (2019). Active mobility: bringing together transport planning, urban planning, and public health. </w:t>
      </w:r>
      <w:r w:rsidRPr="007C7BC6">
        <w:rPr>
          <w:u w:val="single"/>
        </w:rPr>
        <w:t>Towards User-Centric Transport in Europe</w:t>
      </w:r>
      <w:r w:rsidRPr="007C7BC6">
        <w:t>, Springer</w:t>
      </w:r>
      <w:r w:rsidRPr="007C7BC6">
        <w:rPr>
          <w:b/>
        </w:rPr>
        <w:t xml:space="preserve">: </w:t>
      </w:r>
      <w:r w:rsidRPr="007C7BC6">
        <w:t>149-171.</w:t>
      </w:r>
    </w:p>
    <w:p w14:paraId="7C077BE9" w14:textId="77777777" w:rsidR="007C7BC6" w:rsidRPr="007C7BC6" w:rsidRDefault="007C7BC6" w:rsidP="007C7BC6">
      <w:pPr>
        <w:pStyle w:val="EndNoteBibliography"/>
        <w:spacing w:after="0"/>
        <w:ind w:left="720" w:hanging="720"/>
      </w:pPr>
      <w:r w:rsidRPr="007C7BC6">
        <w:tab/>
      </w:r>
    </w:p>
    <w:p w14:paraId="19881267" w14:textId="77777777" w:rsidR="007C7BC6" w:rsidRPr="007C7BC6" w:rsidRDefault="007C7BC6" w:rsidP="007C7BC6">
      <w:pPr>
        <w:pStyle w:val="EndNoteBibliography"/>
      </w:pPr>
      <w:r w:rsidRPr="007C7BC6">
        <w:t xml:space="preserve">Krizek, K. J., Michael Iacono, Ahmed M. El-Geneidy, Chen-Fu Liao, and Robert Johns (2009). "Access to destinations: Application of accessibility measures for non-auto travel modes." </w:t>
      </w:r>
      <w:r w:rsidRPr="007C7BC6">
        <w:rPr>
          <w:u w:val="single"/>
        </w:rPr>
        <w:t>Minnesota. Dept. of Transportation. Research Services Section</w:t>
      </w:r>
      <w:r w:rsidRPr="007C7BC6">
        <w:t>.</w:t>
      </w:r>
    </w:p>
    <w:p w14:paraId="10D89BC3" w14:textId="77777777" w:rsidR="007C7BC6" w:rsidRPr="007C7BC6" w:rsidRDefault="007C7BC6" w:rsidP="007C7BC6">
      <w:pPr>
        <w:pStyle w:val="EndNoteBibliography"/>
        <w:spacing w:after="0"/>
        <w:ind w:left="720" w:hanging="720"/>
      </w:pPr>
      <w:r w:rsidRPr="007C7BC6">
        <w:tab/>
      </w:r>
    </w:p>
    <w:p w14:paraId="46BBC983" w14:textId="77777777" w:rsidR="007C7BC6" w:rsidRPr="007C7BC6" w:rsidRDefault="007C7BC6" w:rsidP="007C7BC6">
      <w:pPr>
        <w:pStyle w:val="EndNoteBibliography"/>
      </w:pPr>
      <w:r w:rsidRPr="007C7BC6">
        <w:t xml:space="preserve">Kwan (1998). "Space‐time and integral measures of individual accessibility: a comparative analysis using a point‐based framework." </w:t>
      </w:r>
      <w:r w:rsidRPr="007C7BC6">
        <w:rPr>
          <w:u w:val="single"/>
        </w:rPr>
        <w:t>Geographical analysis</w:t>
      </w:r>
      <w:r w:rsidRPr="007C7BC6">
        <w:t>.</w:t>
      </w:r>
    </w:p>
    <w:p w14:paraId="6A91DE2F" w14:textId="77777777" w:rsidR="007C7BC6" w:rsidRPr="007C7BC6" w:rsidRDefault="007C7BC6" w:rsidP="007C7BC6">
      <w:pPr>
        <w:pStyle w:val="EndNoteBibliography"/>
        <w:spacing w:after="0"/>
        <w:ind w:left="720" w:hanging="720"/>
      </w:pPr>
      <w:r w:rsidRPr="007C7BC6">
        <w:tab/>
      </w:r>
    </w:p>
    <w:p w14:paraId="68ED93CB" w14:textId="77777777" w:rsidR="007C7BC6" w:rsidRPr="007C7BC6" w:rsidRDefault="007C7BC6" w:rsidP="007C7BC6">
      <w:pPr>
        <w:pStyle w:val="EndNoteBibliography"/>
      </w:pPr>
      <w:r w:rsidRPr="007C7BC6">
        <w:t xml:space="preserve">Lam, W. and J. Morrall (1982). "Bus passenger walking distances and waiting times: a summer-winter comparison." </w:t>
      </w:r>
      <w:r w:rsidRPr="007C7BC6">
        <w:rPr>
          <w:u w:val="single"/>
        </w:rPr>
        <w:t>Transportation Quarterly</w:t>
      </w:r>
      <w:r w:rsidRPr="007C7BC6">
        <w:t xml:space="preserve"> </w:t>
      </w:r>
      <w:r w:rsidRPr="007C7BC6">
        <w:rPr>
          <w:b/>
        </w:rPr>
        <w:t>36</w:t>
      </w:r>
      <w:r w:rsidRPr="007C7BC6">
        <w:t>(HS-033 385).</w:t>
      </w:r>
    </w:p>
    <w:p w14:paraId="5D5C2ED1" w14:textId="77777777" w:rsidR="007C7BC6" w:rsidRPr="007C7BC6" w:rsidRDefault="007C7BC6" w:rsidP="007C7BC6">
      <w:pPr>
        <w:pStyle w:val="EndNoteBibliography"/>
        <w:spacing w:after="0"/>
        <w:ind w:left="720" w:hanging="720"/>
      </w:pPr>
      <w:r w:rsidRPr="007C7BC6">
        <w:tab/>
      </w:r>
    </w:p>
    <w:p w14:paraId="3AFE4744" w14:textId="77777777" w:rsidR="007C7BC6" w:rsidRPr="007C7BC6" w:rsidRDefault="007C7BC6" w:rsidP="007C7BC6">
      <w:pPr>
        <w:pStyle w:val="EndNoteBibliography"/>
      </w:pPr>
      <w:r w:rsidRPr="007C7BC6">
        <w:t xml:space="preserve">Landis, B. W., et al. (1997). "Real-time human perceptions: toward a bicycle level of service." </w:t>
      </w:r>
      <w:r w:rsidRPr="007C7BC6">
        <w:rPr>
          <w:u w:val="single"/>
        </w:rPr>
        <w:t>Transportation research record</w:t>
      </w:r>
      <w:r w:rsidRPr="007C7BC6">
        <w:t xml:space="preserve"> </w:t>
      </w:r>
      <w:r w:rsidRPr="007C7BC6">
        <w:rPr>
          <w:b/>
        </w:rPr>
        <w:t>1578</w:t>
      </w:r>
      <w:r w:rsidRPr="007C7BC6">
        <w:t>(1): 119-126.</w:t>
      </w:r>
    </w:p>
    <w:p w14:paraId="5F838FE7" w14:textId="77777777" w:rsidR="007C7BC6" w:rsidRPr="007C7BC6" w:rsidRDefault="007C7BC6" w:rsidP="007C7BC6">
      <w:pPr>
        <w:pStyle w:val="EndNoteBibliography"/>
        <w:spacing w:after="0"/>
        <w:ind w:left="720" w:hanging="720"/>
      </w:pPr>
      <w:r w:rsidRPr="007C7BC6">
        <w:tab/>
      </w:r>
    </w:p>
    <w:p w14:paraId="15E490F3" w14:textId="77777777" w:rsidR="007C7BC6" w:rsidRPr="007C7BC6" w:rsidRDefault="007C7BC6" w:rsidP="007C7BC6">
      <w:pPr>
        <w:pStyle w:val="EndNoteBibliography"/>
      </w:pPr>
      <w:r w:rsidRPr="007C7BC6">
        <w:t xml:space="preserve">Landis, B. W., et al. (2003). "Intersection level of service for the bicycle through movement." </w:t>
      </w:r>
      <w:r w:rsidRPr="007C7BC6">
        <w:rPr>
          <w:u w:val="single"/>
        </w:rPr>
        <w:t>Transportation research record</w:t>
      </w:r>
      <w:r w:rsidRPr="007C7BC6">
        <w:t xml:space="preserve"> </w:t>
      </w:r>
      <w:r w:rsidRPr="007C7BC6">
        <w:rPr>
          <w:b/>
        </w:rPr>
        <w:t>1828</w:t>
      </w:r>
      <w:r w:rsidRPr="007C7BC6">
        <w:t>(1): 101-106.</w:t>
      </w:r>
    </w:p>
    <w:p w14:paraId="2417622B" w14:textId="77777777" w:rsidR="007C7BC6" w:rsidRPr="007C7BC6" w:rsidRDefault="007C7BC6" w:rsidP="007C7BC6">
      <w:pPr>
        <w:pStyle w:val="EndNoteBibliography"/>
        <w:spacing w:after="0"/>
        <w:ind w:left="720" w:hanging="720"/>
      </w:pPr>
      <w:r w:rsidRPr="007C7BC6">
        <w:tab/>
      </w:r>
    </w:p>
    <w:p w14:paraId="02C85646" w14:textId="77777777" w:rsidR="007C7BC6" w:rsidRPr="007C7BC6" w:rsidRDefault="007C7BC6" w:rsidP="007C7BC6">
      <w:pPr>
        <w:pStyle w:val="EndNoteBibliography"/>
      </w:pPr>
      <w:r w:rsidRPr="007C7BC6">
        <w:t xml:space="preserve">Larsen, J. and A. El-Geneidy (2011). "A travel behavior analysis of urban cycling facilities in Montréal, Canada." </w:t>
      </w:r>
      <w:r w:rsidRPr="007C7BC6">
        <w:rPr>
          <w:u w:val="single"/>
        </w:rPr>
        <w:t>Transportation Research Part D: Transport and Environment</w:t>
      </w:r>
      <w:r w:rsidRPr="007C7BC6">
        <w:t xml:space="preserve"> </w:t>
      </w:r>
      <w:r w:rsidRPr="007C7BC6">
        <w:rPr>
          <w:b/>
        </w:rPr>
        <w:t>16</w:t>
      </w:r>
      <w:r w:rsidRPr="007C7BC6">
        <w:t>(2): 172-177.</w:t>
      </w:r>
    </w:p>
    <w:p w14:paraId="219FED53" w14:textId="77777777" w:rsidR="007C7BC6" w:rsidRPr="007C7BC6" w:rsidRDefault="007C7BC6" w:rsidP="007C7BC6">
      <w:pPr>
        <w:pStyle w:val="EndNoteBibliography"/>
        <w:spacing w:after="0"/>
        <w:ind w:left="720" w:hanging="720"/>
      </w:pPr>
      <w:r w:rsidRPr="007C7BC6">
        <w:tab/>
      </w:r>
    </w:p>
    <w:p w14:paraId="1AE82157" w14:textId="77777777" w:rsidR="007C7BC6" w:rsidRPr="007C7BC6" w:rsidRDefault="007C7BC6" w:rsidP="007C7BC6">
      <w:pPr>
        <w:pStyle w:val="EndNoteBibliography"/>
      </w:pPr>
      <w:r w:rsidRPr="007C7BC6">
        <w:t xml:space="preserve">Larsen, K. and J. Gilliland (2008). "Mapping the evolution of'food deserts' in a Canadian city: Supermarket accessibility in London, Ontario, 1961–2005." </w:t>
      </w:r>
      <w:r w:rsidRPr="007C7BC6">
        <w:rPr>
          <w:u w:val="single"/>
        </w:rPr>
        <w:t>International journal of health geographics</w:t>
      </w:r>
      <w:r w:rsidRPr="007C7BC6">
        <w:t xml:space="preserve"> </w:t>
      </w:r>
      <w:r w:rsidRPr="007C7BC6">
        <w:rPr>
          <w:b/>
        </w:rPr>
        <w:t>7</w:t>
      </w:r>
      <w:r w:rsidRPr="007C7BC6">
        <w:t>(1): 1-16.</w:t>
      </w:r>
    </w:p>
    <w:p w14:paraId="664CFB55" w14:textId="77777777" w:rsidR="007C7BC6" w:rsidRPr="007C7BC6" w:rsidRDefault="007C7BC6" w:rsidP="007C7BC6">
      <w:pPr>
        <w:pStyle w:val="EndNoteBibliography"/>
        <w:spacing w:after="0"/>
        <w:ind w:left="720" w:hanging="720"/>
      </w:pPr>
      <w:r w:rsidRPr="007C7BC6">
        <w:tab/>
      </w:r>
    </w:p>
    <w:p w14:paraId="5B8888B1" w14:textId="77777777" w:rsidR="007C7BC6" w:rsidRPr="007C7BC6" w:rsidRDefault="007C7BC6" w:rsidP="007C7BC6">
      <w:pPr>
        <w:pStyle w:val="EndNoteBibliography"/>
      </w:pPr>
      <w:r w:rsidRPr="007C7BC6">
        <w:t xml:space="preserve">Lavery, T. A., et al. (2013). "Driving out of choices: An investigation of transport modality in a university sample." </w:t>
      </w:r>
      <w:r w:rsidRPr="007C7BC6">
        <w:rPr>
          <w:u w:val="single"/>
        </w:rPr>
        <w:t>Transportation Research Part A: Policy and Practice</w:t>
      </w:r>
      <w:r w:rsidRPr="007C7BC6">
        <w:t xml:space="preserve"> </w:t>
      </w:r>
      <w:r w:rsidRPr="007C7BC6">
        <w:rPr>
          <w:b/>
        </w:rPr>
        <w:t>57</w:t>
      </w:r>
      <w:r w:rsidRPr="007C7BC6">
        <w:t>: 37-46.</w:t>
      </w:r>
    </w:p>
    <w:p w14:paraId="76DB54FA" w14:textId="77777777" w:rsidR="007C7BC6" w:rsidRPr="007C7BC6" w:rsidRDefault="007C7BC6" w:rsidP="007C7BC6">
      <w:pPr>
        <w:pStyle w:val="EndNoteBibliography"/>
        <w:spacing w:after="0"/>
        <w:ind w:left="720" w:hanging="720"/>
      </w:pPr>
      <w:r w:rsidRPr="007C7BC6">
        <w:tab/>
      </w:r>
    </w:p>
    <w:p w14:paraId="67DDEC46" w14:textId="77777777" w:rsidR="007C7BC6" w:rsidRPr="007C7BC6" w:rsidRDefault="007C7BC6" w:rsidP="007C7BC6">
      <w:pPr>
        <w:pStyle w:val="EndNoteBibliography"/>
      </w:pPr>
      <w:r w:rsidRPr="007C7BC6">
        <w:t xml:space="preserve">Leslie, E., et al. (2007). "Walkability of local communities: using geographic information systems to objectively assess relevant environmental attributes." </w:t>
      </w:r>
      <w:r w:rsidRPr="007C7BC6">
        <w:rPr>
          <w:u w:val="single"/>
        </w:rPr>
        <w:t>Health &amp; place</w:t>
      </w:r>
      <w:r w:rsidRPr="007C7BC6">
        <w:t xml:space="preserve"> </w:t>
      </w:r>
      <w:r w:rsidRPr="007C7BC6">
        <w:rPr>
          <w:b/>
        </w:rPr>
        <w:t>13</w:t>
      </w:r>
      <w:r w:rsidRPr="007C7BC6">
        <w:t>(1): 111-122.</w:t>
      </w:r>
    </w:p>
    <w:p w14:paraId="62D645A6" w14:textId="77777777" w:rsidR="007C7BC6" w:rsidRPr="007C7BC6" w:rsidRDefault="007C7BC6" w:rsidP="007C7BC6">
      <w:pPr>
        <w:pStyle w:val="EndNoteBibliography"/>
        <w:spacing w:after="0"/>
        <w:ind w:left="720" w:hanging="720"/>
      </w:pPr>
      <w:r w:rsidRPr="007C7BC6">
        <w:tab/>
      </w:r>
    </w:p>
    <w:p w14:paraId="5B10F3C3" w14:textId="77777777" w:rsidR="007C7BC6" w:rsidRPr="007C7BC6" w:rsidRDefault="007C7BC6" w:rsidP="007C7BC6">
      <w:pPr>
        <w:pStyle w:val="EndNoteBibliography"/>
      </w:pPr>
      <w:r w:rsidRPr="007C7BC6">
        <w:t xml:space="preserve">Leveille, S. G., et al. (1999). "Aging successfully until death in old age: opportunities for increasing active life expectancy." </w:t>
      </w:r>
      <w:r w:rsidRPr="007C7BC6">
        <w:rPr>
          <w:u w:val="single"/>
        </w:rPr>
        <w:t>American Journal of Epidemiology</w:t>
      </w:r>
      <w:r w:rsidRPr="007C7BC6">
        <w:t xml:space="preserve"> </w:t>
      </w:r>
      <w:r w:rsidRPr="007C7BC6">
        <w:rPr>
          <w:b/>
        </w:rPr>
        <w:t>149</w:t>
      </w:r>
      <w:r w:rsidRPr="007C7BC6">
        <w:t>(7): 654-664.</w:t>
      </w:r>
    </w:p>
    <w:p w14:paraId="0B88DA97" w14:textId="77777777" w:rsidR="007C7BC6" w:rsidRPr="007C7BC6" w:rsidRDefault="007C7BC6" w:rsidP="007C7BC6">
      <w:pPr>
        <w:pStyle w:val="EndNoteBibliography"/>
        <w:spacing w:after="0"/>
        <w:ind w:left="720" w:hanging="720"/>
      </w:pPr>
      <w:r w:rsidRPr="007C7BC6">
        <w:tab/>
      </w:r>
    </w:p>
    <w:p w14:paraId="67221F0C" w14:textId="77777777" w:rsidR="007C7BC6" w:rsidRPr="007C7BC6" w:rsidRDefault="007C7BC6" w:rsidP="007C7BC6">
      <w:pPr>
        <w:pStyle w:val="EndNoteBibliography"/>
      </w:pPr>
      <w:r w:rsidRPr="007C7BC6">
        <w:t xml:space="preserve">Levine, J. (2010). </w:t>
      </w:r>
      <w:r w:rsidRPr="007C7BC6">
        <w:rPr>
          <w:u w:val="single"/>
        </w:rPr>
        <w:t>Zoned out: Regulation, markets, and choices in transportation and metropolitan land use</w:t>
      </w:r>
      <w:r w:rsidRPr="007C7BC6">
        <w:t>, RFF Press.</w:t>
      </w:r>
    </w:p>
    <w:p w14:paraId="6B83AF7C" w14:textId="77777777" w:rsidR="007C7BC6" w:rsidRPr="007C7BC6" w:rsidRDefault="007C7BC6" w:rsidP="007C7BC6">
      <w:pPr>
        <w:pStyle w:val="EndNoteBibliography"/>
        <w:spacing w:after="0"/>
        <w:ind w:left="720" w:hanging="720"/>
      </w:pPr>
      <w:r w:rsidRPr="007C7BC6">
        <w:tab/>
      </w:r>
    </w:p>
    <w:p w14:paraId="576D8635" w14:textId="77777777" w:rsidR="007C7BC6" w:rsidRPr="007C7BC6" w:rsidRDefault="007C7BC6" w:rsidP="007C7BC6">
      <w:pPr>
        <w:pStyle w:val="EndNoteBibliography"/>
      </w:pPr>
      <w:r w:rsidRPr="007C7BC6">
        <w:t xml:space="preserve">Li, A., et al. (2020). "An approach to imputing destination activities for inclusion in measures of bicycle accessibility." </w:t>
      </w:r>
      <w:r w:rsidRPr="007C7BC6">
        <w:rPr>
          <w:u w:val="single"/>
        </w:rPr>
        <w:t>Journal of Transport Geography</w:t>
      </w:r>
      <w:r w:rsidRPr="007C7BC6">
        <w:t xml:space="preserve"> </w:t>
      </w:r>
      <w:r w:rsidRPr="007C7BC6">
        <w:rPr>
          <w:b/>
        </w:rPr>
        <w:t>82</w:t>
      </w:r>
      <w:r w:rsidRPr="007C7BC6">
        <w:t>.</w:t>
      </w:r>
    </w:p>
    <w:p w14:paraId="01730D7E" w14:textId="77777777" w:rsidR="007C7BC6" w:rsidRPr="007C7BC6" w:rsidRDefault="007C7BC6" w:rsidP="007C7BC6">
      <w:pPr>
        <w:pStyle w:val="EndNoteBibliography"/>
        <w:spacing w:after="0"/>
        <w:ind w:left="720" w:hanging="720"/>
      </w:pPr>
      <w:r w:rsidRPr="007C7BC6">
        <w:lastRenderedPageBreak/>
        <w:tab/>
      </w:r>
    </w:p>
    <w:p w14:paraId="69562B88" w14:textId="77777777" w:rsidR="007C7BC6" w:rsidRPr="007C7BC6" w:rsidRDefault="007C7BC6" w:rsidP="007C7BC6">
      <w:pPr>
        <w:pStyle w:val="EndNoteBibliography"/>
      </w:pPr>
      <w:r w:rsidRPr="007C7BC6">
        <w:t xml:space="preserve">Liao, B., et al. (2020). "Empirical analysis of walkability using data from the Netherlands." </w:t>
      </w:r>
      <w:r w:rsidRPr="007C7BC6">
        <w:rPr>
          <w:u w:val="single"/>
        </w:rPr>
        <w:t>Transportation Research Part D: Transport and Environment</w:t>
      </w:r>
      <w:r w:rsidRPr="007C7BC6">
        <w:t xml:space="preserve"> </w:t>
      </w:r>
      <w:r w:rsidRPr="007C7BC6">
        <w:rPr>
          <w:b/>
        </w:rPr>
        <w:t>85</w:t>
      </w:r>
      <w:r w:rsidRPr="007C7BC6">
        <w:t>.</w:t>
      </w:r>
    </w:p>
    <w:p w14:paraId="51EEB3E5" w14:textId="77777777" w:rsidR="007C7BC6" w:rsidRPr="007C7BC6" w:rsidRDefault="007C7BC6" w:rsidP="007C7BC6">
      <w:pPr>
        <w:pStyle w:val="EndNoteBibliography"/>
        <w:spacing w:after="0"/>
        <w:ind w:left="720" w:hanging="720"/>
      </w:pPr>
      <w:r w:rsidRPr="007C7BC6">
        <w:tab/>
      </w:r>
    </w:p>
    <w:p w14:paraId="0D2A79A2" w14:textId="77777777" w:rsidR="007C7BC6" w:rsidRPr="007C7BC6" w:rsidRDefault="007C7BC6" w:rsidP="007C7BC6">
      <w:pPr>
        <w:pStyle w:val="EndNoteBibliography"/>
      </w:pPr>
      <w:r w:rsidRPr="007C7BC6">
        <w:t xml:space="preserve">Lowry, M. B., et al. (2012). "Assessment of Communitywide Bikeability with Bicycle Level of Service." </w:t>
      </w:r>
      <w:r w:rsidRPr="007C7BC6">
        <w:rPr>
          <w:u w:val="single"/>
        </w:rPr>
        <w:t>Transportation Research Record: Journal of the Transportation Research Board</w:t>
      </w:r>
      <w:r w:rsidRPr="007C7BC6">
        <w:t xml:space="preserve"> </w:t>
      </w:r>
      <w:r w:rsidRPr="007C7BC6">
        <w:rPr>
          <w:b/>
        </w:rPr>
        <w:t>2314</w:t>
      </w:r>
      <w:r w:rsidRPr="007C7BC6">
        <w:t>(1): 41-48.</w:t>
      </w:r>
    </w:p>
    <w:p w14:paraId="6DCDD5A0" w14:textId="77777777" w:rsidR="007C7BC6" w:rsidRPr="007C7BC6" w:rsidRDefault="007C7BC6" w:rsidP="007C7BC6">
      <w:pPr>
        <w:pStyle w:val="EndNoteBibliography"/>
        <w:spacing w:after="0"/>
        <w:ind w:left="720" w:hanging="720"/>
      </w:pPr>
      <w:r w:rsidRPr="007C7BC6">
        <w:tab/>
      </w:r>
    </w:p>
    <w:p w14:paraId="08E100F7" w14:textId="77777777" w:rsidR="007C7BC6" w:rsidRPr="007C7BC6" w:rsidRDefault="007C7BC6" w:rsidP="007C7BC6">
      <w:pPr>
        <w:pStyle w:val="EndNoteBibliography"/>
      </w:pPr>
      <w:r w:rsidRPr="007C7BC6">
        <w:t>Lundberg, B. (2012). "Accessibility and university populations: Local effects on non-motorized transportation in the Tuscaloosa-Northport area."</w:t>
      </w:r>
    </w:p>
    <w:p w14:paraId="712872BF" w14:textId="77777777" w:rsidR="007C7BC6" w:rsidRPr="007C7BC6" w:rsidRDefault="007C7BC6" w:rsidP="007C7BC6">
      <w:pPr>
        <w:pStyle w:val="EndNoteBibliography"/>
        <w:spacing w:after="0"/>
        <w:ind w:left="720" w:hanging="720"/>
      </w:pPr>
      <w:r w:rsidRPr="007C7BC6">
        <w:tab/>
      </w:r>
    </w:p>
    <w:p w14:paraId="16E6C190" w14:textId="77777777" w:rsidR="007C7BC6" w:rsidRPr="007C7BC6" w:rsidRDefault="007C7BC6" w:rsidP="007C7BC6">
      <w:pPr>
        <w:pStyle w:val="EndNoteBibliography"/>
      </w:pPr>
      <w:r w:rsidRPr="007C7BC6">
        <w:t xml:space="preserve">Madsen, T., et al. (2014). "Developing suitable buffers to capture transport cycling behavior." </w:t>
      </w:r>
      <w:r w:rsidRPr="007C7BC6">
        <w:rPr>
          <w:u w:val="single"/>
        </w:rPr>
        <w:t>Frontiers in Public Health</w:t>
      </w:r>
      <w:r w:rsidRPr="007C7BC6">
        <w:t xml:space="preserve"> </w:t>
      </w:r>
      <w:r w:rsidRPr="007C7BC6">
        <w:rPr>
          <w:b/>
        </w:rPr>
        <w:t>2</w:t>
      </w:r>
      <w:r w:rsidRPr="007C7BC6">
        <w:t>: 61.</w:t>
      </w:r>
    </w:p>
    <w:p w14:paraId="647A238D" w14:textId="77777777" w:rsidR="007C7BC6" w:rsidRPr="007C7BC6" w:rsidRDefault="007C7BC6" w:rsidP="007C7BC6">
      <w:pPr>
        <w:pStyle w:val="EndNoteBibliography"/>
        <w:spacing w:after="0"/>
        <w:ind w:left="720" w:hanging="720"/>
      </w:pPr>
      <w:r w:rsidRPr="007C7BC6">
        <w:tab/>
      </w:r>
    </w:p>
    <w:p w14:paraId="3840A904" w14:textId="77777777" w:rsidR="007C7BC6" w:rsidRPr="007C7BC6" w:rsidRDefault="007C7BC6" w:rsidP="007C7BC6">
      <w:pPr>
        <w:pStyle w:val="EndNoteBibliography"/>
      </w:pPr>
      <w:r w:rsidRPr="007C7BC6">
        <w:t xml:space="preserve">Manaugh, K. and A. El-Geneidy (2011). "Validating walkability indices: How do different households respond to the walkability of their neighborhood?" </w:t>
      </w:r>
      <w:r w:rsidRPr="007C7BC6">
        <w:rPr>
          <w:u w:val="single"/>
        </w:rPr>
        <w:t>Transportation Research Part D: Transport and Environment</w:t>
      </w:r>
      <w:r w:rsidRPr="007C7BC6">
        <w:t xml:space="preserve"> </w:t>
      </w:r>
      <w:r w:rsidRPr="007C7BC6">
        <w:rPr>
          <w:b/>
        </w:rPr>
        <w:t>16</w:t>
      </w:r>
      <w:r w:rsidRPr="007C7BC6">
        <w:t>(4): 309-315.</w:t>
      </w:r>
    </w:p>
    <w:p w14:paraId="69A288EE" w14:textId="77777777" w:rsidR="007C7BC6" w:rsidRPr="007C7BC6" w:rsidRDefault="007C7BC6" w:rsidP="007C7BC6">
      <w:pPr>
        <w:pStyle w:val="EndNoteBibliography"/>
        <w:spacing w:after="0"/>
        <w:ind w:left="720" w:hanging="720"/>
      </w:pPr>
      <w:r w:rsidRPr="007C7BC6">
        <w:tab/>
      </w:r>
    </w:p>
    <w:p w14:paraId="554DCEE2" w14:textId="77777777" w:rsidR="007C7BC6" w:rsidRPr="007C7BC6" w:rsidRDefault="007C7BC6" w:rsidP="007C7BC6">
      <w:pPr>
        <w:pStyle w:val="EndNoteBibliography"/>
      </w:pPr>
      <w:r w:rsidRPr="007C7BC6">
        <w:t xml:space="preserve">Manum, B., et al. (2019). </w:t>
      </w:r>
      <w:r w:rsidRPr="007C7BC6">
        <w:rPr>
          <w:u w:val="single"/>
        </w:rPr>
        <w:t>Using realistic travel-time thresholds in accessibility measures of bicycle route networks</w:t>
      </w:r>
      <w:r w:rsidRPr="007C7BC6">
        <w:t>. Proceedings of the 12th space syntax symposium.</w:t>
      </w:r>
    </w:p>
    <w:p w14:paraId="06EAAEF4" w14:textId="77777777" w:rsidR="007C7BC6" w:rsidRPr="007C7BC6" w:rsidRDefault="007C7BC6" w:rsidP="007C7BC6">
      <w:pPr>
        <w:pStyle w:val="EndNoteBibliography"/>
        <w:spacing w:after="0"/>
        <w:ind w:left="720" w:hanging="720"/>
      </w:pPr>
      <w:r w:rsidRPr="007C7BC6">
        <w:tab/>
      </w:r>
    </w:p>
    <w:p w14:paraId="4C54FEC3" w14:textId="77777777" w:rsidR="007C7BC6" w:rsidRPr="007C7BC6" w:rsidRDefault="007C7BC6" w:rsidP="007C7BC6">
      <w:pPr>
        <w:pStyle w:val="EndNoteBibliography"/>
      </w:pPr>
      <w:r w:rsidRPr="007C7BC6">
        <w:t xml:space="preserve">McNeil, N. (2011). "Bikeability and the 20-min Neighborhood." </w:t>
      </w:r>
      <w:r w:rsidRPr="007C7BC6">
        <w:rPr>
          <w:u w:val="single"/>
        </w:rPr>
        <w:t>Transportation Research Record: Journal of the Transportation Research Board</w:t>
      </w:r>
      <w:r w:rsidRPr="007C7BC6">
        <w:t xml:space="preserve"> </w:t>
      </w:r>
      <w:r w:rsidRPr="007C7BC6">
        <w:rPr>
          <w:b/>
        </w:rPr>
        <w:t>2247</w:t>
      </w:r>
      <w:r w:rsidRPr="007C7BC6">
        <w:t>(1): 53-63.</w:t>
      </w:r>
    </w:p>
    <w:p w14:paraId="6AB2C1FB" w14:textId="77777777" w:rsidR="007C7BC6" w:rsidRPr="007C7BC6" w:rsidRDefault="007C7BC6" w:rsidP="007C7BC6">
      <w:pPr>
        <w:pStyle w:val="EndNoteBibliography"/>
        <w:spacing w:after="0"/>
        <w:ind w:left="720" w:hanging="720"/>
      </w:pPr>
      <w:r w:rsidRPr="007C7BC6">
        <w:tab/>
      </w:r>
    </w:p>
    <w:p w14:paraId="30648749" w14:textId="77777777" w:rsidR="007C7BC6" w:rsidRPr="007C7BC6" w:rsidRDefault="007C7BC6" w:rsidP="007C7BC6">
      <w:pPr>
        <w:pStyle w:val="EndNoteBibliography"/>
      </w:pPr>
      <w:r w:rsidRPr="007C7BC6">
        <w:t>Mekuria, M. C., Peter G. Furth, and Hilary Nixon. (2012). "Low-Stress Bicycling and Network Connectivity."</w:t>
      </w:r>
    </w:p>
    <w:p w14:paraId="69FAE01A" w14:textId="77777777" w:rsidR="007C7BC6" w:rsidRPr="007C7BC6" w:rsidRDefault="007C7BC6" w:rsidP="007C7BC6">
      <w:pPr>
        <w:pStyle w:val="EndNoteBibliography"/>
        <w:spacing w:after="0"/>
        <w:ind w:left="720" w:hanging="720"/>
      </w:pPr>
      <w:r w:rsidRPr="007C7BC6">
        <w:tab/>
      </w:r>
    </w:p>
    <w:p w14:paraId="7BB5901C" w14:textId="77777777" w:rsidR="007C7BC6" w:rsidRPr="007C7BC6" w:rsidRDefault="007C7BC6" w:rsidP="007C7BC6">
      <w:pPr>
        <w:pStyle w:val="EndNoteBibliography"/>
      </w:pPr>
      <w:r w:rsidRPr="007C7BC6">
        <w:t xml:space="preserve">Mella Lira, B. and A. Paez (2021). "Do drivers dream of walking? An investigation of travel mode dissonance from the perspective of affective values." </w:t>
      </w:r>
      <w:r w:rsidRPr="007C7BC6">
        <w:rPr>
          <w:u w:val="single"/>
        </w:rPr>
        <w:t>Journal of Transport &amp; Health</w:t>
      </w:r>
      <w:r w:rsidRPr="007C7BC6">
        <w:t xml:space="preserve"> </w:t>
      </w:r>
      <w:r w:rsidRPr="007C7BC6">
        <w:rPr>
          <w:b/>
        </w:rPr>
        <w:t>20</w:t>
      </w:r>
      <w:r w:rsidRPr="007C7BC6">
        <w:t>.</w:t>
      </w:r>
    </w:p>
    <w:p w14:paraId="17A4F114" w14:textId="77777777" w:rsidR="007C7BC6" w:rsidRPr="007C7BC6" w:rsidRDefault="007C7BC6" w:rsidP="007C7BC6">
      <w:pPr>
        <w:pStyle w:val="EndNoteBibliography"/>
        <w:spacing w:after="0"/>
        <w:ind w:left="720" w:hanging="720"/>
      </w:pPr>
      <w:r w:rsidRPr="007C7BC6">
        <w:tab/>
      </w:r>
    </w:p>
    <w:p w14:paraId="61FF2971" w14:textId="77777777" w:rsidR="007C7BC6" w:rsidRPr="007C7BC6" w:rsidRDefault="007C7BC6" w:rsidP="007C7BC6">
      <w:pPr>
        <w:pStyle w:val="EndNoteBibliography"/>
      </w:pPr>
      <w:r w:rsidRPr="007C7BC6">
        <w:t xml:space="preserve">Milakis, D., et al. (2015). "Do people consider an acceptable travel time? Evidence from Berkeley, CA." </w:t>
      </w:r>
      <w:r w:rsidRPr="007C7BC6">
        <w:rPr>
          <w:u w:val="single"/>
        </w:rPr>
        <w:t>Journal of Transport Geography</w:t>
      </w:r>
      <w:r w:rsidRPr="007C7BC6">
        <w:t xml:space="preserve"> </w:t>
      </w:r>
      <w:r w:rsidRPr="007C7BC6">
        <w:rPr>
          <w:b/>
        </w:rPr>
        <w:t>44</w:t>
      </w:r>
      <w:r w:rsidRPr="007C7BC6">
        <w:t>: 76-86.</w:t>
      </w:r>
    </w:p>
    <w:p w14:paraId="4AA3119F" w14:textId="77777777" w:rsidR="007C7BC6" w:rsidRPr="007C7BC6" w:rsidRDefault="007C7BC6" w:rsidP="007C7BC6">
      <w:pPr>
        <w:pStyle w:val="EndNoteBibliography"/>
        <w:spacing w:after="0"/>
        <w:ind w:left="720" w:hanging="720"/>
      </w:pPr>
      <w:r w:rsidRPr="007C7BC6">
        <w:tab/>
      </w:r>
    </w:p>
    <w:p w14:paraId="6E273F0E" w14:textId="77777777" w:rsidR="007C7BC6" w:rsidRPr="007C7BC6" w:rsidRDefault="007C7BC6" w:rsidP="007C7BC6">
      <w:pPr>
        <w:pStyle w:val="EndNoteBibliography"/>
      </w:pPr>
      <w:r w:rsidRPr="007C7BC6">
        <w:t xml:space="preserve">Millera, H. J. (2011). "Collaborative mobility: using geographic information science to cultivate cooperative transportation systems." </w:t>
      </w:r>
      <w:r w:rsidRPr="007C7BC6">
        <w:rPr>
          <w:u w:val="single"/>
        </w:rPr>
        <w:t>Procedia - Social and Behavioral Sciences</w:t>
      </w:r>
      <w:r w:rsidRPr="007C7BC6">
        <w:t xml:space="preserve"> </w:t>
      </w:r>
      <w:r w:rsidRPr="007C7BC6">
        <w:rPr>
          <w:b/>
        </w:rPr>
        <w:t>21</w:t>
      </w:r>
      <w:r w:rsidRPr="007C7BC6">
        <w:t>: 24-28.</w:t>
      </w:r>
    </w:p>
    <w:p w14:paraId="23F99C14" w14:textId="77777777" w:rsidR="007C7BC6" w:rsidRPr="007C7BC6" w:rsidRDefault="007C7BC6" w:rsidP="007C7BC6">
      <w:pPr>
        <w:pStyle w:val="EndNoteBibliography"/>
        <w:spacing w:after="0"/>
        <w:ind w:left="720" w:hanging="720"/>
      </w:pPr>
      <w:r w:rsidRPr="007C7BC6">
        <w:tab/>
      </w:r>
    </w:p>
    <w:p w14:paraId="322DD124" w14:textId="77777777" w:rsidR="007C7BC6" w:rsidRPr="007C7BC6" w:rsidRDefault="007C7BC6" w:rsidP="007C7BC6">
      <w:pPr>
        <w:pStyle w:val="EndNoteBibliography"/>
      </w:pPr>
      <w:r w:rsidRPr="007C7BC6">
        <w:t xml:space="preserve">Millward, H., et al. (2013). "Active-transport walking behavior: destinations, durations, distances." </w:t>
      </w:r>
      <w:r w:rsidRPr="007C7BC6">
        <w:rPr>
          <w:u w:val="single"/>
        </w:rPr>
        <w:t>Journal of Transport Geography</w:t>
      </w:r>
      <w:r w:rsidRPr="007C7BC6">
        <w:t xml:space="preserve"> </w:t>
      </w:r>
      <w:r w:rsidRPr="007C7BC6">
        <w:rPr>
          <w:b/>
        </w:rPr>
        <w:t>28</w:t>
      </w:r>
      <w:r w:rsidRPr="007C7BC6">
        <w:t>: 101-110.</w:t>
      </w:r>
    </w:p>
    <w:p w14:paraId="4D02F6C9" w14:textId="77777777" w:rsidR="007C7BC6" w:rsidRPr="007C7BC6" w:rsidRDefault="007C7BC6" w:rsidP="007C7BC6">
      <w:pPr>
        <w:pStyle w:val="EndNoteBibliography"/>
        <w:spacing w:after="0"/>
        <w:ind w:left="720" w:hanging="720"/>
      </w:pPr>
      <w:r w:rsidRPr="007C7BC6">
        <w:tab/>
      </w:r>
    </w:p>
    <w:p w14:paraId="20B0CE7D" w14:textId="77777777" w:rsidR="007C7BC6" w:rsidRPr="007C7BC6" w:rsidRDefault="007C7BC6" w:rsidP="007C7BC6">
      <w:pPr>
        <w:pStyle w:val="EndNoteBibliography"/>
      </w:pPr>
      <w:r w:rsidRPr="007C7BC6">
        <w:t xml:space="preserve">Mora, R., et al. (2021). "Equity and accessibility of cycling infrastructure: An analysis of Santiago de Chile." </w:t>
      </w:r>
      <w:r w:rsidRPr="007C7BC6">
        <w:rPr>
          <w:u w:val="single"/>
        </w:rPr>
        <w:t>Journal of Transport Geography</w:t>
      </w:r>
      <w:r w:rsidRPr="007C7BC6">
        <w:t xml:space="preserve"> </w:t>
      </w:r>
      <w:r w:rsidRPr="007C7BC6">
        <w:rPr>
          <w:b/>
        </w:rPr>
        <w:t>91</w:t>
      </w:r>
      <w:r w:rsidRPr="007C7BC6">
        <w:t>.</w:t>
      </w:r>
    </w:p>
    <w:p w14:paraId="09D4B097" w14:textId="77777777" w:rsidR="007C7BC6" w:rsidRPr="007C7BC6" w:rsidRDefault="007C7BC6" w:rsidP="007C7BC6">
      <w:pPr>
        <w:pStyle w:val="EndNoteBibliography"/>
        <w:spacing w:after="0"/>
        <w:ind w:left="720" w:hanging="720"/>
      </w:pPr>
      <w:r w:rsidRPr="007C7BC6">
        <w:lastRenderedPageBreak/>
        <w:tab/>
      </w:r>
    </w:p>
    <w:p w14:paraId="2508403A" w14:textId="77777777" w:rsidR="007C7BC6" w:rsidRPr="007C7BC6" w:rsidRDefault="007C7BC6" w:rsidP="007C7BC6">
      <w:pPr>
        <w:pStyle w:val="EndNoteBibliography"/>
      </w:pPr>
      <w:r w:rsidRPr="007C7BC6">
        <w:t xml:space="preserve">Murphy, B. and A. Owen (2019). "Implementing Low-Stress Bicycle Routing in National Accessibility Evaluation." </w:t>
      </w:r>
      <w:r w:rsidRPr="007C7BC6">
        <w:rPr>
          <w:u w:val="single"/>
        </w:rPr>
        <w:t>Transportation Research Record: Journal of the Transportation Research Board</w:t>
      </w:r>
      <w:r w:rsidRPr="007C7BC6">
        <w:t xml:space="preserve"> </w:t>
      </w:r>
      <w:r w:rsidRPr="007C7BC6">
        <w:rPr>
          <w:b/>
        </w:rPr>
        <w:t>2673</w:t>
      </w:r>
      <w:r w:rsidRPr="007C7BC6">
        <w:t>(5): 240-249.</w:t>
      </w:r>
    </w:p>
    <w:p w14:paraId="0D113726" w14:textId="77777777" w:rsidR="007C7BC6" w:rsidRPr="007C7BC6" w:rsidRDefault="007C7BC6" w:rsidP="007C7BC6">
      <w:pPr>
        <w:pStyle w:val="EndNoteBibliography"/>
        <w:spacing w:after="0"/>
        <w:ind w:left="720" w:hanging="720"/>
      </w:pPr>
      <w:r w:rsidRPr="007C7BC6">
        <w:tab/>
      </w:r>
    </w:p>
    <w:p w14:paraId="306A1339" w14:textId="77777777" w:rsidR="007C7BC6" w:rsidRPr="007C7BC6" w:rsidRDefault="007C7BC6" w:rsidP="007C7BC6">
      <w:pPr>
        <w:pStyle w:val="EndNoteBibliography"/>
      </w:pPr>
      <w:r w:rsidRPr="007C7BC6">
        <w:t xml:space="preserve">Murray, A. T. and X. Wu (2003). "Accessibility tradeoffs in public transit planning." </w:t>
      </w:r>
      <w:r w:rsidRPr="007C7BC6">
        <w:rPr>
          <w:u w:val="single"/>
        </w:rPr>
        <w:t>Journal of Geographical Systems</w:t>
      </w:r>
      <w:r w:rsidRPr="007C7BC6">
        <w:t xml:space="preserve"> </w:t>
      </w:r>
      <w:r w:rsidRPr="007C7BC6">
        <w:rPr>
          <w:b/>
        </w:rPr>
        <w:t>5</w:t>
      </w:r>
      <w:r w:rsidRPr="007C7BC6">
        <w:t>(1): 93-107.</w:t>
      </w:r>
    </w:p>
    <w:p w14:paraId="1ACABCAD" w14:textId="77777777" w:rsidR="007C7BC6" w:rsidRPr="007C7BC6" w:rsidRDefault="007C7BC6" w:rsidP="007C7BC6">
      <w:pPr>
        <w:pStyle w:val="EndNoteBibliography"/>
        <w:spacing w:after="0"/>
        <w:ind w:left="720" w:hanging="720"/>
      </w:pPr>
      <w:r w:rsidRPr="007C7BC6">
        <w:tab/>
      </w:r>
    </w:p>
    <w:p w14:paraId="77B473B4" w14:textId="77777777" w:rsidR="007C7BC6" w:rsidRPr="007C7BC6" w:rsidRDefault="007C7BC6" w:rsidP="007C7BC6">
      <w:pPr>
        <w:pStyle w:val="EndNoteBibliography"/>
      </w:pPr>
      <w:r w:rsidRPr="007C7BC6">
        <w:t xml:space="preserve">Neilson, G. K. and W. K. Fowler (1972). "Relation between transit ridership and walking distances in a low-density Florida retirement area." </w:t>
      </w:r>
      <w:r w:rsidRPr="007C7BC6">
        <w:rPr>
          <w:u w:val="single"/>
        </w:rPr>
        <w:t>Highway Research Record</w:t>
      </w:r>
      <w:r w:rsidRPr="007C7BC6">
        <w:t>(403).</w:t>
      </w:r>
    </w:p>
    <w:p w14:paraId="6AE970E4" w14:textId="77777777" w:rsidR="007C7BC6" w:rsidRPr="007C7BC6" w:rsidRDefault="007C7BC6" w:rsidP="007C7BC6">
      <w:pPr>
        <w:pStyle w:val="EndNoteBibliography"/>
        <w:spacing w:after="0"/>
        <w:ind w:left="720" w:hanging="720"/>
      </w:pPr>
      <w:r w:rsidRPr="007C7BC6">
        <w:tab/>
      </w:r>
    </w:p>
    <w:p w14:paraId="4919132F" w14:textId="77777777" w:rsidR="007C7BC6" w:rsidRPr="007C7BC6" w:rsidRDefault="007C7BC6" w:rsidP="007C7BC6">
      <w:pPr>
        <w:pStyle w:val="EndNoteBibliography"/>
      </w:pPr>
      <w:r w:rsidRPr="007C7BC6">
        <w:t xml:space="preserve">Ng, A., et al. (2017). "Cyclist’safety perceptions of cycling infrastructure at un-signalised intersections: Cross-sectional survey of Queensland cyclists." </w:t>
      </w:r>
      <w:r w:rsidRPr="007C7BC6">
        <w:rPr>
          <w:u w:val="single"/>
        </w:rPr>
        <w:t>Journal of Transport &amp; Health</w:t>
      </w:r>
      <w:r w:rsidRPr="007C7BC6">
        <w:t xml:space="preserve"> </w:t>
      </w:r>
      <w:r w:rsidRPr="007C7BC6">
        <w:rPr>
          <w:b/>
        </w:rPr>
        <w:t>6</w:t>
      </w:r>
      <w:r w:rsidRPr="007C7BC6">
        <w:t>: 13-22.</w:t>
      </w:r>
    </w:p>
    <w:p w14:paraId="7C48C709" w14:textId="77777777" w:rsidR="007C7BC6" w:rsidRPr="007C7BC6" w:rsidRDefault="007C7BC6" w:rsidP="007C7BC6">
      <w:pPr>
        <w:pStyle w:val="EndNoteBibliography"/>
        <w:spacing w:after="0"/>
        <w:ind w:left="720" w:hanging="720"/>
      </w:pPr>
      <w:r w:rsidRPr="007C7BC6">
        <w:tab/>
      </w:r>
    </w:p>
    <w:p w14:paraId="58CB9104" w14:textId="77777777" w:rsidR="007C7BC6" w:rsidRPr="007C7BC6" w:rsidRDefault="007C7BC6" w:rsidP="007C7BC6">
      <w:pPr>
        <w:pStyle w:val="EndNoteBibliography"/>
      </w:pPr>
      <w:r w:rsidRPr="007C7BC6">
        <w:t xml:space="preserve">Nicholls, S. (2001). "Measuring the accessibility and equity of public parks: A case study using GIS." </w:t>
      </w:r>
      <w:r w:rsidRPr="007C7BC6">
        <w:rPr>
          <w:u w:val="single"/>
        </w:rPr>
        <w:t>Managing leisure</w:t>
      </w:r>
      <w:r w:rsidRPr="007C7BC6">
        <w:t xml:space="preserve"> </w:t>
      </w:r>
      <w:r w:rsidRPr="007C7BC6">
        <w:rPr>
          <w:b/>
        </w:rPr>
        <w:t>6</w:t>
      </w:r>
      <w:r w:rsidRPr="007C7BC6">
        <w:t>(4): 201-219.</w:t>
      </w:r>
    </w:p>
    <w:p w14:paraId="1E61D542" w14:textId="77777777" w:rsidR="007C7BC6" w:rsidRPr="007C7BC6" w:rsidRDefault="007C7BC6" w:rsidP="007C7BC6">
      <w:pPr>
        <w:pStyle w:val="EndNoteBibliography"/>
        <w:spacing w:after="0"/>
        <w:ind w:left="720" w:hanging="720"/>
      </w:pPr>
      <w:r w:rsidRPr="007C7BC6">
        <w:tab/>
      </w:r>
    </w:p>
    <w:p w14:paraId="32BA9FD9" w14:textId="77777777" w:rsidR="007C7BC6" w:rsidRPr="007C7BC6" w:rsidRDefault="007C7BC6" w:rsidP="007C7BC6">
      <w:pPr>
        <w:pStyle w:val="EndNoteBibliography"/>
      </w:pPr>
      <w:r w:rsidRPr="007C7BC6">
        <w:t xml:space="preserve">Nielsen, T. A. S. and H. Skov-Petersen (2018). "Bikeability – Urban structures supporting cycling. Effects of local, urban and regional scale urban form factors on cycling from home and workplace locations in Denmark." </w:t>
      </w:r>
      <w:r w:rsidRPr="007C7BC6">
        <w:rPr>
          <w:u w:val="single"/>
        </w:rPr>
        <w:t>Journal of Transport Geography</w:t>
      </w:r>
      <w:r w:rsidRPr="007C7BC6">
        <w:t xml:space="preserve"> </w:t>
      </w:r>
      <w:r w:rsidRPr="007C7BC6">
        <w:rPr>
          <w:b/>
        </w:rPr>
        <w:t>69</w:t>
      </w:r>
      <w:r w:rsidRPr="007C7BC6">
        <w:t>: 36-44.</w:t>
      </w:r>
    </w:p>
    <w:p w14:paraId="73405800" w14:textId="77777777" w:rsidR="007C7BC6" w:rsidRPr="007C7BC6" w:rsidRDefault="007C7BC6" w:rsidP="007C7BC6">
      <w:pPr>
        <w:pStyle w:val="EndNoteBibliography"/>
        <w:spacing w:after="0"/>
        <w:ind w:left="720" w:hanging="720"/>
      </w:pPr>
      <w:r w:rsidRPr="007C7BC6">
        <w:tab/>
      </w:r>
    </w:p>
    <w:p w14:paraId="60AF5DDF" w14:textId="77777777" w:rsidR="007C7BC6" w:rsidRPr="007C7BC6" w:rsidRDefault="007C7BC6" w:rsidP="007C7BC6">
      <w:pPr>
        <w:pStyle w:val="EndNoteBibliography"/>
      </w:pPr>
      <w:r w:rsidRPr="007C7BC6">
        <w:t xml:space="preserve">O'Neill, W. A., et al. (1992). "Analysis of transit service areas using geographic information systems." </w:t>
      </w:r>
      <w:r w:rsidRPr="007C7BC6">
        <w:rPr>
          <w:u w:val="single"/>
        </w:rPr>
        <w:t>Transportation research record</w:t>
      </w:r>
      <w:r w:rsidRPr="007C7BC6">
        <w:t xml:space="preserve"> </w:t>
      </w:r>
      <w:r w:rsidRPr="007C7BC6">
        <w:rPr>
          <w:b/>
        </w:rPr>
        <w:t>364</w:t>
      </w:r>
      <w:r w:rsidRPr="007C7BC6">
        <w:t>: 131.</w:t>
      </w:r>
    </w:p>
    <w:p w14:paraId="1F729E97" w14:textId="77777777" w:rsidR="007C7BC6" w:rsidRPr="007C7BC6" w:rsidRDefault="007C7BC6" w:rsidP="007C7BC6">
      <w:pPr>
        <w:pStyle w:val="EndNoteBibliography"/>
        <w:spacing w:after="0"/>
        <w:ind w:left="720" w:hanging="720"/>
      </w:pPr>
      <w:r w:rsidRPr="007C7BC6">
        <w:tab/>
      </w:r>
    </w:p>
    <w:p w14:paraId="6ACB355B" w14:textId="77777777" w:rsidR="007C7BC6" w:rsidRPr="007C7BC6" w:rsidRDefault="007C7BC6" w:rsidP="007C7BC6">
      <w:pPr>
        <w:pStyle w:val="EndNoteBibliography"/>
      </w:pPr>
      <w:r w:rsidRPr="007C7BC6">
        <w:t xml:space="preserve">O'Sullivan, S. and J. Morrall (1996). "Walking distances to and from light-rail transit stations." </w:t>
      </w:r>
      <w:r w:rsidRPr="007C7BC6">
        <w:rPr>
          <w:u w:val="single"/>
        </w:rPr>
        <w:t>Transportation research record</w:t>
      </w:r>
      <w:r w:rsidRPr="007C7BC6">
        <w:t xml:space="preserve"> </w:t>
      </w:r>
      <w:r w:rsidRPr="007C7BC6">
        <w:rPr>
          <w:b/>
        </w:rPr>
        <w:t>1538</w:t>
      </w:r>
      <w:r w:rsidRPr="007C7BC6">
        <w:t>(1): 19-26.</w:t>
      </w:r>
    </w:p>
    <w:p w14:paraId="4D84EB0F" w14:textId="77777777" w:rsidR="007C7BC6" w:rsidRPr="007C7BC6" w:rsidRDefault="007C7BC6" w:rsidP="007C7BC6">
      <w:pPr>
        <w:pStyle w:val="EndNoteBibliography"/>
        <w:spacing w:after="0"/>
        <w:ind w:left="720" w:hanging="720"/>
      </w:pPr>
      <w:r w:rsidRPr="007C7BC6">
        <w:tab/>
      </w:r>
    </w:p>
    <w:p w14:paraId="1E7C4E6A" w14:textId="77777777" w:rsidR="007C7BC6" w:rsidRPr="007C7BC6" w:rsidRDefault="007C7BC6" w:rsidP="007C7BC6">
      <w:pPr>
        <w:pStyle w:val="EndNoteBibliography"/>
      </w:pPr>
      <w:r w:rsidRPr="007C7BC6">
        <w:t xml:space="preserve">Oehl, M., et al. (2019). "Cyclists’ anger experiences in traffic: the cycling anger scale." </w:t>
      </w:r>
      <w:r w:rsidRPr="007C7BC6">
        <w:rPr>
          <w:u w:val="single"/>
        </w:rPr>
        <w:t>Transportation research part F: traffic psychology and behaviour</w:t>
      </w:r>
      <w:r w:rsidRPr="007C7BC6">
        <w:t xml:space="preserve"> </w:t>
      </w:r>
      <w:r w:rsidRPr="007C7BC6">
        <w:rPr>
          <w:b/>
        </w:rPr>
        <w:t>62</w:t>
      </w:r>
      <w:r w:rsidRPr="007C7BC6">
        <w:t>: 564-574.</w:t>
      </w:r>
    </w:p>
    <w:p w14:paraId="1D9F4029" w14:textId="77777777" w:rsidR="007C7BC6" w:rsidRPr="007C7BC6" w:rsidRDefault="007C7BC6" w:rsidP="007C7BC6">
      <w:pPr>
        <w:pStyle w:val="EndNoteBibliography"/>
        <w:spacing w:after="0"/>
        <w:ind w:left="720" w:hanging="720"/>
      </w:pPr>
      <w:r w:rsidRPr="007C7BC6">
        <w:tab/>
      </w:r>
    </w:p>
    <w:p w14:paraId="3A9BAF8F" w14:textId="77777777" w:rsidR="007C7BC6" w:rsidRPr="007C7BC6" w:rsidRDefault="007C7BC6" w:rsidP="007C7BC6">
      <w:pPr>
        <w:pStyle w:val="EndNoteBibliography"/>
      </w:pPr>
      <w:r w:rsidRPr="007C7BC6">
        <w:t xml:space="preserve">Ortega, E., et al. (2021). "Evaluating the impact of urban design scenarios on walking accessibility: the case of the Madrid ‘Centro’district." </w:t>
      </w:r>
      <w:r w:rsidRPr="007C7BC6">
        <w:rPr>
          <w:u w:val="single"/>
        </w:rPr>
        <w:t>Sustainable Cities and Society</w:t>
      </w:r>
      <w:r w:rsidRPr="007C7BC6">
        <w:t xml:space="preserve"> </w:t>
      </w:r>
      <w:r w:rsidRPr="007C7BC6">
        <w:rPr>
          <w:b/>
        </w:rPr>
        <w:t>74</w:t>
      </w:r>
      <w:r w:rsidRPr="007C7BC6">
        <w:t>: 103156.</w:t>
      </w:r>
    </w:p>
    <w:p w14:paraId="1202CFC8" w14:textId="77777777" w:rsidR="007C7BC6" w:rsidRPr="007C7BC6" w:rsidRDefault="007C7BC6" w:rsidP="007C7BC6">
      <w:pPr>
        <w:pStyle w:val="EndNoteBibliography"/>
        <w:spacing w:after="0"/>
        <w:ind w:left="720" w:hanging="720"/>
      </w:pPr>
      <w:r w:rsidRPr="007C7BC6">
        <w:tab/>
      </w:r>
    </w:p>
    <w:p w14:paraId="7A6F1E00" w14:textId="77777777" w:rsidR="007C7BC6" w:rsidRPr="007C7BC6" w:rsidRDefault="007C7BC6" w:rsidP="007C7BC6">
      <w:pPr>
        <w:pStyle w:val="EndNoteBibliography"/>
      </w:pPr>
      <w:r w:rsidRPr="007C7BC6">
        <w:t xml:space="preserve">Otero, I., et al. (2018). "Health impacts of bike sharing systems in Europe." </w:t>
      </w:r>
      <w:r w:rsidRPr="007C7BC6">
        <w:rPr>
          <w:u w:val="single"/>
        </w:rPr>
        <w:t>Environment international</w:t>
      </w:r>
      <w:r w:rsidRPr="007C7BC6">
        <w:t xml:space="preserve"> </w:t>
      </w:r>
      <w:r w:rsidRPr="007C7BC6">
        <w:rPr>
          <w:b/>
        </w:rPr>
        <w:t>115</w:t>
      </w:r>
      <w:r w:rsidRPr="007C7BC6">
        <w:t>: 387-394.</w:t>
      </w:r>
    </w:p>
    <w:p w14:paraId="6A2C3F75" w14:textId="77777777" w:rsidR="007C7BC6" w:rsidRPr="007C7BC6" w:rsidRDefault="007C7BC6" w:rsidP="007C7BC6">
      <w:pPr>
        <w:pStyle w:val="EndNoteBibliography"/>
        <w:spacing w:after="0"/>
        <w:ind w:left="720" w:hanging="720"/>
      </w:pPr>
      <w:r w:rsidRPr="007C7BC6">
        <w:tab/>
      </w:r>
    </w:p>
    <w:p w14:paraId="0FAEFCAA" w14:textId="77777777" w:rsidR="007C7BC6" w:rsidRPr="007C7BC6" w:rsidRDefault="007C7BC6" w:rsidP="007C7BC6">
      <w:pPr>
        <w:pStyle w:val="EndNoteBibliography"/>
      </w:pPr>
      <w:r w:rsidRPr="007C7BC6">
        <w:t xml:space="preserve">Páez, A., et al. (2020). "Comparing distance, time, and metabolic energy cost functions for walking accessibility in infrastructure-poor regions." </w:t>
      </w:r>
      <w:r w:rsidRPr="007C7BC6">
        <w:rPr>
          <w:u w:val="single"/>
        </w:rPr>
        <w:t>Journal of Transport Geography</w:t>
      </w:r>
      <w:r w:rsidRPr="007C7BC6">
        <w:t xml:space="preserve"> </w:t>
      </w:r>
      <w:r w:rsidRPr="007C7BC6">
        <w:rPr>
          <w:b/>
        </w:rPr>
        <w:t>82</w:t>
      </w:r>
      <w:r w:rsidRPr="007C7BC6">
        <w:t>.</w:t>
      </w:r>
    </w:p>
    <w:p w14:paraId="257F9694" w14:textId="77777777" w:rsidR="007C7BC6" w:rsidRPr="007C7BC6" w:rsidRDefault="007C7BC6" w:rsidP="007C7BC6">
      <w:pPr>
        <w:pStyle w:val="EndNoteBibliography"/>
        <w:spacing w:after="0"/>
        <w:ind w:left="720" w:hanging="720"/>
      </w:pPr>
      <w:r w:rsidRPr="007C7BC6">
        <w:tab/>
      </w:r>
    </w:p>
    <w:p w14:paraId="3A4BE506" w14:textId="77777777" w:rsidR="007C7BC6" w:rsidRPr="007C7BC6" w:rsidRDefault="007C7BC6" w:rsidP="007C7BC6">
      <w:pPr>
        <w:pStyle w:val="EndNoteBibliography"/>
      </w:pPr>
      <w:r w:rsidRPr="007C7BC6">
        <w:t xml:space="preserve">Páez, A., et al. (2010). "Relative Accessibility Deprivation Indicators for Urban Settings: Definitions and Application to Food Deserts in Montreal." </w:t>
      </w:r>
      <w:r w:rsidRPr="007C7BC6">
        <w:rPr>
          <w:u w:val="single"/>
        </w:rPr>
        <w:t>Urban Studies</w:t>
      </w:r>
      <w:r w:rsidRPr="007C7BC6">
        <w:t xml:space="preserve"> </w:t>
      </w:r>
      <w:r w:rsidRPr="007C7BC6">
        <w:rPr>
          <w:b/>
        </w:rPr>
        <w:t>47</w:t>
      </w:r>
      <w:r w:rsidRPr="007C7BC6">
        <w:t>(7): 1415-1438.</w:t>
      </w:r>
    </w:p>
    <w:p w14:paraId="213FC97C" w14:textId="77777777" w:rsidR="007C7BC6" w:rsidRPr="007C7BC6" w:rsidRDefault="007C7BC6" w:rsidP="007C7BC6">
      <w:pPr>
        <w:pStyle w:val="EndNoteBibliography"/>
        <w:spacing w:after="0"/>
        <w:ind w:left="720" w:hanging="720"/>
      </w:pPr>
      <w:r w:rsidRPr="007C7BC6">
        <w:lastRenderedPageBreak/>
        <w:tab/>
      </w:r>
    </w:p>
    <w:p w14:paraId="44573776" w14:textId="77777777" w:rsidR="007C7BC6" w:rsidRPr="007C7BC6" w:rsidRDefault="007C7BC6" w:rsidP="007C7BC6">
      <w:pPr>
        <w:pStyle w:val="EndNoteBibliography"/>
      </w:pPr>
      <w:r w:rsidRPr="007C7BC6">
        <w:t xml:space="preserve">Páez, A., et al. (2012). "Measuring accessibility: positive and normative implementations of various accessibility indicators." </w:t>
      </w:r>
      <w:r w:rsidRPr="007C7BC6">
        <w:rPr>
          <w:u w:val="single"/>
        </w:rPr>
        <w:t>Journal of Transport Geography</w:t>
      </w:r>
      <w:r w:rsidRPr="007C7BC6">
        <w:t xml:space="preserve"> </w:t>
      </w:r>
      <w:r w:rsidRPr="007C7BC6">
        <w:rPr>
          <w:b/>
        </w:rPr>
        <w:t>25</w:t>
      </w:r>
      <w:r w:rsidRPr="007C7BC6">
        <w:t>: 141-153.</w:t>
      </w:r>
    </w:p>
    <w:p w14:paraId="15058B97" w14:textId="77777777" w:rsidR="007C7BC6" w:rsidRPr="007C7BC6" w:rsidRDefault="007C7BC6" w:rsidP="007C7BC6">
      <w:pPr>
        <w:pStyle w:val="EndNoteBibliography"/>
        <w:spacing w:after="0"/>
        <w:ind w:left="720" w:hanging="720"/>
      </w:pPr>
      <w:r w:rsidRPr="007C7BC6">
        <w:tab/>
      </w:r>
    </w:p>
    <w:p w14:paraId="6FA043C0" w14:textId="77777777" w:rsidR="007C7BC6" w:rsidRPr="007C7BC6" w:rsidRDefault="007C7BC6" w:rsidP="007C7BC6">
      <w:pPr>
        <w:pStyle w:val="EndNoteBibliography"/>
      </w:pPr>
      <w:r w:rsidRPr="007C7BC6">
        <w:t xml:space="preserve">Papa, E., et al. (2018). "Measuring walking accessibility to public transport for the elderly: the case of Naples." </w:t>
      </w:r>
      <w:r w:rsidRPr="007C7BC6">
        <w:rPr>
          <w:u w:val="single"/>
        </w:rPr>
        <w:t>TeMA-Journal of Land Use, Mobility and Environment</w:t>
      </w:r>
      <w:r w:rsidRPr="007C7BC6">
        <w:t>: 105-116.</w:t>
      </w:r>
    </w:p>
    <w:p w14:paraId="1F1E5771" w14:textId="77777777" w:rsidR="007C7BC6" w:rsidRPr="007C7BC6" w:rsidRDefault="007C7BC6" w:rsidP="007C7BC6">
      <w:pPr>
        <w:pStyle w:val="EndNoteBibliography"/>
        <w:spacing w:after="0"/>
        <w:ind w:left="720" w:hanging="720"/>
      </w:pPr>
      <w:r w:rsidRPr="007C7BC6">
        <w:tab/>
      </w:r>
    </w:p>
    <w:p w14:paraId="68BDF42A" w14:textId="77777777" w:rsidR="007C7BC6" w:rsidRPr="007C7BC6" w:rsidRDefault="007C7BC6" w:rsidP="007C7BC6">
      <w:pPr>
        <w:pStyle w:val="EndNoteBibliography"/>
      </w:pPr>
      <w:r w:rsidRPr="007C7BC6">
        <w:t xml:space="preserve">Parkin, J. and J. Rotheram (2010). "Design speeds and acceleration characteristics of bicycle traffic for use in planning, design and appraisal." </w:t>
      </w:r>
      <w:r w:rsidRPr="007C7BC6">
        <w:rPr>
          <w:u w:val="single"/>
        </w:rPr>
        <w:t>Transport Policy</w:t>
      </w:r>
      <w:r w:rsidRPr="007C7BC6">
        <w:t xml:space="preserve"> </w:t>
      </w:r>
      <w:r w:rsidRPr="007C7BC6">
        <w:rPr>
          <w:b/>
        </w:rPr>
        <w:t>17</w:t>
      </w:r>
      <w:r w:rsidRPr="007C7BC6">
        <w:t>(5): 335-341.</w:t>
      </w:r>
    </w:p>
    <w:p w14:paraId="4FAEAB89" w14:textId="77777777" w:rsidR="007C7BC6" w:rsidRPr="007C7BC6" w:rsidRDefault="007C7BC6" w:rsidP="007C7BC6">
      <w:pPr>
        <w:pStyle w:val="EndNoteBibliography"/>
        <w:spacing w:after="0"/>
        <w:ind w:left="720" w:hanging="720"/>
      </w:pPr>
      <w:r w:rsidRPr="007C7BC6">
        <w:tab/>
      </w:r>
    </w:p>
    <w:p w14:paraId="06F0711C" w14:textId="77777777" w:rsidR="007C7BC6" w:rsidRPr="007C7BC6" w:rsidRDefault="007C7BC6" w:rsidP="007C7BC6">
      <w:pPr>
        <w:pStyle w:val="EndNoteBibliography"/>
      </w:pPr>
      <w:r w:rsidRPr="007C7BC6">
        <w:t xml:space="preserve">Pearce, J., Karen Witten, and Phil Bartie (2006). "Neighbourhoods and health: a GIS approach to measuring community resource accessibility." </w:t>
      </w:r>
      <w:r w:rsidRPr="007C7BC6">
        <w:rPr>
          <w:u w:val="single"/>
        </w:rPr>
        <w:t>Epidemiology &amp; Community Health</w:t>
      </w:r>
      <w:r w:rsidRPr="007C7BC6">
        <w:t>.</w:t>
      </w:r>
    </w:p>
    <w:p w14:paraId="39B002A1" w14:textId="77777777" w:rsidR="007C7BC6" w:rsidRPr="007C7BC6" w:rsidRDefault="007C7BC6" w:rsidP="007C7BC6">
      <w:pPr>
        <w:pStyle w:val="EndNoteBibliography"/>
        <w:spacing w:after="0"/>
        <w:ind w:left="720" w:hanging="720"/>
      </w:pPr>
      <w:r w:rsidRPr="007C7BC6">
        <w:tab/>
      </w:r>
    </w:p>
    <w:p w14:paraId="7DFF168A" w14:textId="77777777" w:rsidR="007C7BC6" w:rsidRPr="007C7BC6" w:rsidRDefault="007C7BC6" w:rsidP="007C7BC6">
      <w:pPr>
        <w:pStyle w:val="EndNoteBibliography"/>
      </w:pPr>
      <w:r w:rsidRPr="007C7BC6">
        <w:t xml:space="preserve">Pérez, B. O., et al. (2017). "Mind the Gap: Assessing the Impacts of Bicycle Accessibility and Mobility on Mode Share in Washington, D.C." </w:t>
      </w:r>
      <w:r w:rsidRPr="007C7BC6">
        <w:rPr>
          <w:u w:val="single"/>
        </w:rPr>
        <w:t>Transportation Research Record: Journal of the Transportation Research Board</w:t>
      </w:r>
      <w:r w:rsidRPr="007C7BC6">
        <w:t xml:space="preserve"> </w:t>
      </w:r>
      <w:r w:rsidRPr="007C7BC6">
        <w:rPr>
          <w:b/>
        </w:rPr>
        <w:t>2662</w:t>
      </w:r>
      <w:r w:rsidRPr="007C7BC6">
        <w:t>(1): 83-92.</w:t>
      </w:r>
    </w:p>
    <w:p w14:paraId="22C9B8E2" w14:textId="77777777" w:rsidR="007C7BC6" w:rsidRPr="007C7BC6" w:rsidRDefault="007C7BC6" w:rsidP="007C7BC6">
      <w:pPr>
        <w:pStyle w:val="EndNoteBibliography"/>
        <w:spacing w:after="0"/>
        <w:ind w:left="720" w:hanging="720"/>
      </w:pPr>
      <w:r w:rsidRPr="007C7BC6">
        <w:tab/>
      </w:r>
    </w:p>
    <w:p w14:paraId="251D8D52" w14:textId="77777777" w:rsidR="007C7BC6" w:rsidRPr="007C7BC6" w:rsidRDefault="007C7BC6" w:rsidP="007C7BC6">
      <w:pPr>
        <w:pStyle w:val="EndNoteBibliography"/>
      </w:pPr>
      <w:r w:rsidRPr="007C7BC6">
        <w:t xml:space="preserve">Pokorny, P., et al. (2018). "Conflicts between bikes and trucks in urban areas—A survey of Norwegian cyclists." </w:t>
      </w:r>
      <w:r w:rsidRPr="007C7BC6">
        <w:rPr>
          <w:u w:val="single"/>
        </w:rPr>
        <w:t>Case Studies on Transport Policy</w:t>
      </w:r>
      <w:r w:rsidRPr="007C7BC6">
        <w:t xml:space="preserve"> </w:t>
      </w:r>
      <w:r w:rsidRPr="007C7BC6">
        <w:rPr>
          <w:b/>
        </w:rPr>
        <w:t>6</w:t>
      </w:r>
      <w:r w:rsidRPr="007C7BC6">
        <w:t>(1): 147-155.</w:t>
      </w:r>
    </w:p>
    <w:p w14:paraId="511C9F57" w14:textId="77777777" w:rsidR="007C7BC6" w:rsidRPr="007C7BC6" w:rsidRDefault="007C7BC6" w:rsidP="007C7BC6">
      <w:pPr>
        <w:pStyle w:val="EndNoteBibliography"/>
        <w:spacing w:after="0"/>
        <w:ind w:left="720" w:hanging="720"/>
      </w:pPr>
      <w:r w:rsidRPr="007C7BC6">
        <w:tab/>
      </w:r>
    </w:p>
    <w:p w14:paraId="6F9C86F2" w14:textId="77777777" w:rsidR="007C7BC6" w:rsidRPr="007C7BC6" w:rsidRDefault="007C7BC6" w:rsidP="007C7BC6">
      <w:pPr>
        <w:pStyle w:val="EndNoteBibliography"/>
      </w:pPr>
      <w:r w:rsidRPr="007C7BC6">
        <w:t xml:space="preserve">Prins, R. G., et al. (2014). "How many walking and cycling trips made by elderly are beyond commonly used buffer sizes: results from a GPS study." </w:t>
      </w:r>
      <w:r w:rsidRPr="007C7BC6">
        <w:rPr>
          <w:u w:val="single"/>
        </w:rPr>
        <w:t>Health Place</w:t>
      </w:r>
      <w:r w:rsidRPr="007C7BC6">
        <w:t xml:space="preserve"> </w:t>
      </w:r>
      <w:r w:rsidRPr="007C7BC6">
        <w:rPr>
          <w:b/>
        </w:rPr>
        <w:t>27</w:t>
      </w:r>
      <w:r w:rsidRPr="007C7BC6">
        <w:t>: 127-133.</w:t>
      </w:r>
    </w:p>
    <w:p w14:paraId="35788027" w14:textId="77777777" w:rsidR="007C7BC6" w:rsidRPr="007C7BC6" w:rsidRDefault="007C7BC6" w:rsidP="007C7BC6">
      <w:pPr>
        <w:pStyle w:val="EndNoteBibliography"/>
        <w:ind w:left="720" w:hanging="720"/>
      </w:pPr>
      <w:r w:rsidRPr="007C7BC6">
        <w:tab/>
        <w:t>In choosing appropriate buffer sizes to study environmental influences on physical activity, studies are hampered by insufficient insight into the distance elderly travel actively. This study aims at getting insight into the number of trips walked and cycled within various buffer sizes using GPS measures. Data were obtained from the Elderly And their Neighborhood study (Spijkenisse, the Netherlands (2011-2012)). Trip length and mode of transport were derived from the GPS data (N=120; total number of trips=337). Distance decay functions were fitted to estimate the percentage of trips to grocery stores within commonly used buffer sizes. Fifty percent of the trips walked had a distance of at least 729m; for trips cycled this was 1665m. Elderly aged under 75 years and those with functional limitations walked and cycled shorter distances than those over 75 years and those without functional limitations. Males cycled shorter distances than females. Distance decay functions may aid the selection of appropriate buffer sizes, which may be tailored to individual characteristics.</w:t>
      </w:r>
    </w:p>
    <w:p w14:paraId="2ABEF89F" w14:textId="77777777" w:rsidR="007C7BC6" w:rsidRPr="007C7BC6" w:rsidRDefault="007C7BC6" w:rsidP="007C7BC6">
      <w:pPr>
        <w:pStyle w:val="EndNoteBibliography"/>
        <w:spacing w:after="0"/>
      </w:pPr>
    </w:p>
    <w:p w14:paraId="7D80FE60" w14:textId="77777777" w:rsidR="007C7BC6" w:rsidRPr="007C7BC6" w:rsidRDefault="007C7BC6" w:rsidP="007C7BC6">
      <w:pPr>
        <w:pStyle w:val="EndNoteBibliography"/>
      </w:pPr>
      <w:r w:rsidRPr="007C7BC6">
        <w:t xml:space="preserve">Proffitt, D. G., et al. (2019). "Accessibility planning in American metropolitan areas: Are we there yet?" </w:t>
      </w:r>
      <w:r w:rsidRPr="007C7BC6">
        <w:rPr>
          <w:u w:val="single"/>
        </w:rPr>
        <w:t>Urban Studies</w:t>
      </w:r>
      <w:r w:rsidRPr="007C7BC6">
        <w:t xml:space="preserve"> </w:t>
      </w:r>
      <w:r w:rsidRPr="007C7BC6">
        <w:rPr>
          <w:b/>
        </w:rPr>
        <w:t>56</w:t>
      </w:r>
      <w:r w:rsidRPr="007C7BC6">
        <w:t>(1): 167-192.</w:t>
      </w:r>
    </w:p>
    <w:p w14:paraId="1F2A2127" w14:textId="77777777" w:rsidR="007C7BC6" w:rsidRPr="007C7BC6" w:rsidRDefault="007C7BC6" w:rsidP="007C7BC6">
      <w:pPr>
        <w:pStyle w:val="EndNoteBibliography"/>
        <w:ind w:left="720" w:hanging="720"/>
      </w:pPr>
      <w:r w:rsidRPr="007C7BC6">
        <w:tab/>
        <w:t xml:space="preserve">Transportation-planning researchers have long argued that the end goal of a transportation system is increasing accessibility, or opportunities for individuals to meet their daily needs, but that US practice tends to focus on increasing mobility, or opportunities to travel farther and faster. This study finds evidence that the gap between theory and practice may be closing when it comes to accessibility, but that significant barriers still exist to the wider adoption of the </w:t>
      </w:r>
      <w:r w:rsidRPr="007C7BC6">
        <w:lastRenderedPageBreak/>
        <w:t>accessibility paradigm among metropolitan planning organisations, the main entities responsible for regional transportation planning in the USA. We measure this gap by creating an accessibility index based on content analysis of a nationally representative sample of 42 US regional transportation plans (RTPs). We then use regression-tree analysis to determine the characteristics of metropolitan areas that are most likely to employ accessibility concepts. Finally, we identify barriers to a wider adoption of the accessibility paradigm. Most RTPs include accessibility-related goals, but few define the term or use accessibility-oriented performance measures. The lack of clarity on accessibility leaves vehicle speed as the fundamental criterion for success in most plans. Our analysis finds that MPOs serving large regions with high per capita income are the most likely to produce plans that focus on accessibility. We argue that such places produce more accessibility-oriented RTPs because they have greater planning capacity and recommend changes to federal planning guidelines that could speed the adoption of the accessibility paradigm in RTPs.</w:t>
      </w:r>
    </w:p>
    <w:p w14:paraId="66814ABF" w14:textId="77777777" w:rsidR="007C7BC6" w:rsidRPr="007C7BC6" w:rsidRDefault="007C7BC6" w:rsidP="007C7BC6">
      <w:pPr>
        <w:pStyle w:val="EndNoteBibliography"/>
        <w:spacing w:after="0"/>
      </w:pPr>
    </w:p>
    <w:p w14:paraId="4680CEE6" w14:textId="77777777" w:rsidR="007C7BC6" w:rsidRPr="007C7BC6" w:rsidRDefault="007C7BC6" w:rsidP="007C7BC6">
      <w:pPr>
        <w:pStyle w:val="EndNoteBibliography"/>
      </w:pPr>
      <w:r w:rsidRPr="007C7BC6">
        <w:t xml:space="preserve">Pucher, J., et al. (2010). "Infrastructure, programs, and policies to increase bicycling: an international review." </w:t>
      </w:r>
      <w:r w:rsidRPr="007C7BC6">
        <w:rPr>
          <w:u w:val="single"/>
        </w:rPr>
        <w:t>Preventive medicine</w:t>
      </w:r>
      <w:r w:rsidRPr="007C7BC6">
        <w:t xml:space="preserve"> </w:t>
      </w:r>
      <w:r w:rsidRPr="007C7BC6">
        <w:rPr>
          <w:b/>
        </w:rPr>
        <w:t>50</w:t>
      </w:r>
      <w:r w:rsidRPr="007C7BC6">
        <w:t>: S106-S125.</w:t>
      </w:r>
    </w:p>
    <w:p w14:paraId="24623832" w14:textId="77777777" w:rsidR="007C7BC6" w:rsidRPr="007C7BC6" w:rsidRDefault="007C7BC6" w:rsidP="007C7BC6">
      <w:pPr>
        <w:pStyle w:val="EndNoteBibliography"/>
        <w:spacing w:after="0"/>
        <w:ind w:left="720" w:hanging="720"/>
      </w:pPr>
      <w:r w:rsidRPr="007C7BC6">
        <w:tab/>
      </w:r>
    </w:p>
    <w:p w14:paraId="1D10C528" w14:textId="77777777" w:rsidR="007C7BC6" w:rsidRPr="007C7BC6" w:rsidRDefault="007C7BC6" w:rsidP="007C7BC6">
      <w:pPr>
        <w:pStyle w:val="EndNoteBibliography"/>
      </w:pPr>
      <w:r w:rsidRPr="007C7BC6">
        <w:t xml:space="preserve">Pucher, J. B., Ralph; R. Bassett,David; L. Dannenberg, Andrew (2010). "Walking and Cycling to Health: A Comparative Analysis of City, State, and International Data." DF-1.4 %âãÏÓ 59 50 obj &lt;&lt;/Linearized 51/L 569676/O 569661/E 441569/N 569677/T 568449/H [ 561156 569515]&gt;&gt; endobj xref 569659 569643 0000000016 0000000000 n 0000001671 0000000000 n 0000001751 0000000000 n 0000001959 0000000000 n 0000002170 0000000000 n 0000002549 0000000000 n 0000002950 0000000000 n 0000003513 0000000000 n 0000003547 0000000000 n 0000003608 0000000000 n 0000003896 0000000000 n 0000004224 0000000000 n 0000004773 0000000000 n 0000004849 0000000000 n 0000006409 0000000000 n 0000006923 0000000000 n 0000007093 0000000000 n 0000007519 0000000000 n 0000008964 0000000000 n 0000010431 0000000000 n 0000011948 0000000000 n 0000013378 0000000000 n 0000013676 0000000000 n 0000014023 0000000000 n 0000014647 0000000000 n 0000014901 0000000000 n 0000016408 0000000000 n 0000016727 0000000000 n 0000016965 0000000000 n 0000018428 0000000000 n 0000019759 0000000000 n 0000409614 0000000000 n 0000410562 0000000000 n 0000412437 0000000000 n 0000415381 0000000000 n 0000424887 0000000000 n 0000433532 0000000000 n 0000435005 0000000000 n 0000435993 0000000000 n 0000437870 0000000000 n 0000438134 0000000000 n 0000441175 0000000000 n 0000001156 0000000000 n trailer &lt;&lt;/Size 0000000102/Prev 0000568438/Root 0000000060 0000000010 R/Info 0000000058 0000000010 R/ID[&lt;0000645857DD0000000012FC0000000086F0000000023FDB0000000079F0000000019BE0000915232&gt;&lt;0000000041AA0000000878E0000004214AAAD0000004801F0000000017C0000008439C0000000015&gt;]&gt;&gt; startxref 0000000010 %%EOF 0000000101 0000000010 obj&lt;&lt;/Length 0000000421/Filter/FlateDecode/I 0000000528/L 0000000512/S 0000000301/T 0000000461&gt;&gt;stream xÚb```f``000000001¹ÂÀÆÀ ô˜A˜  „ X¢,  S š   .¥&lt;àü¡·000000001²õÉ  –W L ×ÌßÄ `À Œž  {-ŽN–QbNm—­ü¡ØeèiâÔ¶j·þnÅC f …×ç0000000017Y  </w:t>
      </w:r>
      <w:r w:rsidRPr="007C7BC6">
        <w:tab/>
        <w:t>rÑ¸Ü#ujýzívŽ†›‰Çãê0000000018’·ó¸ª\ä0000000013X0000000018Í§ ƒwšLéó m G%&amp;rÉ(û ûœ€Š.</w:t>
      </w:r>
    </w:p>
    <w:p w14:paraId="66806E27" w14:textId="77777777" w:rsidR="007C7BC6" w:rsidRPr="007C7BC6" w:rsidRDefault="007C7BC6" w:rsidP="007C7BC6">
      <w:pPr>
        <w:pStyle w:val="EndNoteBibliography"/>
        <w:spacing w:after="0"/>
        <w:ind w:left="720" w:hanging="720"/>
      </w:pPr>
      <w:r w:rsidRPr="007C7BC6">
        <w:tab/>
      </w:r>
    </w:p>
    <w:p w14:paraId="43D7EDFF" w14:textId="77777777" w:rsidR="007C7BC6" w:rsidRPr="007C7BC6" w:rsidRDefault="007C7BC6" w:rsidP="007C7BC6">
      <w:pPr>
        <w:pStyle w:val="EndNoteBibliography"/>
      </w:pPr>
      <w:r w:rsidRPr="007C7BC6">
        <w:t xml:space="preserve">Rastogi, R. and K. Krishna Rao (2003). "Travel characteristics of commuters accessing transit: Case study." </w:t>
      </w:r>
      <w:r w:rsidRPr="007C7BC6">
        <w:rPr>
          <w:u w:val="single"/>
        </w:rPr>
        <w:t>Journal of Transportation Engineering</w:t>
      </w:r>
      <w:r w:rsidRPr="007C7BC6">
        <w:t xml:space="preserve"> </w:t>
      </w:r>
      <w:r w:rsidRPr="007C7BC6">
        <w:rPr>
          <w:b/>
        </w:rPr>
        <w:t>129</w:t>
      </w:r>
      <w:r w:rsidRPr="007C7BC6">
        <w:t>(6): 684-694.</w:t>
      </w:r>
    </w:p>
    <w:p w14:paraId="10073C18" w14:textId="77777777" w:rsidR="007C7BC6" w:rsidRPr="007C7BC6" w:rsidRDefault="007C7BC6" w:rsidP="007C7BC6">
      <w:pPr>
        <w:pStyle w:val="EndNoteBibliography"/>
        <w:spacing w:after="0"/>
        <w:ind w:left="720" w:hanging="720"/>
      </w:pPr>
      <w:r w:rsidRPr="007C7BC6">
        <w:tab/>
      </w:r>
    </w:p>
    <w:p w14:paraId="0D2ADD5D" w14:textId="77777777" w:rsidR="007C7BC6" w:rsidRPr="007C7BC6" w:rsidRDefault="007C7BC6" w:rsidP="007C7BC6">
      <w:pPr>
        <w:pStyle w:val="EndNoteBibliography"/>
      </w:pPr>
      <w:r w:rsidRPr="007C7BC6">
        <w:lastRenderedPageBreak/>
        <w:t xml:space="preserve">Reyes, M., et al. (2014). "Walking accessibility to urban parks by children: A case study of Montreal." </w:t>
      </w:r>
      <w:r w:rsidRPr="007C7BC6">
        <w:rPr>
          <w:u w:val="single"/>
        </w:rPr>
        <w:t>Landscape and Urban Planning</w:t>
      </w:r>
      <w:r w:rsidRPr="007C7BC6">
        <w:t xml:space="preserve"> </w:t>
      </w:r>
      <w:r w:rsidRPr="007C7BC6">
        <w:rPr>
          <w:b/>
        </w:rPr>
        <w:t>125</w:t>
      </w:r>
      <w:r w:rsidRPr="007C7BC6">
        <w:t>: 38-47.</w:t>
      </w:r>
    </w:p>
    <w:p w14:paraId="486D3081" w14:textId="77777777" w:rsidR="007C7BC6" w:rsidRPr="007C7BC6" w:rsidRDefault="007C7BC6" w:rsidP="007C7BC6">
      <w:pPr>
        <w:pStyle w:val="EndNoteBibliography"/>
        <w:spacing w:after="0"/>
        <w:ind w:left="720" w:hanging="720"/>
      </w:pPr>
      <w:r w:rsidRPr="007C7BC6">
        <w:tab/>
      </w:r>
    </w:p>
    <w:p w14:paraId="6B5F1DB5" w14:textId="77777777" w:rsidR="007C7BC6" w:rsidRPr="007C7BC6" w:rsidRDefault="007C7BC6" w:rsidP="007C7BC6">
      <w:pPr>
        <w:pStyle w:val="EndNoteBibliography"/>
      </w:pPr>
      <w:r w:rsidRPr="007C7BC6">
        <w:t xml:space="preserve">Rojas-Rueda, D., et al. (2011). "The health risks and benefits of cycling in urban environments compared with car use: health impact assessment study." </w:t>
      </w:r>
      <w:r w:rsidRPr="007C7BC6">
        <w:rPr>
          <w:u w:val="single"/>
        </w:rPr>
        <w:t>Bmj</w:t>
      </w:r>
      <w:r w:rsidRPr="007C7BC6">
        <w:t xml:space="preserve"> </w:t>
      </w:r>
      <w:r w:rsidRPr="007C7BC6">
        <w:rPr>
          <w:b/>
        </w:rPr>
        <w:t>343</w:t>
      </w:r>
      <w:r w:rsidRPr="007C7BC6">
        <w:t>.</w:t>
      </w:r>
    </w:p>
    <w:p w14:paraId="14256B65" w14:textId="77777777" w:rsidR="007C7BC6" w:rsidRPr="007C7BC6" w:rsidRDefault="007C7BC6" w:rsidP="007C7BC6">
      <w:pPr>
        <w:pStyle w:val="EndNoteBibliography"/>
        <w:spacing w:after="0"/>
        <w:ind w:left="720" w:hanging="720"/>
      </w:pPr>
      <w:r w:rsidRPr="007C7BC6">
        <w:tab/>
      </w:r>
    </w:p>
    <w:p w14:paraId="064AD3FC" w14:textId="77777777" w:rsidR="007C7BC6" w:rsidRPr="007C7BC6" w:rsidRDefault="007C7BC6" w:rsidP="007C7BC6">
      <w:pPr>
        <w:pStyle w:val="EndNoteBibliography"/>
      </w:pPr>
      <w:r w:rsidRPr="007C7BC6">
        <w:t xml:space="preserve">Rojas-Rueda, D., et al. (2012). "Replacing car trips by increasing bike and public transport in the greater Barcelona metropolitan area: a health impact assessment study." </w:t>
      </w:r>
      <w:r w:rsidRPr="007C7BC6">
        <w:rPr>
          <w:u w:val="single"/>
        </w:rPr>
        <w:t>Environment international</w:t>
      </w:r>
      <w:r w:rsidRPr="007C7BC6">
        <w:t xml:space="preserve"> </w:t>
      </w:r>
      <w:r w:rsidRPr="007C7BC6">
        <w:rPr>
          <w:b/>
        </w:rPr>
        <w:t>49</w:t>
      </w:r>
      <w:r w:rsidRPr="007C7BC6">
        <w:t>: 100-109.</w:t>
      </w:r>
    </w:p>
    <w:p w14:paraId="17B8A527" w14:textId="77777777" w:rsidR="007C7BC6" w:rsidRPr="007C7BC6" w:rsidRDefault="007C7BC6" w:rsidP="007C7BC6">
      <w:pPr>
        <w:pStyle w:val="EndNoteBibliography"/>
        <w:spacing w:after="0"/>
        <w:ind w:left="720" w:hanging="720"/>
      </w:pPr>
      <w:r w:rsidRPr="007C7BC6">
        <w:tab/>
      </w:r>
    </w:p>
    <w:p w14:paraId="26AB54F8" w14:textId="77777777" w:rsidR="007C7BC6" w:rsidRPr="007C7BC6" w:rsidRDefault="007C7BC6" w:rsidP="007C7BC6">
      <w:pPr>
        <w:pStyle w:val="EndNoteBibliography"/>
      </w:pPr>
      <w:r w:rsidRPr="007C7BC6">
        <w:t xml:space="preserve">Rosas-Satizabal, D., et al. (2020). "Cycling diversity, accessibility, and equality: An analysis of cycling commuting in Bogota." </w:t>
      </w:r>
      <w:r w:rsidRPr="007C7BC6">
        <w:rPr>
          <w:u w:val="single"/>
        </w:rPr>
        <w:t>TRANSPORTATION RESEARCH PART D-TRANSPORT AND ENVIRONMENT</w:t>
      </w:r>
      <w:r w:rsidRPr="007C7BC6">
        <w:t xml:space="preserve"> </w:t>
      </w:r>
      <w:r w:rsidRPr="007C7BC6">
        <w:rPr>
          <w:b/>
        </w:rPr>
        <w:t>88</w:t>
      </w:r>
      <w:r w:rsidRPr="007C7BC6">
        <w:t>.</w:t>
      </w:r>
    </w:p>
    <w:p w14:paraId="4EED2CFF" w14:textId="77777777" w:rsidR="007C7BC6" w:rsidRPr="007C7BC6" w:rsidRDefault="007C7BC6" w:rsidP="007C7BC6">
      <w:pPr>
        <w:pStyle w:val="EndNoteBibliography"/>
        <w:ind w:left="720" w:hanging="720"/>
      </w:pPr>
      <w:r w:rsidRPr="007C7BC6">
        <w:tab/>
        <w:t>In a context of rising awareness for environmental concerns and promotion policies targeting non-motorized travel as a sustainable mobility solution, the bicycle has increasingly become an attractive transport mode in cities. However, accessibility to opportunities for people who cycle is not necessarily the same across socioeconomically different population segments, and it tends to be further constrained by high costs associated with the travel distance through the road network. This research examines equality in the accessibility to employment and education among cycle-user adults in Bogota. Using 968 reported bicycle trips with these travel purposes in the 2015 Bogota Household Travel Survey, we estimate a potential accessibility indicator and horizontal and vertical equality indicators. First, we identify three clusters through the K-prototypes method to classify bicycle commuters based on trip and socioeconomic characteristics, and second, we calculate potential accessibility using GIS-based trip distance decay functions, which is later assessed through equality indices such as Lorenz Curves, Gini index and Palma Ratio. Results show marked differences in potential accessibility to work and study opportunities between and within clusters, where up to 90% of the analyzed population of a cyclists' cluster has access to 30% of the job and study opportunities, indicating social and spatial inequalities produced by the urban structure and individual and household characteristics of regular cyclists. Results can guide in the implementation of accurate transport policies towards more equitable and sustainable transport in cities that are experiencing increases in bicycle ridership.</w:t>
      </w:r>
    </w:p>
    <w:p w14:paraId="7A6B6BB3" w14:textId="77777777" w:rsidR="007C7BC6" w:rsidRPr="007C7BC6" w:rsidRDefault="007C7BC6" w:rsidP="007C7BC6">
      <w:pPr>
        <w:pStyle w:val="EndNoteBibliography"/>
        <w:spacing w:after="0"/>
      </w:pPr>
    </w:p>
    <w:p w14:paraId="2883F7B9" w14:textId="77777777" w:rsidR="007C7BC6" w:rsidRPr="007C7BC6" w:rsidRDefault="007C7BC6" w:rsidP="007C7BC6">
      <w:pPr>
        <w:pStyle w:val="EndNoteBibliography"/>
      </w:pPr>
      <w:r w:rsidRPr="007C7BC6">
        <w:t xml:space="preserve">Ruffino, P. and M. Jarre (2021). Appraisal of cycling and pedestrian projects. </w:t>
      </w:r>
      <w:r w:rsidRPr="007C7BC6">
        <w:rPr>
          <w:u w:val="single"/>
        </w:rPr>
        <w:t>New Methods, Reflections and Application Domains in Transport Appraisal</w:t>
      </w:r>
      <w:r w:rsidRPr="007C7BC6">
        <w:rPr>
          <w:b/>
        </w:rPr>
        <w:t xml:space="preserve">: </w:t>
      </w:r>
      <w:r w:rsidRPr="007C7BC6">
        <w:t>165-203.</w:t>
      </w:r>
    </w:p>
    <w:p w14:paraId="040BFA3E" w14:textId="77777777" w:rsidR="007C7BC6" w:rsidRPr="007C7BC6" w:rsidRDefault="007C7BC6" w:rsidP="007C7BC6">
      <w:pPr>
        <w:pStyle w:val="EndNoteBibliography"/>
        <w:spacing w:after="0"/>
        <w:ind w:left="720" w:hanging="720"/>
      </w:pPr>
      <w:r w:rsidRPr="007C7BC6">
        <w:tab/>
      </w:r>
    </w:p>
    <w:p w14:paraId="368578C9" w14:textId="77777777" w:rsidR="007C7BC6" w:rsidRPr="007C7BC6" w:rsidRDefault="007C7BC6" w:rsidP="007C7BC6">
      <w:pPr>
        <w:pStyle w:val="EndNoteBibliography"/>
      </w:pPr>
      <w:r w:rsidRPr="007C7BC6">
        <w:t xml:space="preserve">Ruiz-Padillo, A., et al. (2018). "Application of multi-criteria decision analysis methods for assessing walkability: A case study in Porto Alegre, Brazil." </w:t>
      </w:r>
      <w:r w:rsidRPr="007C7BC6">
        <w:rPr>
          <w:u w:val="single"/>
        </w:rPr>
        <w:t>Transportation Research Part D: Transport and Environment</w:t>
      </w:r>
      <w:r w:rsidRPr="007C7BC6">
        <w:t xml:space="preserve"> </w:t>
      </w:r>
      <w:r w:rsidRPr="007C7BC6">
        <w:rPr>
          <w:b/>
        </w:rPr>
        <w:t>63</w:t>
      </w:r>
      <w:r w:rsidRPr="007C7BC6">
        <w:t>: 855-871.</w:t>
      </w:r>
    </w:p>
    <w:p w14:paraId="37A76001" w14:textId="77777777" w:rsidR="007C7BC6" w:rsidRPr="007C7BC6" w:rsidRDefault="007C7BC6" w:rsidP="007C7BC6">
      <w:pPr>
        <w:pStyle w:val="EndNoteBibliography"/>
        <w:spacing w:after="0"/>
        <w:ind w:left="720" w:hanging="720"/>
      </w:pPr>
      <w:r w:rsidRPr="007C7BC6">
        <w:tab/>
      </w:r>
    </w:p>
    <w:p w14:paraId="1F2039B8" w14:textId="77777777" w:rsidR="007C7BC6" w:rsidRPr="007C7BC6" w:rsidRDefault="007C7BC6" w:rsidP="007C7BC6">
      <w:pPr>
        <w:pStyle w:val="EndNoteBibliography"/>
      </w:pPr>
      <w:r w:rsidRPr="007C7BC6">
        <w:t xml:space="preserve">Rybarczyk, G. and L. Gallagher (2014). "Measuring the potential for bicycling and walking at a metropolitan commuter university." </w:t>
      </w:r>
      <w:r w:rsidRPr="007C7BC6">
        <w:rPr>
          <w:u w:val="single"/>
        </w:rPr>
        <w:t>Journal of Transport Geography</w:t>
      </w:r>
      <w:r w:rsidRPr="007C7BC6">
        <w:t xml:space="preserve"> </w:t>
      </w:r>
      <w:r w:rsidRPr="007C7BC6">
        <w:rPr>
          <w:b/>
        </w:rPr>
        <w:t>39</w:t>
      </w:r>
      <w:r w:rsidRPr="007C7BC6">
        <w:t>: 1-10.</w:t>
      </w:r>
    </w:p>
    <w:p w14:paraId="356BFFDB" w14:textId="77777777" w:rsidR="007C7BC6" w:rsidRPr="007C7BC6" w:rsidRDefault="007C7BC6" w:rsidP="007C7BC6">
      <w:pPr>
        <w:pStyle w:val="EndNoteBibliography"/>
        <w:spacing w:after="0"/>
        <w:ind w:left="720" w:hanging="720"/>
      </w:pPr>
      <w:r w:rsidRPr="007C7BC6">
        <w:tab/>
      </w:r>
    </w:p>
    <w:p w14:paraId="312BE4D4" w14:textId="77777777" w:rsidR="007C7BC6" w:rsidRPr="007C7BC6" w:rsidRDefault="007C7BC6" w:rsidP="007C7BC6">
      <w:pPr>
        <w:pStyle w:val="EndNoteBibliography"/>
      </w:pPr>
      <w:r w:rsidRPr="007C7BC6">
        <w:lastRenderedPageBreak/>
        <w:t xml:space="preserve">Rybarczyk, G. and C. Wu (2010). "Bicycle facility planning using GIS and multi-criteria decision analysis." </w:t>
      </w:r>
      <w:r w:rsidRPr="007C7BC6">
        <w:rPr>
          <w:u w:val="single"/>
        </w:rPr>
        <w:t>Applied Geography</w:t>
      </w:r>
      <w:r w:rsidRPr="007C7BC6">
        <w:t xml:space="preserve"> </w:t>
      </w:r>
      <w:r w:rsidRPr="007C7BC6">
        <w:rPr>
          <w:b/>
        </w:rPr>
        <w:t>30</w:t>
      </w:r>
      <w:r w:rsidRPr="007C7BC6">
        <w:t>(2): 282-293.</w:t>
      </w:r>
    </w:p>
    <w:p w14:paraId="393C463F" w14:textId="77777777" w:rsidR="007C7BC6" w:rsidRPr="007C7BC6" w:rsidRDefault="007C7BC6" w:rsidP="007C7BC6">
      <w:pPr>
        <w:pStyle w:val="EndNoteBibliography"/>
        <w:spacing w:after="0"/>
        <w:ind w:left="720" w:hanging="720"/>
      </w:pPr>
      <w:r w:rsidRPr="007C7BC6">
        <w:tab/>
      </w:r>
    </w:p>
    <w:p w14:paraId="338B9E6B" w14:textId="77777777" w:rsidR="007C7BC6" w:rsidRPr="007C7BC6" w:rsidRDefault="007C7BC6" w:rsidP="007C7BC6">
      <w:pPr>
        <w:pStyle w:val="EndNoteBibliography"/>
      </w:pPr>
      <w:r w:rsidRPr="007C7BC6">
        <w:t xml:space="preserve">Sadler, R. C., et al. (2011). "An application of the edge effect in measuring accessibility to multiple food retailer types in Southwestern Ontario, Canada." </w:t>
      </w:r>
      <w:r w:rsidRPr="007C7BC6">
        <w:rPr>
          <w:u w:val="single"/>
        </w:rPr>
        <w:t>International journal of health geographics</w:t>
      </w:r>
      <w:r w:rsidRPr="007C7BC6">
        <w:t xml:space="preserve"> </w:t>
      </w:r>
      <w:r w:rsidRPr="007C7BC6">
        <w:rPr>
          <w:b/>
        </w:rPr>
        <w:t>10</w:t>
      </w:r>
      <w:r w:rsidRPr="007C7BC6">
        <w:t>(1): 1-15.</w:t>
      </w:r>
    </w:p>
    <w:p w14:paraId="2A6097D8" w14:textId="77777777" w:rsidR="007C7BC6" w:rsidRPr="007C7BC6" w:rsidRDefault="007C7BC6" w:rsidP="007C7BC6">
      <w:pPr>
        <w:pStyle w:val="EndNoteBibliography"/>
        <w:spacing w:after="0"/>
        <w:ind w:left="720" w:hanging="720"/>
      </w:pPr>
      <w:r w:rsidRPr="007C7BC6">
        <w:tab/>
      </w:r>
    </w:p>
    <w:p w14:paraId="774D6AA6" w14:textId="77777777" w:rsidR="007C7BC6" w:rsidRPr="007C7BC6" w:rsidRDefault="007C7BC6" w:rsidP="007C7BC6">
      <w:pPr>
        <w:pStyle w:val="EndNoteBibliography"/>
      </w:pPr>
      <w:r w:rsidRPr="007C7BC6">
        <w:t xml:space="preserve">Saelens, B. E. and S. L. Handy (2008). "Built environment correlates of walking: a review." </w:t>
      </w:r>
      <w:r w:rsidRPr="007C7BC6">
        <w:rPr>
          <w:u w:val="single"/>
        </w:rPr>
        <w:t>Medicine and science in sports and exercise</w:t>
      </w:r>
      <w:r w:rsidRPr="007C7BC6">
        <w:t xml:space="preserve"> </w:t>
      </w:r>
      <w:r w:rsidRPr="007C7BC6">
        <w:rPr>
          <w:b/>
        </w:rPr>
        <w:t>40</w:t>
      </w:r>
      <w:r w:rsidRPr="007C7BC6">
        <w:t>(7 Suppl): S550.</w:t>
      </w:r>
    </w:p>
    <w:p w14:paraId="7D8C453B" w14:textId="77777777" w:rsidR="007C7BC6" w:rsidRPr="007C7BC6" w:rsidRDefault="007C7BC6" w:rsidP="007C7BC6">
      <w:pPr>
        <w:pStyle w:val="EndNoteBibliography"/>
        <w:spacing w:after="0"/>
        <w:ind w:left="720" w:hanging="720"/>
      </w:pPr>
      <w:r w:rsidRPr="007C7BC6">
        <w:tab/>
      </w:r>
    </w:p>
    <w:p w14:paraId="4ED7B287" w14:textId="77777777" w:rsidR="007C7BC6" w:rsidRPr="007C7BC6" w:rsidRDefault="007C7BC6" w:rsidP="007C7BC6">
      <w:pPr>
        <w:pStyle w:val="EndNoteBibliography"/>
      </w:pPr>
      <w:r w:rsidRPr="007C7BC6">
        <w:t xml:space="preserve">Saghapour, T., Sara Moridpour, and Russell G (2017). "Measuring cycling accessibility in metropolitan areas." </w:t>
      </w:r>
      <w:r w:rsidRPr="007C7BC6">
        <w:rPr>
          <w:u w:val="single"/>
        </w:rPr>
        <w:t>International Journal of Sustainable Transportation</w:t>
      </w:r>
      <w:r w:rsidRPr="007C7BC6">
        <w:t>.</w:t>
      </w:r>
    </w:p>
    <w:p w14:paraId="541208B6" w14:textId="77777777" w:rsidR="007C7BC6" w:rsidRPr="007C7BC6" w:rsidRDefault="007C7BC6" w:rsidP="007C7BC6">
      <w:pPr>
        <w:pStyle w:val="EndNoteBibliography"/>
        <w:spacing w:after="0"/>
        <w:ind w:left="720" w:hanging="720"/>
      </w:pPr>
      <w:r w:rsidRPr="007C7BC6">
        <w:tab/>
      </w:r>
    </w:p>
    <w:p w14:paraId="50DA0B79" w14:textId="77777777" w:rsidR="007C7BC6" w:rsidRPr="007C7BC6" w:rsidRDefault="007C7BC6" w:rsidP="007C7BC6">
      <w:pPr>
        <w:pStyle w:val="EndNoteBibliography"/>
      </w:pPr>
      <w:r w:rsidRPr="007C7BC6">
        <w:t>Schlossberg, M., et al. (2007). "How far, by which route, and why? A spatial analysis of pedestrian preference."</w:t>
      </w:r>
    </w:p>
    <w:p w14:paraId="3B3F1BEB" w14:textId="77777777" w:rsidR="007C7BC6" w:rsidRPr="007C7BC6" w:rsidRDefault="007C7BC6" w:rsidP="007C7BC6">
      <w:pPr>
        <w:pStyle w:val="EndNoteBibliography"/>
        <w:spacing w:after="0"/>
        <w:ind w:left="720" w:hanging="720"/>
      </w:pPr>
      <w:r w:rsidRPr="007C7BC6">
        <w:tab/>
      </w:r>
    </w:p>
    <w:p w14:paraId="5BB22A23" w14:textId="77777777" w:rsidR="007C7BC6" w:rsidRPr="007C7BC6" w:rsidRDefault="007C7BC6" w:rsidP="007C7BC6">
      <w:pPr>
        <w:pStyle w:val="EndNoteBibliography"/>
      </w:pPr>
      <w:r w:rsidRPr="007C7BC6">
        <w:t xml:space="preserve">Schoner, J. E. and D. M. Levinson (2014). "The missing link: Bicycle infrastructure networks and ridership in 74 US cities." </w:t>
      </w:r>
      <w:r w:rsidRPr="007C7BC6">
        <w:rPr>
          <w:u w:val="single"/>
        </w:rPr>
        <w:t>Transportation</w:t>
      </w:r>
      <w:r w:rsidRPr="007C7BC6">
        <w:t xml:space="preserve"> </w:t>
      </w:r>
      <w:r w:rsidRPr="007C7BC6">
        <w:rPr>
          <w:b/>
        </w:rPr>
        <w:t>41</w:t>
      </w:r>
      <w:r w:rsidRPr="007C7BC6">
        <w:t>(6): 1187-1204.</w:t>
      </w:r>
    </w:p>
    <w:p w14:paraId="7FBC3926" w14:textId="77777777" w:rsidR="007C7BC6" w:rsidRPr="007C7BC6" w:rsidRDefault="007C7BC6" w:rsidP="007C7BC6">
      <w:pPr>
        <w:pStyle w:val="EndNoteBibliography"/>
        <w:spacing w:after="0"/>
        <w:ind w:left="720" w:hanging="720"/>
      </w:pPr>
      <w:r w:rsidRPr="007C7BC6">
        <w:tab/>
      </w:r>
    </w:p>
    <w:p w14:paraId="117D063C" w14:textId="77777777" w:rsidR="007C7BC6" w:rsidRPr="007C7BC6" w:rsidRDefault="007C7BC6" w:rsidP="007C7BC6">
      <w:pPr>
        <w:pStyle w:val="EndNoteBibliography"/>
      </w:pPr>
      <w:r w:rsidRPr="007C7BC6">
        <w:t xml:space="preserve">Seneviratne, P. N. (1985). "Acceptable walking distances in central areas." </w:t>
      </w:r>
      <w:r w:rsidRPr="007C7BC6">
        <w:rPr>
          <w:u w:val="single"/>
        </w:rPr>
        <w:t>Journal of Transportation Engineering</w:t>
      </w:r>
      <w:r w:rsidRPr="007C7BC6">
        <w:t xml:space="preserve"> </w:t>
      </w:r>
      <w:r w:rsidRPr="007C7BC6">
        <w:rPr>
          <w:b/>
        </w:rPr>
        <w:t>111</w:t>
      </w:r>
      <w:r w:rsidRPr="007C7BC6">
        <w:t>(4): 365-376.</w:t>
      </w:r>
    </w:p>
    <w:p w14:paraId="2FD2EFB4" w14:textId="77777777" w:rsidR="007C7BC6" w:rsidRPr="007C7BC6" w:rsidRDefault="007C7BC6" w:rsidP="007C7BC6">
      <w:pPr>
        <w:pStyle w:val="EndNoteBibliography"/>
        <w:spacing w:after="0"/>
        <w:ind w:left="720" w:hanging="720"/>
      </w:pPr>
      <w:r w:rsidRPr="007C7BC6">
        <w:tab/>
      </w:r>
    </w:p>
    <w:p w14:paraId="4B638900" w14:textId="77777777" w:rsidR="007C7BC6" w:rsidRPr="007C7BC6" w:rsidRDefault="007C7BC6" w:rsidP="007C7BC6">
      <w:pPr>
        <w:pStyle w:val="EndNoteBibliography"/>
      </w:pPr>
      <w:r w:rsidRPr="007C7BC6">
        <w:t xml:space="preserve">Sisson, S. B., Sarah M. Lee, Elizabeth K. Burns, and Catrine Tudor-Locke (2006). "Suitability of commuting by bicycle to Arizona elementary schools." </w:t>
      </w:r>
      <w:r w:rsidRPr="007C7BC6">
        <w:rPr>
          <w:u w:val="single"/>
        </w:rPr>
        <w:t>American Journal of Health Promotion</w:t>
      </w:r>
      <w:r w:rsidRPr="007C7BC6">
        <w:t>.</w:t>
      </w:r>
    </w:p>
    <w:p w14:paraId="3A063F0A" w14:textId="77777777" w:rsidR="007C7BC6" w:rsidRPr="007C7BC6" w:rsidRDefault="007C7BC6" w:rsidP="007C7BC6">
      <w:pPr>
        <w:pStyle w:val="EndNoteBibliography"/>
        <w:spacing w:after="0"/>
        <w:ind w:left="720" w:hanging="720"/>
      </w:pPr>
      <w:r w:rsidRPr="007C7BC6">
        <w:tab/>
      </w:r>
    </w:p>
    <w:p w14:paraId="3B0755E0" w14:textId="77777777" w:rsidR="007C7BC6" w:rsidRPr="007C7BC6" w:rsidRDefault="007C7BC6" w:rsidP="007C7BC6">
      <w:pPr>
        <w:pStyle w:val="EndNoteBibliography"/>
      </w:pPr>
      <w:r w:rsidRPr="007C7BC6">
        <w:t xml:space="preserve">Smoyer‐Tomic, K. E., et al. (2004). "Spatial accessibility and equity of playgrounds in Edmonton, Canada." </w:t>
      </w:r>
      <w:r w:rsidRPr="007C7BC6">
        <w:rPr>
          <w:u w:val="single"/>
        </w:rPr>
        <w:t>Canadian Geographer/Le Géographe canadien</w:t>
      </w:r>
      <w:r w:rsidRPr="007C7BC6">
        <w:t xml:space="preserve"> </w:t>
      </w:r>
      <w:r w:rsidRPr="007C7BC6">
        <w:rPr>
          <w:b/>
        </w:rPr>
        <w:t>48</w:t>
      </w:r>
      <w:r w:rsidRPr="007C7BC6">
        <w:t>(3): 287-302.</w:t>
      </w:r>
    </w:p>
    <w:p w14:paraId="09430F17" w14:textId="77777777" w:rsidR="007C7BC6" w:rsidRPr="007C7BC6" w:rsidRDefault="007C7BC6" w:rsidP="007C7BC6">
      <w:pPr>
        <w:pStyle w:val="EndNoteBibliography"/>
        <w:spacing w:after="0"/>
        <w:ind w:left="720" w:hanging="720"/>
      </w:pPr>
      <w:r w:rsidRPr="007C7BC6">
        <w:tab/>
      </w:r>
    </w:p>
    <w:p w14:paraId="50AED91E" w14:textId="77777777" w:rsidR="007C7BC6" w:rsidRPr="007C7BC6" w:rsidRDefault="007C7BC6" w:rsidP="007C7BC6">
      <w:pPr>
        <w:pStyle w:val="EndNoteBibliography"/>
      </w:pPr>
      <w:r w:rsidRPr="007C7BC6">
        <w:t>StatisticsCanada (2021). "Census of population ".</w:t>
      </w:r>
    </w:p>
    <w:p w14:paraId="58CD0B4C" w14:textId="77777777" w:rsidR="007C7BC6" w:rsidRPr="007C7BC6" w:rsidRDefault="007C7BC6" w:rsidP="007C7BC6">
      <w:pPr>
        <w:pStyle w:val="EndNoteBibliography"/>
        <w:spacing w:after="0"/>
        <w:ind w:left="720" w:hanging="720"/>
      </w:pPr>
      <w:r w:rsidRPr="007C7BC6">
        <w:tab/>
      </w:r>
    </w:p>
    <w:p w14:paraId="2DB1D526" w14:textId="77777777" w:rsidR="007C7BC6" w:rsidRPr="007C7BC6" w:rsidRDefault="007C7BC6" w:rsidP="007C7BC6">
      <w:pPr>
        <w:pStyle w:val="EndNoteBibliography"/>
      </w:pPr>
      <w:r w:rsidRPr="007C7BC6">
        <w:t xml:space="preserve">Strawbridge, W. J., et al. (1996). "Successful aging: predictors and associated activities." </w:t>
      </w:r>
      <w:r w:rsidRPr="007C7BC6">
        <w:rPr>
          <w:u w:val="single"/>
        </w:rPr>
        <w:t>American Journal of Epidemiology</w:t>
      </w:r>
      <w:r w:rsidRPr="007C7BC6">
        <w:t xml:space="preserve"> </w:t>
      </w:r>
      <w:r w:rsidRPr="007C7BC6">
        <w:rPr>
          <w:b/>
        </w:rPr>
        <w:t>144</w:t>
      </w:r>
      <w:r w:rsidRPr="007C7BC6">
        <w:t>(2): 135-141.</w:t>
      </w:r>
    </w:p>
    <w:p w14:paraId="455CFF05" w14:textId="77777777" w:rsidR="007C7BC6" w:rsidRPr="007C7BC6" w:rsidRDefault="007C7BC6" w:rsidP="007C7BC6">
      <w:pPr>
        <w:pStyle w:val="EndNoteBibliography"/>
        <w:spacing w:after="0"/>
        <w:ind w:left="720" w:hanging="720"/>
      </w:pPr>
      <w:r w:rsidRPr="007C7BC6">
        <w:tab/>
      </w:r>
    </w:p>
    <w:p w14:paraId="6C1D9E9D" w14:textId="77777777" w:rsidR="007C7BC6" w:rsidRPr="007C7BC6" w:rsidRDefault="007C7BC6" w:rsidP="007C7BC6">
      <w:pPr>
        <w:pStyle w:val="EndNoteBibliography"/>
      </w:pPr>
      <w:r w:rsidRPr="007C7BC6">
        <w:t xml:space="preserve">Taylor, B. D. (2006). "Putting a Price on Mobility: Cars and Contradictions in Planning." </w:t>
      </w:r>
      <w:r w:rsidRPr="007C7BC6">
        <w:rPr>
          <w:u w:val="single"/>
        </w:rPr>
        <w:t>Journal of the American Planning Association</w:t>
      </w:r>
      <w:r w:rsidRPr="007C7BC6">
        <w:t xml:space="preserve"> </w:t>
      </w:r>
      <w:r w:rsidRPr="007C7BC6">
        <w:rPr>
          <w:b/>
        </w:rPr>
        <w:t>72</w:t>
      </w:r>
      <w:r w:rsidRPr="007C7BC6">
        <w:t>(3): 279-284.</w:t>
      </w:r>
    </w:p>
    <w:p w14:paraId="0577587B" w14:textId="77777777" w:rsidR="007C7BC6" w:rsidRPr="007C7BC6" w:rsidRDefault="007C7BC6" w:rsidP="007C7BC6">
      <w:pPr>
        <w:pStyle w:val="EndNoteBibliography"/>
        <w:spacing w:after="0"/>
        <w:ind w:left="720" w:hanging="720"/>
      </w:pPr>
      <w:r w:rsidRPr="007C7BC6">
        <w:tab/>
      </w:r>
    </w:p>
    <w:p w14:paraId="23C9C0AE" w14:textId="77777777" w:rsidR="007C7BC6" w:rsidRPr="007C7BC6" w:rsidRDefault="007C7BC6" w:rsidP="007C7BC6">
      <w:pPr>
        <w:pStyle w:val="EndNoteBibliography"/>
      </w:pPr>
      <w:r w:rsidRPr="007C7BC6">
        <w:t xml:space="preserve">Tilahun, N. Y., et al. (2007). "Trails, lanes, or traffic: Valuing bicycle facilities with an adaptive stated preference survey." </w:t>
      </w:r>
      <w:r w:rsidRPr="007C7BC6">
        <w:rPr>
          <w:u w:val="single"/>
        </w:rPr>
        <w:t>Transportation Research Part A: Policy and Practice</w:t>
      </w:r>
      <w:r w:rsidRPr="007C7BC6">
        <w:t xml:space="preserve"> </w:t>
      </w:r>
      <w:r w:rsidRPr="007C7BC6">
        <w:rPr>
          <w:b/>
        </w:rPr>
        <w:t>41</w:t>
      </w:r>
      <w:r w:rsidRPr="007C7BC6">
        <w:t>(4): 287-301.</w:t>
      </w:r>
    </w:p>
    <w:p w14:paraId="0849E2C6" w14:textId="77777777" w:rsidR="007C7BC6" w:rsidRPr="007C7BC6" w:rsidRDefault="007C7BC6" w:rsidP="007C7BC6">
      <w:pPr>
        <w:pStyle w:val="EndNoteBibliography"/>
        <w:spacing w:after="0"/>
        <w:ind w:left="720" w:hanging="720"/>
      </w:pPr>
      <w:r w:rsidRPr="007C7BC6">
        <w:tab/>
      </w:r>
    </w:p>
    <w:p w14:paraId="23CFAFAC" w14:textId="77777777" w:rsidR="007C7BC6" w:rsidRPr="007C7BC6" w:rsidRDefault="007C7BC6" w:rsidP="007C7BC6">
      <w:pPr>
        <w:pStyle w:val="EndNoteBibliography"/>
      </w:pPr>
      <w:r w:rsidRPr="007C7BC6">
        <w:t xml:space="preserve">Tinessa, F., et al. (2021). "Walkability, accessibility to metro stations and retail location choice: Some evidence from the case study of Naples." </w:t>
      </w:r>
      <w:r w:rsidRPr="007C7BC6">
        <w:rPr>
          <w:u w:val="single"/>
        </w:rPr>
        <w:t>Research in Transportation Business &amp; Management</w:t>
      </w:r>
      <w:r w:rsidRPr="007C7BC6">
        <w:t xml:space="preserve"> </w:t>
      </w:r>
      <w:r w:rsidRPr="007C7BC6">
        <w:rPr>
          <w:b/>
        </w:rPr>
        <w:t>40</w:t>
      </w:r>
      <w:r w:rsidRPr="007C7BC6">
        <w:t>.</w:t>
      </w:r>
    </w:p>
    <w:p w14:paraId="3661519F" w14:textId="77777777" w:rsidR="007C7BC6" w:rsidRPr="007C7BC6" w:rsidRDefault="007C7BC6" w:rsidP="007C7BC6">
      <w:pPr>
        <w:pStyle w:val="EndNoteBibliography"/>
        <w:spacing w:after="0"/>
        <w:ind w:left="720" w:hanging="720"/>
      </w:pPr>
      <w:r w:rsidRPr="007C7BC6">
        <w:lastRenderedPageBreak/>
        <w:tab/>
      </w:r>
    </w:p>
    <w:p w14:paraId="08DB3927" w14:textId="77777777" w:rsidR="007C7BC6" w:rsidRPr="007C7BC6" w:rsidRDefault="007C7BC6" w:rsidP="007C7BC6">
      <w:pPr>
        <w:pStyle w:val="EndNoteBibliography"/>
      </w:pPr>
      <w:r w:rsidRPr="007C7BC6">
        <w:t xml:space="preserve">Tobler, W. (1993). </w:t>
      </w:r>
      <w:r w:rsidRPr="007C7BC6">
        <w:rPr>
          <w:u w:val="single"/>
        </w:rPr>
        <w:t>Three presentations on geographical analysis and modeling</w:t>
      </w:r>
      <w:r w:rsidRPr="007C7BC6">
        <w:t>, Citeseer.</w:t>
      </w:r>
    </w:p>
    <w:p w14:paraId="06C41F97" w14:textId="77777777" w:rsidR="007C7BC6" w:rsidRPr="007C7BC6" w:rsidRDefault="007C7BC6" w:rsidP="007C7BC6">
      <w:pPr>
        <w:pStyle w:val="EndNoteBibliography"/>
        <w:spacing w:after="0"/>
        <w:ind w:left="720" w:hanging="720"/>
      </w:pPr>
      <w:r w:rsidRPr="007C7BC6">
        <w:tab/>
      </w:r>
    </w:p>
    <w:p w14:paraId="714389AD" w14:textId="77777777" w:rsidR="007C7BC6" w:rsidRPr="007C7BC6" w:rsidRDefault="007C7BC6" w:rsidP="007C7BC6">
      <w:pPr>
        <w:pStyle w:val="EndNoteBibliography"/>
      </w:pPr>
      <w:r w:rsidRPr="007C7BC6">
        <w:t xml:space="preserve">Train, K. E. (2009). "Discrete Choice Methods with Simulation Second Edition Introduction." </w:t>
      </w:r>
      <w:r w:rsidRPr="007C7BC6">
        <w:rPr>
          <w:u w:val="single"/>
        </w:rPr>
        <w:t>Discrete Choice Methods with Simulation, 2nd Edition</w:t>
      </w:r>
      <w:r w:rsidRPr="007C7BC6">
        <w:t>: 1-+.</w:t>
      </w:r>
    </w:p>
    <w:p w14:paraId="4119480F" w14:textId="77777777" w:rsidR="007C7BC6" w:rsidRPr="007C7BC6" w:rsidRDefault="007C7BC6" w:rsidP="007C7BC6">
      <w:pPr>
        <w:pStyle w:val="EndNoteBibliography"/>
        <w:spacing w:after="0"/>
        <w:ind w:left="720" w:hanging="720"/>
      </w:pPr>
      <w:r w:rsidRPr="007C7BC6">
        <w:tab/>
      </w:r>
    </w:p>
    <w:p w14:paraId="2B871F65" w14:textId="77777777" w:rsidR="007C7BC6" w:rsidRPr="007C7BC6" w:rsidRDefault="007C7BC6" w:rsidP="007C7BC6">
      <w:pPr>
        <w:pStyle w:val="EndNoteBibliography"/>
      </w:pPr>
      <w:r w:rsidRPr="007C7BC6">
        <w:t xml:space="preserve">Tsou, K.-W., et al. (2005). "An accessibility-based integrated measure of relative spatial equity in urban public facilities." </w:t>
      </w:r>
      <w:r w:rsidRPr="007C7BC6">
        <w:rPr>
          <w:u w:val="single"/>
        </w:rPr>
        <w:t>Cities</w:t>
      </w:r>
      <w:r w:rsidRPr="007C7BC6">
        <w:t xml:space="preserve"> </w:t>
      </w:r>
      <w:r w:rsidRPr="007C7BC6">
        <w:rPr>
          <w:b/>
        </w:rPr>
        <w:t>22</w:t>
      </w:r>
      <w:r w:rsidRPr="007C7BC6">
        <w:t>(6): 424-435.</w:t>
      </w:r>
    </w:p>
    <w:p w14:paraId="2B383B62" w14:textId="77777777" w:rsidR="007C7BC6" w:rsidRPr="007C7BC6" w:rsidRDefault="007C7BC6" w:rsidP="007C7BC6">
      <w:pPr>
        <w:pStyle w:val="EndNoteBibliography"/>
        <w:spacing w:after="0"/>
        <w:ind w:left="720" w:hanging="720"/>
      </w:pPr>
      <w:r w:rsidRPr="007C7BC6">
        <w:tab/>
      </w:r>
    </w:p>
    <w:p w14:paraId="1127D07E" w14:textId="77777777" w:rsidR="007C7BC6" w:rsidRPr="007C7BC6" w:rsidRDefault="007C7BC6" w:rsidP="007C7BC6">
      <w:pPr>
        <w:pStyle w:val="EndNoteBibliography"/>
      </w:pPr>
      <w:r w:rsidRPr="007C7BC6">
        <w:t xml:space="preserve">Tucker, B. and K. Manaugh (2017). "Bicycle equity in Brazil: Access to safe cycling routes across neighborhoods in Rio de Janeiro and Curitiba." </w:t>
      </w:r>
      <w:r w:rsidRPr="007C7BC6">
        <w:rPr>
          <w:u w:val="single"/>
        </w:rPr>
        <w:t>International Journal of Sustainable Transportation</w:t>
      </w:r>
      <w:r w:rsidRPr="007C7BC6">
        <w:t xml:space="preserve"> </w:t>
      </w:r>
      <w:r w:rsidRPr="007C7BC6">
        <w:rPr>
          <w:b/>
        </w:rPr>
        <w:t>12</w:t>
      </w:r>
      <w:r w:rsidRPr="007C7BC6">
        <w:t>(1): 29-38.</w:t>
      </w:r>
    </w:p>
    <w:p w14:paraId="365CAD6F" w14:textId="77777777" w:rsidR="007C7BC6" w:rsidRPr="007C7BC6" w:rsidRDefault="007C7BC6" w:rsidP="007C7BC6">
      <w:pPr>
        <w:pStyle w:val="EndNoteBibliography"/>
        <w:spacing w:after="0"/>
        <w:ind w:left="720" w:hanging="720"/>
      </w:pPr>
      <w:r w:rsidRPr="007C7BC6">
        <w:tab/>
      </w:r>
    </w:p>
    <w:p w14:paraId="02E1BB9B" w14:textId="77777777" w:rsidR="007C7BC6" w:rsidRPr="007C7BC6" w:rsidRDefault="007C7BC6" w:rsidP="007C7BC6">
      <w:pPr>
        <w:pStyle w:val="EndNoteBibliography"/>
      </w:pPr>
      <w:r w:rsidRPr="007C7BC6">
        <w:t>Ulmer, J. M., and Lester A. Hoel (2003). "Evaluating the Accessibility of Residential Areas for Bicycling and Walking using GIS."</w:t>
      </w:r>
    </w:p>
    <w:p w14:paraId="3C015913" w14:textId="77777777" w:rsidR="007C7BC6" w:rsidRPr="007C7BC6" w:rsidRDefault="007C7BC6" w:rsidP="007C7BC6">
      <w:pPr>
        <w:pStyle w:val="EndNoteBibliography"/>
        <w:spacing w:after="0"/>
        <w:ind w:left="720" w:hanging="720"/>
      </w:pPr>
      <w:r w:rsidRPr="007C7BC6">
        <w:tab/>
      </w:r>
    </w:p>
    <w:p w14:paraId="354BF890" w14:textId="77777777" w:rsidR="007C7BC6" w:rsidRPr="007C7BC6" w:rsidRDefault="007C7BC6" w:rsidP="007C7BC6">
      <w:pPr>
        <w:pStyle w:val="EndNoteBibliography"/>
      </w:pPr>
      <w:r w:rsidRPr="007C7BC6">
        <w:t xml:space="preserve">Unit, S. E. (2003). "Making the connections: final report on transportation and social exclusion." </w:t>
      </w:r>
      <w:r w:rsidRPr="007C7BC6">
        <w:rPr>
          <w:u w:val="single"/>
        </w:rPr>
        <w:t>Social Exclusion Unit. Retrieved September</w:t>
      </w:r>
      <w:r w:rsidRPr="007C7BC6">
        <w:t xml:space="preserve"> </w:t>
      </w:r>
      <w:r w:rsidRPr="007C7BC6">
        <w:rPr>
          <w:b/>
        </w:rPr>
        <w:t>20</w:t>
      </w:r>
      <w:r w:rsidRPr="007C7BC6">
        <w:t>: 2015.</w:t>
      </w:r>
    </w:p>
    <w:p w14:paraId="0756327C" w14:textId="77777777" w:rsidR="007C7BC6" w:rsidRPr="007C7BC6" w:rsidRDefault="007C7BC6" w:rsidP="007C7BC6">
      <w:pPr>
        <w:pStyle w:val="EndNoteBibliography"/>
        <w:spacing w:after="0"/>
        <w:ind w:left="720" w:hanging="720"/>
      </w:pPr>
      <w:r w:rsidRPr="007C7BC6">
        <w:tab/>
      </w:r>
    </w:p>
    <w:p w14:paraId="7E293785" w14:textId="77777777" w:rsidR="007C7BC6" w:rsidRPr="007C7BC6" w:rsidRDefault="007C7BC6" w:rsidP="007C7BC6">
      <w:pPr>
        <w:pStyle w:val="EndNoteBibliography"/>
      </w:pPr>
      <w:r w:rsidRPr="007C7BC6">
        <w:t xml:space="preserve">Useche, S. A., et al. (2019). "Healthy but risky: A descriptive study on cyclists’ encouraging and discouraging factors for using bicycles, habits and safety outcomes." </w:t>
      </w:r>
      <w:r w:rsidRPr="007C7BC6">
        <w:rPr>
          <w:u w:val="single"/>
        </w:rPr>
        <w:t>Transportation research part F: traffic psychology and behaviour</w:t>
      </w:r>
      <w:r w:rsidRPr="007C7BC6">
        <w:t xml:space="preserve"> </w:t>
      </w:r>
      <w:r w:rsidRPr="007C7BC6">
        <w:rPr>
          <w:b/>
        </w:rPr>
        <w:t>62</w:t>
      </w:r>
      <w:r w:rsidRPr="007C7BC6">
        <w:t>: 587-598.</w:t>
      </w:r>
    </w:p>
    <w:p w14:paraId="6003323C" w14:textId="77777777" w:rsidR="007C7BC6" w:rsidRPr="007C7BC6" w:rsidRDefault="007C7BC6" w:rsidP="007C7BC6">
      <w:pPr>
        <w:pStyle w:val="EndNoteBibliography"/>
        <w:spacing w:after="0"/>
        <w:ind w:left="720" w:hanging="720"/>
      </w:pPr>
      <w:r w:rsidRPr="007C7BC6">
        <w:tab/>
      </w:r>
    </w:p>
    <w:p w14:paraId="3EC92099" w14:textId="77777777" w:rsidR="007C7BC6" w:rsidRPr="007C7BC6" w:rsidRDefault="007C7BC6" w:rsidP="007C7BC6">
      <w:pPr>
        <w:pStyle w:val="EndNoteBibliography"/>
      </w:pPr>
      <w:r w:rsidRPr="007C7BC6">
        <w:t>Vale, D. d. S. (2009). Sustainable Urban Form, Accessibility and Travel: The relationship between polycentric urban development and commuting in Lisbon, Newcastle University.</w:t>
      </w:r>
    </w:p>
    <w:p w14:paraId="710D966F" w14:textId="77777777" w:rsidR="007C7BC6" w:rsidRPr="007C7BC6" w:rsidRDefault="007C7BC6" w:rsidP="007C7BC6">
      <w:pPr>
        <w:pStyle w:val="EndNoteBibliography"/>
        <w:spacing w:after="0"/>
        <w:ind w:left="720" w:hanging="720"/>
      </w:pPr>
      <w:r w:rsidRPr="007C7BC6">
        <w:tab/>
      </w:r>
    </w:p>
    <w:p w14:paraId="5147B8FE" w14:textId="77777777" w:rsidR="007C7BC6" w:rsidRPr="007C7BC6" w:rsidRDefault="007C7BC6" w:rsidP="007C7BC6">
      <w:pPr>
        <w:pStyle w:val="EndNoteBibliography"/>
      </w:pPr>
      <w:r w:rsidRPr="007C7BC6">
        <w:t xml:space="preserve">Vale, D. S. and M. Pereira (2017). "The influence of the impedance function on gravity-based pedestrian accessibility measures: A comparative analysis." </w:t>
      </w:r>
      <w:r w:rsidRPr="007C7BC6">
        <w:rPr>
          <w:u w:val="single"/>
        </w:rPr>
        <w:t>Environment and Planning B: Urban Analytics and City Science</w:t>
      </w:r>
      <w:r w:rsidRPr="007C7BC6">
        <w:t xml:space="preserve"> </w:t>
      </w:r>
      <w:r w:rsidRPr="007C7BC6">
        <w:rPr>
          <w:b/>
        </w:rPr>
        <w:t>44</w:t>
      </w:r>
      <w:r w:rsidRPr="007C7BC6">
        <w:t>(4): 740-763.</w:t>
      </w:r>
    </w:p>
    <w:p w14:paraId="1995CBA3" w14:textId="77777777" w:rsidR="007C7BC6" w:rsidRPr="007C7BC6" w:rsidRDefault="007C7BC6" w:rsidP="007C7BC6">
      <w:pPr>
        <w:pStyle w:val="EndNoteBibliography"/>
        <w:spacing w:after="0"/>
        <w:ind w:left="720" w:hanging="720"/>
      </w:pPr>
      <w:r w:rsidRPr="007C7BC6">
        <w:tab/>
      </w:r>
    </w:p>
    <w:p w14:paraId="411C4B7C" w14:textId="77777777" w:rsidR="007C7BC6" w:rsidRPr="007C7BC6" w:rsidRDefault="007C7BC6" w:rsidP="007C7BC6">
      <w:pPr>
        <w:pStyle w:val="EndNoteBibliography"/>
      </w:pPr>
      <w:r w:rsidRPr="007C7BC6">
        <w:t xml:space="preserve">Vale, D. S., et al. (2015). "Active accessibility: A review of operational measures of walking and cycling accessibility." </w:t>
      </w:r>
      <w:r w:rsidRPr="007C7BC6">
        <w:rPr>
          <w:u w:val="single"/>
        </w:rPr>
        <w:t>Journal of Transport and Land Use</w:t>
      </w:r>
      <w:r w:rsidRPr="007C7BC6">
        <w:t>.</w:t>
      </w:r>
    </w:p>
    <w:p w14:paraId="15252A6D" w14:textId="77777777" w:rsidR="007C7BC6" w:rsidRPr="007C7BC6" w:rsidRDefault="007C7BC6" w:rsidP="007C7BC6">
      <w:pPr>
        <w:pStyle w:val="EndNoteBibliography"/>
        <w:spacing w:after="0"/>
        <w:ind w:left="720" w:hanging="720"/>
      </w:pPr>
      <w:r w:rsidRPr="007C7BC6">
        <w:tab/>
      </w:r>
    </w:p>
    <w:p w14:paraId="0075810F" w14:textId="77777777" w:rsidR="007C7BC6" w:rsidRPr="007C7BC6" w:rsidRDefault="007C7BC6" w:rsidP="007C7BC6">
      <w:pPr>
        <w:pStyle w:val="EndNoteBibliography"/>
      </w:pPr>
      <w:r w:rsidRPr="007C7BC6">
        <w:t xml:space="preserve">Van Herzele, A. and T. Wiedemann (2003). "A monitoring tool for the provision of accessible and attractive urban green spaces." </w:t>
      </w:r>
      <w:r w:rsidRPr="007C7BC6">
        <w:rPr>
          <w:u w:val="single"/>
        </w:rPr>
        <w:t>Landscape and Urban Planning</w:t>
      </w:r>
      <w:r w:rsidRPr="007C7BC6">
        <w:t xml:space="preserve"> </w:t>
      </w:r>
      <w:r w:rsidRPr="007C7BC6">
        <w:rPr>
          <w:b/>
        </w:rPr>
        <w:t>63</w:t>
      </w:r>
      <w:r w:rsidRPr="007C7BC6">
        <w:t>(2): 109-126.</w:t>
      </w:r>
    </w:p>
    <w:p w14:paraId="02E9EA33" w14:textId="77777777" w:rsidR="007C7BC6" w:rsidRPr="007C7BC6" w:rsidRDefault="007C7BC6" w:rsidP="007C7BC6">
      <w:pPr>
        <w:pStyle w:val="EndNoteBibliography"/>
        <w:spacing w:after="0"/>
        <w:ind w:left="720" w:hanging="720"/>
      </w:pPr>
      <w:r w:rsidRPr="007C7BC6">
        <w:tab/>
      </w:r>
    </w:p>
    <w:p w14:paraId="04DDCD38" w14:textId="77777777" w:rsidR="007C7BC6" w:rsidRPr="007C7BC6" w:rsidRDefault="007C7BC6" w:rsidP="007C7BC6">
      <w:pPr>
        <w:pStyle w:val="EndNoteBibliography"/>
      </w:pPr>
      <w:r w:rsidRPr="007C7BC6">
        <w:t xml:space="preserve">van Soest, D., et al. (2020). "Exploring the distances people walk to access public transport." </w:t>
      </w:r>
      <w:r w:rsidRPr="007C7BC6">
        <w:rPr>
          <w:u w:val="single"/>
        </w:rPr>
        <w:t>Transport Reviews</w:t>
      </w:r>
      <w:r w:rsidRPr="007C7BC6">
        <w:t xml:space="preserve"> </w:t>
      </w:r>
      <w:r w:rsidRPr="007C7BC6">
        <w:rPr>
          <w:b/>
        </w:rPr>
        <w:t>40</w:t>
      </w:r>
      <w:r w:rsidRPr="007C7BC6">
        <w:t>(2): 160-182.</w:t>
      </w:r>
    </w:p>
    <w:p w14:paraId="17A206C4" w14:textId="77777777" w:rsidR="007C7BC6" w:rsidRPr="007C7BC6" w:rsidRDefault="007C7BC6" w:rsidP="007C7BC6">
      <w:pPr>
        <w:pStyle w:val="EndNoteBibliography"/>
        <w:spacing w:after="0"/>
        <w:ind w:left="720" w:hanging="720"/>
      </w:pPr>
      <w:r w:rsidRPr="007C7BC6">
        <w:tab/>
      </w:r>
    </w:p>
    <w:p w14:paraId="7611BE9C" w14:textId="77777777" w:rsidR="007C7BC6" w:rsidRPr="007C7BC6" w:rsidRDefault="007C7BC6" w:rsidP="007C7BC6">
      <w:pPr>
        <w:pStyle w:val="EndNoteBibliography"/>
      </w:pPr>
      <w:r w:rsidRPr="007C7BC6">
        <w:lastRenderedPageBreak/>
        <w:t xml:space="preserve">Vasconcelos, A. S. and T. L. Farias (2012). "Evaluation of urban accessibility indicators based on internal and external environmental costs." </w:t>
      </w:r>
      <w:r w:rsidRPr="007C7BC6">
        <w:rPr>
          <w:u w:val="single"/>
        </w:rPr>
        <w:t>Transportation Research Part D: Transport and Environment</w:t>
      </w:r>
      <w:r w:rsidRPr="007C7BC6">
        <w:t xml:space="preserve"> </w:t>
      </w:r>
      <w:r w:rsidRPr="007C7BC6">
        <w:rPr>
          <w:b/>
        </w:rPr>
        <w:t>17</w:t>
      </w:r>
      <w:r w:rsidRPr="007C7BC6">
        <w:t>(6): 433-441.</w:t>
      </w:r>
    </w:p>
    <w:p w14:paraId="6BC57D89" w14:textId="77777777" w:rsidR="007C7BC6" w:rsidRPr="007C7BC6" w:rsidRDefault="007C7BC6" w:rsidP="007C7BC6">
      <w:pPr>
        <w:pStyle w:val="EndNoteBibliography"/>
        <w:spacing w:after="0"/>
        <w:ind w:left="720" w:hanging="720"/>
      </w:pPr>
      <w:r w:rsidRPr="007C7BC6">
        <w:tab/>
      </w:r>
    </w:p>
    <w:p w14:paraId="78F7B817" w14:textId="77777777" w:rsidR="007C7BC6" w:rsidRPr="007C7BC6" w:rsidRDefault="007C7BC6" w:rsidP="007C7BC6">
      <w:pPr>
        <w:pStyle w:val="EndNoteBibliography"/>
      </w:pPr>
      <w:r w:rsidRPr="007C7BC6">
        <w:t xml:space="preserve">Wahlgren, L. and P. Schantz (2012). "Exploring bikeability in a metropolitan setting: stimulating and hindering factors in commuting route environments." </w:t>
      </w:r>
      <w:r w:rsidRPr="007C7BC6">
        <w:rPr>
          <w:u w:val="single"/>
        </w:rPr>
        <w:t>BMC public health</w:t>
      </w:r>
      <w:r w:rsidRPr="007C7BC6">
        <w:t xml:space="preserve"> </w:t>
      </w:r>
      <w:r w:rsidRPr="007C7BC6">
        <w:rPr>
          <w:b/>
        </w:rPr>
        <w:t>12</w:t>
      </w:r>
      <w:r w:rsidRPr="007C7BC6">
        <w:t>(1): 1-16.</w:t>
      </w:r>
    </w:p>
    <w:p w14:paraId="05C3E8AF" w14:textId="77777777" w:rsidR="007C7BC6" w:rsidRPr="007C7BC6" w:rsidRDefault="007C7BC6" w:rsidP="007C7BC6">
      <w:pPr>
        <w:pStyle w:val="EndNoteBibliography"/>
        <w:spacing w:after="0"/>
        <w:ind w:left="720" w:hanging="720"/>
      </w:pPr>
      <w:r w:rsidRPr="007C7BC6">
        <w:tab/>
      </w:r>
    </w:p>
    <w:p w14:paraId="004EE757" w14:textId="4394D802" w:rsidR="007C7BC6" w:rsidRPr="007C7BC6" w:rsidRDefault="007C7BC6" w:rsidP="007C7BC6">
      <w:pPr>
        <w:pStyle w:val="EndNoteBibliography"/>
      </w:pPr>
      <w:r w:rsidRPr="007C7BC6">
        <w:t>WalkScore (2020). "</w:t>
      </w:r>
      <w:hyperlink r:id="rId16" w:history="1">
        <w:r w:rsidRPr="007C7BC6">
          <w:rPr>
            <w:rStyle w:val="Hyperlink"/>
          </w:rPr>
          <w:t>https://www.walkscore.com/</w:t>
        </w:r>
      </w:hyperlink>
      <w:r w:rsidRPr="007C7BC6">
        <w:t>."</w:t>
      </w:r>
    </w:p>
    <w:p w14:paraId="1AA8B9D1" w14:textId="77777777" w:rsidR="007C7BC6" w:rsidRPr="007C7BC6" w:rsidRDefault="007C7BC6" w:rsidP="007C7BC6">
      <w:pPr>
        <w:pStyle w:val="EndNoteBibliography"/>
        <w:spacing w:after="0"/>
        <w:ind w:left="720" w:hanging="720"/>
      </w:pPr>
      <w:r w:rsidRPr="007C7BC6">
        <w:tab/>
      </w:r>
    </w:p>
    <w:p w14:paraId="51845918" w14:textId="77777777" w:rsidR="007C7BC6" w:rsidRPr="007C7BC6" w:rsidRDefault="007C7BC6" w:rsidP="007C7BC6">
      <w:pPr>
        <w:pStyle w:val="EndNoteBibliography"/>
      </w:pPr>
      <w:r w:rsidRPr="007C7BC6">
        <w:t xml:space="preserve">Weiss, R. L., et al. (2010). "Promoting active urban aging: A measurement approach to neighborhood walkability for older adults." </w:t>
      </w:r>
      <w:r w:rsidRPr="007C7BC6">
        <w:rPr>
          <w:u w:val="single"/>
        </w:rPr>
        <w:t>Cities and the Environment</w:t>
      </w:r>
      <w:r w:rsidRPr="007C7BC6">
        <w:t xml:space="preserve"> </w:t>
      </w:r>
      <w:r w:rsidRPr="007C7BC6">
        <w:rPr>
          <w:b/>
        </w:rPr>
        <w:t>3</w:t>
      </w:r>
      <w:r w:rsidRPr="007C7BC6">
        <w:t>(1): 12.</w:t>
      </w:r>
    </w:p>
    <w:p w14:paraId="024700DA" w14:textId="77777777" w:rsidR="007C7BC6" w:rsidRPr="007C7BC6" w:rsidRDefault="007C7BC6" w:rsidP="007C7BC6">
      <w:pPr>
        <w:pStyle w:val="EndNoteBibliography"/>
        <w:spacing w:after="0"/>
        <w:ind w:left="720" w:hanging="720"/>
      </w:pPr>
      <w:r w:rsidRPr="007C7BC6">
        <w:tab/>
      </w:r>
    </w:p>
    <w:p w14:paraId="6D010AE3" w14:textId="77777777" w:rsidR="007C7BC6" w:rsidRPr="007C7BC6" w:rsidRDefault="007C7BC6" w:rsidP="007C7BC6">
      <w:pPr>
        <w:pStyle w:val="EndNoteBibliography"/>
      </w:pPr>
      <w:r w:rsidRPr="007C7BC6">
        <w:t xml:space="preserve">Weuve, J., et al. (2004). "Physical activity, including walking, and cognitive function in older women." </w:t>
      </w:r>
      <w:r w:rsidRPr="007C7BC6">
        <w:rPr>
          <w:u w:val="single"/>
        </w:rPr>
        <w:t>Jama</w:t>
      </w:r>
      <w:r w:rsidRPr="007C7BC6">
        <w:t xml:space="preserve"> </w:t>
      </w:r>
      <w:r w:rsidRPr="007C7BC6">
        <w:rPr>
          <w:b/>
        </w:rPr>
        <w:t>292</w:t>
      </w:r>
      <w:r w:rsidRPr="007C7BC6">
        <w:t>(12): 1454-1461.</w:t>
      </w:r>
    </w:p>
    <w:p w14:paraId="439E9B8B" w14:textId="77777777" w:rsidR="007C7BC6" w:rsidRPr="007C7BC6" w:rsidRDefault="007C7BC6" w:rsidP="007C7BC6">
      <w:pPr>
        <w:pStyle w:val="EndNoteBibliography"/>
        <w:spacing w:after="0"/>
        <w:ind w:left="720" w:hanging="720"/>
      </w:pPr>
      <w:r w:rsidRPr="007C7BC6">
        <w:tab/>
      </w:r>
    </w:p>
    <w:p w14:paraId="219E748B" w14:textId="77777777" w:rsidR="007C7BC6" w:rsidRPr="007C7BC6" w:rsidRDefault="007C7BC6" w:rsidP="007C7BC6">
      <w:pPr>
        <w:pStyle w:val="EndNoteBibliography"/>
      </w:pPr>
      <w:r w:rsidRPr="007C7BC6">
        <w:t xml:space="preserve">Wiersma, J. K. (2020). "Commuting patterns and car dependency in urban regions." </w:t>
      </w:r>
      <w:r w:rsidRPr="007C7BC6">
        <w:rPr>
          <w:u w:val="single"/>
        </w:rPr>
        <w:t>Journal of Transport Geography</w:t>
      </w:r>
      <w:r w:rsidRPr="007C7BC6">
        <w:t xml:space="preserve"> </w:t>
      </w:r>
      <w:r w:rsidRPr="007C7BC6">
        <w:rPr>
          <w:b/>
        </w:rPr>
        <w:t>84</w:t>
      </w:r>
      <w:r w:rsidRPr="007C7BC6">
        <w:t>.</w:t>
      </w:r>
    </w:p>
    <w:p w14:paraId="6045E0CC" w14:textId="77777777" w:rsidR="007C7BC6" w:rsidRPr="007C7BC6" w:rsidRDefault="007C7BC6" w:rsidP="007C7BC6">
      <w:pPr>
        <w:pStyle w:val="EndNoteBibliography"/>
        <w:spacing w:after="0"/>
        <w:ind w:left="720" w:hanging="720"/>
      </w:pPr>
      <w:r w:rsidRPr="007C7BC6">
        <w:tab/>
      </w:r>
    </w:p>
    <w:p w14:paraId="39D97228" w14:textId="77777777" w:rsidR="007C7BC6" w:rsidRPr="007C7BC6" w:rsidRDefault="007C7BC6" w:rsidP="007C7BC6">
      <w:pPr>
        <w:pStyle w:val="EndNoteBibliography"/>
      </w:pPr>
      <w:r w:rsidRPr="007C7BC6">
        <w:t xml:space="preserve">Winters, M., et al. (2013). "Mapping bikeability: a spatial tool to support sustainable travel." </w:t>
      </w:r>
      <w:r w:rsidRPr="007C7BC6">
        <w:rPr>
          <w:u w:val="single"/>
        </w:rPr>
        <w:t>Environment and Planning B: Planning and Design</w:t>
      </w:r>
      <w:r w:rsidRPr="007C7BC6">
        <w:t xml:space="preserve"> </w:t>
      </w:r>
      <w:r w:rsidRPr="007C7BC6">
        <w:rPr>
          <w:b/>
        </w:rPr>
        <w:t>40</w:t>
      </w:r>
      <w:r w:rsidRPr="007C7BC6">
        <w:t>(5): 865-883.</w:t>
      </w:r>
    </w:p>
    <w:p w14:paraId="3E1C1CE0" w14:textId="77777777" w:rsidR="007C7BC6" w:rsidRPr="007C7BC6" w:rsidRDefault="007C7BC6" w:rsidP="007C7BC6">
      <w:pPr>
        <w:pStyle w:val="EndNoteBibliography"/>
        <w:spacing w:after="0"/>
        <w:ind w:left="720" w:hanging="720"/>
      </w:pPr>
      <w:r w:rsidRPr="007C7BC6">
        <w:tab/>
      </w:r>
    </w:p>
    <w:p w14:paraId="08A51C39" w14:textId="77777777" w:rsidR="007C7BC6" w:rsidRPr="007C7BC6" w:rsidRDefault="007C7BC6" w:rsidP="007C7BC6">
      <w:pPr>
        <w:pStyle w:val="EndNoteBibliography"/>
      </w:pPr>
      <w:r w:rsidRPr="007C7BC6">
        <w:t xml:space="preserve">Wood, N., et al. (2018). "Pedestrian evacuation modeling to reduce vehicle use for distant tsunami evacuations in Hawaiʻi." </w:t>
      </w:r>
      <w:r w:rsidRPr="007C7BC6">
        <w:rPr>
          <w:u w:val="single"/>
        </w:rPr>
        <w:t>International journal of disaster risk reduction</w:t>
      </w:r>
      <w:r w:rsidRPr="007C7BC6">
        <w:t xml:space="preserve"> </w:t>
      </w:r>
      <w:r w:rsidRPr="007C7BC6">
        <w:rPr>
          <w:b/>
        </w:rPr>
        <w:t>28</w:t>
      </w:r>
      <w:r w:rsidRPr="007C7BC6">
        <w:t>: 271-283.</w:t>
      </w:r>
    </w:p>
    <w:p w14:paraId="29DE9AD0" w14:textId="77777777" w:rsidR="007C7BC6" w:rsidRPr="007C7BC6" w:rsidRDefault="007C7BC6" w:rsidP="007C7BC6">
      <w:pPr>
        <w:pStyle w:val="EndNoteBibliography"/>
        <w:spacing w:after="0"/>
        <w:ind w:left="720" w:hanging="720"/>
      </w:pPr>
      <w:r w:rsidRPr="007C7BC6">
        <w:tab/>
      </w:r>
    </w:p>
    <w:p w14:paraId="392558FF" w14:textId="77777777" w:rsidR="007C7BC6" w:rsidRPr="007C7BC6" w:rsidRDefault="007C7BC6" w:rsidP="007C7BC6">
      <w:pPr>
        <w:pStyle w:val="EndNoteBibliography"/>
      </w:pPr>
      <w:r w:rsidRPr="007C7BC6">
        <w:t xml:space="preserve">Wu, X., et al. (2019). "Measuring the Destination Accessibility of Cycling Transfer Trips in Metro Station Areas: A Big Data Approach." </w:t>
      </w:r>
      <w:r w:rsidRPr="007C7BC6">
        <w:rPr>
          <w:u w:val="single"/>
        </w:rPr>
        <w:t>Int J Environ Res Public Health</w:t>
      </w:r>
      <w:r w:rsidRPr="007C7BC6">
        <w:t xml:space="preserve"> </w:t>
      </w:r>
      <w:r w:rsidRPr="007C7BC6">
        <w:rPr>
          <w:b/>
        </w:rPr>
        <w:t>16</w:t>
      </w:r>
      <w:r w:rsidRPr="007C7BC6">
        <w:t>(15).</w:t>
      </w:r>
    </w:p>
    <w:p w14:paraId="369A4AAF" w14:textId="77777777" w:rsidR="007C7BC6" w:rsidRPr="007C7BC6" w:rsidRDefault="007C7BC6" w:rsidP="007C7BC6">
      <w:pPr>
        <w:pStyle w:val="EndNoteBibliography"/>
        <w:ind w:left="720" w:hanging="720"/>
      </w:pPr>
      <w:r w:rsidRPr="007C7BC6">
        <w:tab/>
        <w:t xml:space="preserve">Cycling is a green, sustainable, and healthy choice for transportation that has been widely advocated worldwide in recent years. It can also encourage the use of public transit by solving the "last-mile" issue, because transit passengers can cycle to and from transit stations to achieve a combination of speed and flexibility. Cycling as a transfer mode has been shown to be affected by various built environment characteristics, such as the urban density, land-use mix, and destination accessibility, that is, the ease with which cyclists can reach their destinations. However, cycling destination accessibility is loosely defined in the literature and the methods of assessing cycling accessibility is often assumed to be equivalent to walking accessibility using the same decay curves, such as the negative exponential function, which ignores the competitive relationship between cycling and walking within a short distance range around transit stations. In this study, we aim to fill the above gap by measuring the cycling destination accessibility of metro station areas using data from more than three million bicycle-metro transfer trips from a dockless bicycle-sharing program in Shenzhen, China. We found that the frequency of bicycle-metro trips has a positive association with a trip distance of 500 m or less and a negative association with a trip distance beyond 500 m. A new cycling accessibility metric with a lognormal distribution decay curve was developed by considering the distance decay </w:t>
      </w:r>
      <w:r w:rsidRPr="007C7BC6">
        <w:lastRenderedPageBreak/>
        <w:t>characteristics and cycling's competition with walking. The new accessibility model outperformed the traditional model with an exponential decay function, or that without a distance decay function, in predicting the frequency of bicycle-metro trips. Hence, to promote bicycle-metro integration, urban planners and government agencies should carefully consider the destination accessibility of metro station areas.</w:t>
      </w:r>
    </w:p>
    <w:p w14:paraId="4425C6D3" w14:textId="77777777" w:rsidR="007C7BC6" w:rsidRPr="007C7BC6" w:rsidRDefault="007C7BC6" w:rsidP="007C7BC6">
      <w:pPr>
        <w:pStyle w:val="EndNoteBibliography"/>
        <w:spacing w:after="0"/>
      </w:pPr>
    </w:p>
    <w:p w14:paraId="1D36B246" w14:textId="77777777" w:rsidR="007C7BC6" w:rsidRPr="007C7BC6" w:rsidRDefault="007C7BC6" w:rsidP="007C7BC6">
      <w:pPr>
        <w:pStyle w:val="EndNoteBibliography"/>
      </w:pPr>
      <w:r w:rsidRPr="007C7BC6">
        <w:t xml:space="preserve">Yang, Y. and A. V. Diez-Roux (2012). "Walking distance by trip purpose and population subgroups." </w:t>
      </w:r>
      <w:r w:rsidRPr="007C7BC6">
        <w:rPr>
          <w:u w:val="single"/>
        </w:rPr>
        <w:t>Am J Prev Med</w:t>
      </w:r>
      <w:r w:rsidRPr="007C7BC6">
        <w:t xml:space="preserve"> </w:t>
      </w:r>
      <w:r w:rsidRPr="007C7BC6">
        <w:rPr>
          <w:b/>
        </w:rPr>
        <w:t>43</w:t>
      </w:r>
      <w:r w:rsidRPr="007C7BC6">
        <w:t>(1): 11-19.</w:t>
      </w:r>
    </w:p>
    <w:p w14:paraId="5251A582" w14:textId="77777777" w:rsidR="007C7BC6" w:rsidRPr="007C7BC6" w:rsidRDefault="007C7BC6" w:rsidP="007C7BC6">
      <w:pPr>
        <w:pStyle w:val="EndNoteBibliography"/>
        <w:ind w:left="720" w:hanging="720"/>
      </w:pPr>
      <w:r w:rsidRPr="007C7BC6">
        <w:tab/>
        <w:t>BACKGROUND: Walking distance is an important concept in the fields of transportation and public health. A distance of 0.25 miles is often used as an acceptable walking distance in U.S. research studies. Overall, research on the distance and duration of walking trips for different purposes and across different population groups remains limited. PURPOSE: This study examines the prevalence of walking and distances and durations of walking trips for different purposes among U.S. residents. METHODS: The distances and durations of walking trips for different purposes across population groups were compared using nationally representative data from the 2009 National Household Travel Survey (NHTS). Distance decay functions were used to summarize the distribution of walking distances and durations for different purposes and population subgroups. Data were analyzed in 2011. RESULTS: Sixteen percent of respondents had at least one daily walking trip. The mean and median values for walking distance were 0.7 and 0.5 miles, respectively. For walking duration, the mean and median values were 14.9 and 10 minutes. About 65% of walking trips were more than 0.25 miles in distance, and about 18% of walking trips were more than 1 mile. Large variations were found among various purposes for both distance and duration. The distances and durations of walking for recreation were substantially longer than those for other purposes. People with lower versus higher household income walked longer distances for work but shorter distances for recreation. CONCLUSIONS: Only a small fraction of respondents walk, but trips longer than 0.25 miles are common. There is substantial variability in the distance and duration of walking trips by purpose and population subgroups. These differences have implications for developing strategies to increase physical activity through walking.</w:t>
      </w:r>
    </w:p>
    <w:p w14:paraId="44FEDB5E" w14:textId="77777777" w:rsidR="007C7BC6" w:rsidRPr="007C7BC6" w:rsidRDefault="007C7BC6" w:rsidP="007C7BC6">
      <w:pPr>
        <w:pStyle w:val="EndNoteBibliography"/>
        <w:spacing w:after="0"/>
      </w:pPr>
    </w:p>
    <w:p w14:paraId="3FF0654D" w14:textId="77777777" w:rsidR="007C7BC6" w:rsidRPr="007C7BC6" w:rsidRDefault="007C7BC6" w:rsidP="007C7BC6">
      <w:pPr>
        <w:pStyle w:val="EndNoteBibliography"/>
      </w:pPr>
      <w:r w:rsidRPr="007C7BC6">
        <w:t xml:space="preserve">Zacharias, J. (2001). "Pedestrian behavior pedestrian behavior and perception in urban walking environments." </w:t>
      </w:r>
      <w:r w:rsidRPr="007C7BC6">
        <w:rPr>
          <w:u w:val="single"/>
        </w:rPr>
        <w:t>Journal of planning literature</w:t>
      </w:r>
      <w:r w:rsidRPr="007C7BC6">
        <w:t xml:space="preserve"> </w:t>
      </w:r>
      <w:r w:rsidRPr="007C7BC6">
        <w:rPr>
          <w:b/>
        </w:rPr>
        <w:t>16</w:t>
      </w:r>
      <w:r w:rsidRPr="007C7BC6">
        <w:t>(1): 3-18.</w:t>
      </w:r>
    </w:p>
    <w:p w14:paraId="17F9848B" w14:textId="77777777" w:rsidR="007C7BC6" w:rsidRPr="007C7BC6" w:rsidRDefault="007C7BC6" w:rsidP="007C7BC6">
      <w:pPr>
        <w:pStyle w:val="EndNoteBibliography"/>
        <w:spacing w:after="0"/>
        <w:ind w:left="720" w:hanging="720"/>
      </w:pPr>
      <w:r w:rsidRPr="007C7BC6">
        <w:tab/>
      </w:r>
    </w:p>
    <w:p w14:paraId="77959C4E" w14:textId="77777777" w:rsidR="007C7BC6" w:rsidRPr="007C7BC6" w:rsidRDefault="007C7BC6" w:rsidP="007C7BC6">
      <w:pPr>
        <w:pStyle w:val="EndNoteBibliography"/>
      </w:pPr>
      <w:r w:rsidRPr="007C7BC6">
        <w:t xml:space="preserve">Zahran, S., et al. (2008). "Cycling and walking: Explaining the spatial distribution of healthy modes of transportation in the United States." </w:t>
      </w:r>
      <w:r w:rsidRPr="007C7BC6">
        <w:rPr>
          <w:u w:val="single"/>
        </w:rPr>
        <w:t>Transportation Research Part D: Transport and Environment</w:t>
      </w:r>
      <w:r w:rsidRPr="007C7BC6">
        <w:t xml:space="preserve"> </w:t>
      </w:r>
      <w:r w:rsidRPr="007C7BC6">
        <w:rPr>
          <w:b/>
        </w:rPr>
        <w:t>13</w:t>
      </w:r>
      <w:r w:rsidRPr="007C7BC6">
        <w:t>(7): 462-470.</w:t>
      </w:r>
    </w:p>
    <w:p w14:paraId="5819A042" w14:textId="77777777" w:rsidR="007C7BC6" w:rsidRPr="007C7BC6" w:rsidRDefault="007C7BC6" w:rsidP="007C7BC6">
      <w:pPr>
        <w:pStyle w:val="EndNoteBibliography"/>
        <w:spacing w:after="0"/>
        <w:ind w:left="720" w:hanging="720"/>
      </w:pPr>
      <w:r w:rsidRPr="007C7BC6">
        <w:tab/>
      </w:r>
    </w:p>
    <w:p w14:paraId="06C9ECD7" w14:textId="77777777" w:rsidR="007C7BC6" w:rsidRPr="007C7BC6" w:rsidRDefault="007C7BC6" w:rsidP="007C7BC6">
      <w:pPr>
        <w:pStyle w:val="EndNoteBibliography"/>
      </w:pPr>
      <w:r w:rsidRPr="007C7BC6">
        <w:t xml:space="preserve">Zhao, F., et al. (2003). "Forecasting transit walk accessibility: Regression model alternative to buffer method." </w:t>
      </w:r>
      <w:r w:rsidRPr="007C7BC6">
        <w:rPr>
          <w:u w:val="single"/>
        </w:rPr>
        <w:t>Transportation research record</w:t>
      </w:r>
      <w:r w:rsidRPr="007C7BC6">
        <w:t xml:space="preserve"> </w:t>
      </w:r>
      <w:r w:rsidRPr="007C7BC6">
        <w:rPr>
          <w:b/>
        </w:rPr>
        <w:t>1835</w:t>
      </w:r>
      <w:r w:rsidRPr="007C7BC6">
        <w:t>(1): 34-41.</w:t>
      </w:r>
    </w:p>
    <w:p w14:paraId="1FDADF4A" w14:textId="77777777" w:rsidR="007C7BC6" w:rsidRPr="007C7BC6" w:rsidRDefault="007C7BC6" w:rsidP="007C7BC6">
      <w:pPr>
        <w:pStyle w:val="EndNoteBibliography"/>
        <w:spacing w:after="0"/>
        <w:ind w:left="720" w:hanging="720"/>
      </w:pPr>
      <w:r w:rsidRPr="007C7BC6">
        <w:tab/>
      </w:r>
    </w:p>
    <w:p w14:paraId="2BCAD904" w14:textId="77777777" w:rsidR="007C7BC6" w:rsidRPr="007C7BC6" w:rsidRDefault="007C7BC6" w:rsidP="007C7BC6">
      <w:pPr>
        <w:pStyle w:val="EndNoteBibliography"/>
      </w:pPr>
      <w:r w:rsidRPr="007C7BC6">
        <w:t xml:space="preserve">Zielstra, D. and H. H. Hochmair (2011). "Comparative study of pedestrian accessibility to transit stations using free and proprietary network data." </w:t>
      </w:r>
      <w:r w:rsidRPr="007C7BC6">
        <w:rPr>
          <w:u w:val="single"/>
        </w:rPr>
        <w:t>Transportation research record</w:t>
      </w:r>
      <w:r w:rsidRPr="007C7BC6">
        <w:t xml:space="preserve"> </w:t>
      </w:r>
      <w:r w:rsidRPr="007C7BC6">
        <w:rPr>
          <w:b/>
        </w:rPr>
        <w:t>2217</w:t>
      </w:r>
      <w:r w:rsidRPr="007C7BC6">
        <w:t>(1): 145-152.</w:t>
      </w:r>
    </w:p>
    <w:p w14:paraId="785B445D" w14:textId="77777777" w:rsidR="007C7BC6" w:rsidRPr="007C7BC6" w:rsidRDefault="007C7BC6" w:rsidP="007C7BC6">
      <w:pPr>
        <w:pStyle w:val="EndNoteBibliography"/>
        <w:ind w:left="720" w:hanging="720"/>
      </w:pPr>
      <w:r w:rsidRPr="007C7BC6">
        <w:tab/>
      </w:r>
    </w:p>
    <w:p w14:paraId="42D4EDB9" w14:textId="1FF44080" w:rsidR="00B62510" w:rsidRPr="00B62510" w:rsidRDefault="00053898" w:rsidP="007C7BC6">
      <w:pPr>
        <w:rPr>
          <w:rFonts w:ascii="Arial" w:hAnsi="Arial" w:cs="B Nazanin"/>
          <w:lang w:val="en-US"/>
        </w:rPr>
      </w:pPr>
      <w:r>
        <w:rPr>
          <w:rFonts w:ascii="Arial" w:hAnsi="Arial" w:cs="B Nazanin"/>
          <w:lang w:val="en-US"/>
        </w:rPr>
        <w:lastRenderedPageBreak/>
        <w:fldChar w:fldCharType="end"/>
      </w:r>
    </w:p>
    <w:sectPr w:rsidR="00B62510" w:rsidRPr="00B62510" w:rsidSect="00AD03A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6" w:author="Paez, Antonio" w:date="2022-07-27T10:58:00Z" w:initials="PA">
    <w:p w14:paraId="5449F2FA" w14:textId="20E2820D" w:rsidR="00AC1222" w:rsidRDefault="00AC1222" w:rsidP="00855641">
      <w:pPr>
        <w:pStyle w:val="CommentText"/>
      </w:pPr>
      <w:r>
        <w:rPr>
          <w:rStyle w:val="CommentReference"/>
        </w:rPr>
        <w:annotationRef/>
      </w:r>
      <w:proofErr w:type="spellStart"/>
      <w:r>
        <w:rPr>
          <w:color w:val="222222"/>
        </w:rPr>
        <w:t>Millera</w:t>
      </w:r>
      <w:proofErr w:type="spellEnd"/>
      <w:r>
        <w:rPr>
          <w:color w:val="222222"/>
        </w:rPr>
        <w:t>, Harvey J. "Collaborative mobility: using geographic information science to cultivate cooperative transportation systems." </w:t>
      </w:r>
      <w:r>
        <w:rPr>
          <w:i/>
          <w:iCs/>
          <w:color w:val="222222"/>
        </w:rPr>
        <w:t>Procedia-Social and Behavioral Sciences</w:t>
      </w:r>
      <w:r>
        <w:rPr>
          <w:color w:val="222222"/>
        </w:rPr>
        <w:t> 21 (2011): 24-28.</w:t>
      </w:r>
      <w:r>
        <w:t xml:space="preserve"> doi:10.1016/j.sbspro.2011.07.005 </w:t>
      </w:r>
    </w:p>
    <w:p w14:paraId="33FB345E" w14:textId="77777777" w:rsidR="00AC1222" w:rsidRDefault="00AC1222" w:rsidP="00855641">
      <w:pPr>
        <w:pStyle w:val="CommentText"/>
      </w:pPr>
    </w:p>
    <w:p w14:paraId="4714C1EE" w14:textId="77777777" w:rsidR="00AC1222" w:rsidRDefault="00AC1222" w:rsidP="00855641">
      <w:pPr>
        <w:pStyle w:val="CommentText"/>
      </w:pPr>
      <w:r>
        <w:rPr>
          <w:color w:val="222222"/>
        </w:rPr>
        <w:t>Lavery, T. A., Antonio Páez, and Pavlos S. Kanaroglou. "Driving out of choices: An investigation of transport modality in a university sample." </w:t>
      </w:r>
      <w:r>
        <w:rPr>
          <w:i/>
          <w:iCs/>
          <w:color w:val="222222"/>
        </w:rPr>
        <w:t>Transportation research part A: policy and practice</w:t>
      </w:r>
      <w:r>
        <w:rPr>
          <w:color w:val="222222"/>
        </w:rPr>
        <w:t> 57 (2013): 37-46.</w:t>
      </w:r>
      <w:r>
        <w:t xml:space="preserve"> doi:10.1016/j.tra.2013.09.010</w:t>
      </w:r>
    </w:p>
    <w:p w14:paraId="0260A1C1" w14:textId="77777777" w:rsidR="00AC1222" w:rsidRDefault="00AC1222" w:rsidP="00855641">
      <w:pPr>
        <w:pStyle w:val="CommentText"/>
      </w:pPr>
    </w:p>
    <w:p w14:paraId="502A17DE" w14:textId="77777777" w:rsidR="00AC1222" w:rsidRDefault="00AC1222" w:rsidP="00855641">
      <w:pPr>
        <w:pStyle w:val="CommentText"/>
      </w:pPr>
      <w:r>
        <w:rPr>
          <w:color w:val="222222"/>
        </w:rPr>
        <w:t>Lira, Beatriz Mella, and Antonio Paez. "Do drivers dream of walking? An investigation of travel mode dissonance from the perspective of affective values." </w:t>
      </w:r>
      <w:r>
        <w:rPr>
          <w:i/>
          <w:iCs/>
          <w:color w:val="222222"/>
        </w:rPr>
        <w:t>Journal of Transport &amp; Health</w:t>
      </w:r>
      <w:r>
        <w:rPr>
          <w:color w:val="222222"/>
        </w:rPr>
        <w:t> 20 (2021): 101015.</w:t>
      </w:r>
      <w:r>
        <w:t xml:space="preserve"> doi:10.1016/j.jth.2021.101015</w:t>
      </w:r>
    </w:p>
  </w:comment>
  <w:comment w:id="62" w:author="Paez, Antonio" w:date="2022-07-27T11:28:00Z" w:initials="PA">
    <w:p w14:paraId="3FFED314" w14:textId="77777777" w:rsidR="00AC1222" w:rsidRDefault="00AC1222">
      <w:pPr>
        <w:pStyle w:val="CommentText"/>
      </w:pPr>
      <w:r>
        <w:rPr>
          <w:rStyle w:val="CommentReference"/>
        </w:rPr>
        <w:annotationRef/>
      </w:r>
      <w:r>
        <w:t>Brown, Jeffrey R., Eric A. Morris, and Brian D. Taylor. "Planning for cars in cities: Planners, engineers, and freeways in the 20th century." </w:t>
      </w:r>
      <w:r>
        <w:rPr>
          <w:i/>
          <w:iCs/>
        </w:rPr>
        <w:t>Journal of the American Planning Association</w:t>
      </w:r>
      <w:r>
        <w:t> 75.2 (2009): 161-177.APA doi:10.1080/01944360802640016</w:t>
      </w:r>
      <w:r>
        <w:br/>
      </w:r>
    </w:p>
    <w:p w14:paraId="3E78C739" w14:textId="77777777" w:rsidR="00AC1222" w:rsidRDefault="00AC1222" w:rsidP="001623DF">
      <w:pPr>
        <w:pStyle w:val="CommentText"/>
      </w:pPr>
      <w:r>
        <w:rPr>
          <w:color w:val="222222"/>
        </w:rPr>
        <w:t>Wiersma, J. K. "Commuting patterns and car dependency in urban regions." </w:t>
      </w:r>
      <w:r>
        <w:rPr>
          <w:i/>
          <w:iCs/>
          <w:color w:val="222222"/>
        </w:rPr>
        <w:t>Journal of Transport Geography</w:t>
      </w:r>
      <w:r>
        <w:rPr>
          <w:color w:val="222222"/>
        </w:rPr>
        <w:t> 84.C (2020).</w:t>
      </w:r>
      <w:r>
        <w:t xml:space="preserve"> Doi:10.1016/j.jtrangeo.2020.102700</w:t>
      </w:r>
    </w:p>
  </w:comment>
  <w:comment w:id="67" w:author="Paez, Antonio" w:date="2022-07-27T11:47:00Z" w:initials="PA">
    <w:p w14:paraId="0E113312" w14:textId="77777777" w:rsidR="00AC1222" w:rsidRDefault="00AC1222">
      <w:pPr>
        <w:pStyle w:val="CommentText"/>
      </w:pPr>
      <w:r>
        <w:rPr>
          <w:rStyle w:val="CommentReference"/>
        </w:rPr>
        <w:annotationRef/>
      </w:r>
      <w:proofErr w:type="spellStart"/>
      <w:r>
        <w:t>Brezina</w:t>
      </w:r>
      <w:proofErr w:type="spellEnd"/>
      <w:r>
        <w:t xml:space="preserve">, T., Leth, U., &amp; Lemmerer, H. (2020). Mental barriers in planning for cycling. In P. Cox &amp; T. Koglin (Eds.), </w:t>
      </w:r>
      <w:r>
        <w:rPr>
          <w:i/>
          <w:iCs/>
        </w:rPr>
        <w:t>The politics of cycling infrastructure: Spaces and (in)equality</w:t>
      </w:r>
      <w:r>
        <w:t xml:space="preserve"> </w:t>
      </w:r>
      <w:r>
        <w:rPr>
          <w:i/>
          <w:iCs/>
        </w:rPr>
        <w:t xml:space="preserve">(1st ed., pp. 73–94). Bristol University Press. https://doi.org/10.2307/j.ctvvsqc63.9 </w:t>
      </w:r>
    </w:p>
    <w:p w14:paraId="44E0FC3A" w14:textId="77777777" w:rsidR="00AC1222" w:rsidRDefault="00AC1222">
      <w:pPr>
        <w:pStyle w:val="CommentText"/>
      </w:pPr>
    </w:p>
    <w:p w14:paraId="063909E0" w14:textId="77777777" w:rsidR="00AC1222" w:rsidRDefault="00AC1222">
      <w:pPr>
        <w:pStyle w:val="CommentText"/>
      </w:pPr>
      <w:r w:rsidRPr="006F6AAA">
        <w:rPr>
          <w:i/>
          <w:iCs/>
          <w:highlight w:val="yellow"/>
        </w:rPr>
        <w:t>Koglin, T. (2020</w:t>
      </w:r>
      <w:r>
        <w:rPr>
          <w:i/>
          <w:iCs/>
        </w:rPr>
        <w:t xml:space="preserve">). Spatial dimensions of the marginalisation of cycling – marginalisation through rationalisation? In T. Koglin &amp; P. Cox (Eds.), The politics of cycling infrastructure: Spaces and (in)equality (1st ed., pp. 55–72). Bristol University Press. https://doi.org/10.2307/j.ctvvsqc63.8 </w:t>
      </w:r>
    </w:p>
    <w:p w14:paraId="553C90D1" w14:textId="77777777" w:rsidR="00AC1222" w:rsidRDefault="00AC1222">
      <w:pPr>
        <w:pStyle w:val="CommentText"/>
      </w:pPr>
    </w:p>
    <w:p w14:paraId="2799BC83" w14:textId="77777777" w:rsidR="00AC1222" w:rsidRDefault="00AC1222" w:rsidP="001623DF">
      <w:pPr>
        <w:pStyle w:val="CommentText"/>
      </w:pPr>
      <w:r>
        <w:rPr>
          <w:i/>
          <w:iCs/>
          <w:color w:val="222222"/>
        </w:rPr>
        <w:t>Ruffino, Paolo, and Matteo Jarre. "Appraisal of cycling and pedestrian projects." Advances in Transport Policy and Planning. Vol. 7. Academic Press, 2021. 165-203.</w:t>
      </w:r>
      <w:r>
        <w:rPr>
          <w:i/>
          <w:iCs/>
        </w:rPr>
        <w:t xml:space="preserve"> doi:10.1016/bs.atpp.2020.08.005</w:t>
      </w:r>
    </w:p>
  </w:comment>
  <w:comment w:id="93" w:author="Paez, Antonio" w:date="2022-07-27T12:12:00Z" w:initials="PA">
    <w:p w14:paraId="5E0C32C5" w14:textId="77777777" w:rsidR="00AC1222" w:rsidRDefault="00AC1222" w:rsidP="001623DF">
      <w:pPr>
        <w:pStyle w:val="CommentText"/>
      </w:pPr>
      <w:r>
        <w:rPr>
          <w:rStyle w:val="CommentReference"/>
        </w:rPr>
        <w:annotationRef/>
      </w:r>
      <w:r>
        <w:rPr>
          <w:color w:val="222222"/>
        </w:rPr>
        <w:t>Handy, Susan L., and Debbie A. Niemeier. "Measuring accessibility: an exploration of issues and alternatives." </w:t>
      </w:r>
      <w:r>
        <w:rPr>
          <w:i/>
          <w:iCs/>
          <w:color w:val="222222"/>
        </w:rPr>
        <w:t>Environment and planning A</w:t>
      </w:r>
      <w:r>
        <w:rPr>
          <w:color w:val="222222"/>
        </w:rPr>
        <w:t> 29.7 (1997): 1175-1194.</w:t>
      </w:r>
      <w:r>
        <w:t xml:space="preserve"> doi:10.1068/a291175</w:t>
      </w:r>
    </w:p>
  </w:comment>
  <w:comment w:id="125" w:author="Paez, Antonio" w:date="2022-07-27T12:00:00Z" w:initials="PA">
    <w:p w14:paraId="499450CF" w14:textId="22676232" w:rsidR="00AC1222" w:rsidRDefault="00AC1222" w:rsidP="00BF22C5">
      <w:pPr>
        <w:pStyle w:val="CommentText"/>
      </w:pPr>
      <w:r>
        <w:rPr>
          <w:rStyle w:val="CommentReference"/>
        </w:rPr>
        <w:annotationRef/>
      </w:r>
      <w:r>
        <w:rPr>
          <w:color w:val="222222"/>
        </w:rPr>
        <w:t>Taylor, Brian D. "Putting a price on mobility: cars and contradictions in planning." </w:t>
      </w:r>
      <w:r>
        <w:rPr>
          <w:i/>
          <w:iCs/>
          <w:color w:val="222222"/>
        </w:rPr>
        <w:t>Journal of the American Planning Association</w:t>
      </w:r>
      <w:r>
        <w:rPr>
          <w:color w:val="222222"/>
        </w:rPr>
        <w:t> 72.3 (2006): 279-284.</w:t>
      </w:r>
      <w:r>
        <w:t xml:space="preserve"> doi:10.1080/01944360608976750</w:t>
      </w:r>
    </w:p>
  </w:comment>
  <w:comment w:id="147" w:author="Paez, Antonio" w:date="2022-07-27T12:31:00Z" w:initials="PA">
    <w:p w14:paraId="3DB9A03F" w14:textId="77777777" w:rsidR="00AC1222" w:rsidRDefault="00AC1222">
      <w:pPr>
        <w:pStyle w:val="CommentText"/>
      </w:pPr>
      <w:r>
        <w:rPr>
          <w:rStyle w:val="CommentReference"/>
        </w:rPr>
        <w:annotationRef/>
      </w:r>
      <w:r>
        <w:rPr>
          <w:color w:val="222222"/>
        </w:rPr>
        <w:t>Handy, Susan L., and Debbie A. Niemeier. "Measuring accessibility: an exploration of issues and alternatives." </w:t>
      </w:r>
      <w:r>
        <w:rPr>
          <w:i/>
          <w:iCs/>
          <w:color w:val="222222"/>
        </w:rPr>
        <w:t>Environment and planning A</w:t>
      </w:r>
      <w:r>
        <w:rPr>
          <w:color w:val="222222"/>
        </w:rPr>
        <w:t> 29.7 (1997): 1175-1194.</w:t>
      </w:r>
      <w:r>
        <w:t xml:space="preserve"> doi:10.1068/a291175</w:t>
      </w:r>
    </w:p>
    <w:p w14:paraId="15455E24" w14:textId="77777777" w:rsidR="00AC1222" w:rsidRDefault="00AC1222">
      <w:pPr>
        <w:pStyle w:val="CommentText"/>
      </w:pPr>
    </w:p>
    <w:p w14:paraId="165AEC05" w14:textId="77777777" w:rsidR="00AC1222" w:rsidRDefault="00AC1222" w:rsidP="001623DF">
      <w:pPr>
        <w:pStyle w:val="CommentText"/>
      </w:pPr>
      <w:r>
        <w:t xml:space="preserve">Social Exclusion Unit. (2003). </w:t>
      </w:r>
      <w:r>
        <w:rPr>
          <w:i/>
          <w:iCs/>
        </w:rPr>
        <w:t>Making the Connections: Final Report on Transportation and Social Exclusion</w:t>
      </w:r>
      <w:r>
        <w:t>. London: HMSO.</w:t>
      </w:r>
    </w:p>
  </w:comment>
  <w:comment w:id="153" w:author="Paez, Antonio" w:date="2022-07-27T12:41:00Z" w:initials="PA">
    <w:p w14:paraId="453F736F" w14:textId="77777777" w:rsidR="00AC1222" w:rsidRDefault="00AC1222" w:rsidP="001623DF">
      <w:pPr>
        <w:pStyle w:val="CommentText"/>
      </w:pPr>
      <w:r>
        <w:rPr>
          <w:rStyle w:val="CommentReference"/>
        </w:rPr>
        <w:annotationRef/>
      </w:r>
      <w:proofErr w:type="spellStart"/>
      <w:r>
        <w:t>Paez</w:t>
      </w:r>
      <w:proofErr w:type="spellEnd"/>
      <w:r>
        <w:t xml:space="preserve">, A., Scott, D. M., &amp; Morency, C. (2012). Measuring accessibility: positive and normative implementations of various accessibility indicators. </w:t>
      </w:r>
      <w:r>
        <w:rPr>
          <w:i/>
          <w:iCs/>
        </w:rPr>
        <w:t>Journal of Transport Geography, 25</w:t>
      </w:r>
      <w:r>
        <w:t>, 141-153. doi:10.1016/j.jtrangeo.2012.03.016</w:t>
      </w:r>
    </w:p>
  </w:comment>
  <w:comment w:id="172" w:author="Paez, Antonio" w:date="2022-07-27T12:50:00Z" w:initials="PA">
    <w:p w14:paraId="1E2DC402" w14:textId="77777777" w:rsidR="00AC1222" w:rsidRDefault="00AC1222">
      <w:pPr>
        <w:pStyle w:val="CommentText"/>
      </w:pPr>
      <w:r>
        <w:rPr>
          <w:rStyle w:val="CommentReference"/>
        </w:rPr>
        <w:annotationRef/>
      </w:r>
      <w:proofErr w:type="spellStart"/>
      <w:r>
        <w:rPr>
          <w:color w:val="222222"/>
          <w:highlight w:val="white"/>
        </w:rPr>
        <w:t>Boisjoly</w:t>
      </w:r>
      <w:proofErr w:type="spellEnd"/>
      <w:r>
        <w:rPr>
          <w:color w:val="222222"/>
          <w:highlight w:val="white"/>
        </w:rPr>
        <w:t>, Geneviève, and Ahmed M. El-Geneidy. "How to get there? A critical assessment of accessibility objectives and indicators in metropolitan transportation plans." </w:t>
      </w:r>
      <w:r>
        <w:rPr>
          <w:i/>
          <w:iCs/>
          <w:color w:val="222222"/>
          <w:highlight w:val="white"/>
        </w:rPr>
        <w:t>Transport Policy</w:t>
      </w:r>
      <w:r>
        <w:rPr>
          <w:color w:val="222222"/>
          <w:highlight w:val="white"/>
        </w:rPr>
        <w:t> 55 (2017): 38-50. Doi:</w:t>
      </w:r>
      <w:r>
        <w:t xml:space="preserve"> </w:t>
      </w:r>
      <w:r>
        <w:rPr>
          <w:color w:val="222222"/>
          <w:highlight w:val="white"/>
        </w:rPr>
        <w:t>10.1016/j.tranpol.2016.12.011</w:t>
      </w:r>
    </w:p>
    <w:p w14:paraId="5CC534E0" w14:textId="77777777" w:rsidR="00AC1222" w:rsidRDefault="00AC1222">
      <w:pPr>
        <w:pStyle w:val="CommentText"/>
      </w:pPr>
    </w:p>
    <w:p w14:paraId="321354A9" w14:textId="77777777" w:rsidR="00AC1222" w:rsidRDefault="00AC1222" w:rsidP="001623DF">
      <w:pPr>
        <w:pStyle w:val="CommentText"/>
      </w:pPr>
      <w:r>
        <w:rPr>
          <w:color w:val="222222"/>
        </w:rPr>
        <w:t>Proffitt, David G., et al. "Accessibility planning in American metropolitan areas: Are we there yet?." </w:t>
      </w:r>
      <w:r>
        <w:rPr>
          <w:i/>
          <w:iCs/>
          <w:color w:val="222222"/>
        </w:rPr>
        <w:t>Urban Studies</w:t>
      </w:r>
      <w:r>
        <w:rPr>
          <w:color w:val="222222"/>
        </w:rPr>
        <w:t> 56.1 (2019): 167-192.</w:t>
      </w:r>
      <w:r>
        <w:t xml:space="preserve"> doi:10.1177/0042098017710122</w:t>
      </w:r>
    </w:p>
  </w:comment>
  <w:comment w:id="179" w:author="Paez, Antonio" w:date="2022-07-27T12:56:00Z" w:initials="PA">
    <w:p w14:paraId="22040212" w14:textId="77777777" w:rsidR="00AC1222" w:rsidRDefault="00AC1222" w:rsidP="001623DF">
      <w:pPr>
        <w:pStyle w:val="CommentText"/>
      </w:pPr>
      <w:r>
        <w:rPr>
          <w:rStyle w:val="CommentReference"/>
        </w:rPr>
        <w:annotationRef/>
      </w:r>
      <w:r>
        <w:rPr>
          <w:color w:val="222222"/>
        </w:rPr>
        <w:t>Handy, Susan. "Is accessibility an idea whose time has finally come?." </w:t>
      </w:r>
      <w:r>
        <w:rPr>
          <w:i/>
          <w:iCs/>
          <w:color w:val="222222"/>
        </w:rPr>
        <w:t>Transportation Research Part D: Transport and Environment</w:t>
      </w:r>
      <w:r>
        <w:rPr>
          <w:color w:val="222222"/>
        </w:rPr>
        <w:t> 83 (2020): 102319.</w:t>
      </w:r>
      <w:r>
        <w:t xml:space="preserve"> doi:10.1016/j.trd.2020.102319</w:t>
      </w:r>
    </w:p>
  </w:comment>
  <w:comment w:id="192" w:author="Paez, Antonio" w:date="2022-07-27T12:24:00Z" w:initials="PA">
    <w:p w14:paraId="01A9B8C3" w14:textId="77777777" w:rsidR="00AC1222" w:rsidRDefault="00AC1222">
      <w:pPr>
        <w:pStyle w:val="CommentText"/>
      </w:pPr>
      <w:r>
        <w:rPr>
          <w:rStyle w:val="CommentReference"/>
        </w:rPr>
        <w:annotationRef/>
      </w:r>
      <w:proofErr w:type="spellStart"/>
      <w:r>
        <w:rPr>
          <w:color w:val="222222"/>
        </w:rPr>
        <w:t>Páez</w:t>
      </w:r>
      <w:proofErr w:type="spellEnd"/>
      <w:r>
        <w:rPr>
          <w:color w:val="222222"/>
        </w:rPr>
        <w:t>, Antonio, et al. "Comparing distance, time, and metabolic energy cost functions for walking accessibility in infrastructure-poor regions." </w:t>
      </w:r>
      <w:r>
        <w:rPr>
          <w:i/>
          <w:iCs/>
          <w:color w:val="222222"/>
        </w:rPr>
        <w:t>Journal of transport geography</w:t>
      </w:r>
      <w:r>
        <w:rPr>
          <w:color w:val="222222"/>
        </w:rPr>
        <w:t> 82 (2020): 102564.</w:t>
      </w:r>
      <w:r>
        <w:t xml:space="preserve"> doi:10.1016/j.jtrangeo.2019.102564</w:t>
      </w:r>
    </w:p>
    <w:p w14:paraId="6721C49D" w14:textId="77777777" w:rsidR="00AC1222" w:rsidRDefault="00AC1222">
      <w:pPr>
        <w:pStyle w:val="CommentText"/>
      </w:pPr>
    </w:p>
    <w:p w14:paraId="1580A896" w14:textId="77777777" w:rsidR="00AC1222" w:rsidRDefault="00AC1222">
      <w:pPr>
        <w:pStyle w:val="CommentText"/>
      </w:pPr>
      <w:r>
        <w:t xml:space="preserve">Iseki, H., &amp; Tingstrom, M. (2014). A new approach for bikeshed analysis with consideration of topography, street connectivity, and energy consumption. </w:t>
      </w:r>
      <w:r>
        <w:rPr>
          <w:i/>
          <w:iCs/>
        </w:rPr>
        <w:t>Computers Environment and Urban Systems, 48</w:t>
      </w:r>
      <w:r>
        <w:t>, 166-177. doi:10.1016/j.compenvurbsys.2014.07.008</w:t>
      </w:r>
    </w:p>
    <w:p w14:paraId="03D03081" w14:textId="77777777" w:rsidR="00AC1222" w:rsidRDefault="00AC1222">
      <w:pPr>
        <w:pStyle w:val="CommentText"/>
      </w:pPr>
    </w:p>
    <w:p w14:paraId="0975BAE1" w14:textId="77777777" w:rsidR="00AC1222" w:rsidRDefault="00AC1222" w:rsidP="001623DF">
      <w:pPr>
        <w:pStyle w:val="CommentText"/>
      </w:pPr>
      <w:r>
        <w:t xml:space="preserve">Hsu, C. I., &amp; Tsai, Y. C. (2014). An energy expenditure approach for estimating walking distance. </w:t>
      </w:r>
      <w:r>
        <w:rPr>
          <w:i/>
          <w:iCs/>
        </w:rPr>
        <w:t>Environment and Planning B-Planning &amp; Design, 41</w:t>
      </w:r>
      <w:r>
        <w:t>(2), 289-306. doi:10.1068/b37169</w:t>
      </w:r>
    </w:p>
  </w:comment>
  <w:comment w:id="205" w:author="Paez, Antonio" w:date="2022-07-27T13:18:00Z" w:initials="PA">
    <w:p w14:paraId="39181EA8" w14:textId="77777777" w:rsidR="00AC1222" w:rsidRDefault="00AC1222">
      <w:pPr>
        <w:pStyle w:val="CommentText"/>
      </w:pPr>
      <w:r>
        <w:rPr>
          <w:rStyle w:val="CommentReference"/>
        </w:rPr>
        <w:annotationRef/>
      </w:r>
      <w:proofErr w:type="spellStart"/>
      <w:r>
        <w:rPr>
          <w:color w:val="222222"/>
        </w:rPr>
        <w:t>Arranz</w:t>
      </w:r>
      <w:proofErr w:type="spellEnd"/>
      <w:r>
        <w:rPr>
          <w:color w:val="222222"/>
        </w:rPr>
        <w:t>-López, Aldo, et al. "Measuring relative non-motorized accessibility to retail activities." </w:t>
      </w:r>
      <w:r>
        <w:rPr>
          <w:i/>
          <w:iCs/>
          <w:color w:val="222222"/>
        </w:rPr>
        <w:t>International journal of sustainable transportation</w:t>
      </w:r>
      <w:r>
        <w:rPr>
          <w:color w:val="222222"/>
        </w:rPr>
        <w:t> 13.9 (2019): 639-651.</w:t>
      </w:r>
      <w:r>
        <w:t xml:space="preserve"> doi:10.1080/15568318.2018.1498563</w:t>
      </w:r>
    </w:p>
    <w:p w14:paraId="6D5CE36D" w14:textId="77777777" w:rsidR="00AC1222" w:rsidRDefault="00AC1222">
      <w:pPr>
        <w:pStyle w:val="CommentText"/>
      </w:pPr>
    </w:p>
    <w:p w14:paraId="1F8DC8FB" w14:textId="77777777" w:rsidR="00AC1222" w:rsidRDefault="00AC1222">
      <w:pPr>
        <w:pStyle w:val="CommentText"/>
      </w:pPr>
      <w:r>
        <w:rPr>
          <w:color w:val="222222"/>
        </w:rPr>
        <w:t>Li, Aoyong, Yizhe Huang, and Kay W. Axhausen. "An approach to imputing destination activities for inclusion in measures of bicycle accessibility." </w:t>
      </w:r>
      <w:r>
        <w:rPr>
          <w:i/>
          <w:iCs/>
          <w:color w:val="222222"/>
        </w:rPr>
        <w:t>Journal of transport geography</w:t>
      </w:r>
      <w:r>
        <w:rPr>
          <w:color w:val="222222"/>
        </w:rPr>
        <w:t> 82 (2020): 102566.</w:t>
      </w:r>
      <w:r>
        <w:t xml:space="preserve"> doi:10.1016/j.jtrangeo.2019.102566</w:t>
      </w:r>
    </w:p>
    <w:p w14:paraId="1D640CBE" w14:textId="77777777" w:rsidR="00AC1222" w:rsidRDefault="00AC1222">
      <w:pPr>
        <w:pStyle w:val="CommentText"/>
      </w:pPr>
    </w:p>
    <w:p w14:paraId="22499A69" w14:textId="77777777" w:rsidR="00AC1222" w:rsidRDefault="00AC1222">
      <w:pPr>
        <w:pStyle w:val="CommentText"/>
      </w:pPr>
      <w:r>
        <w:rPr>
          <w:color w:val="222222"/>
        </w:rPr>
        <w:t>Rosas-Satizábal, Daniel, Luis A. Guzman, and Daniel Oviedo. "Cycling diversity, accessibility, and equality: An analysis of cycling commuting in Bogotá." </w:t>
      </w:r>
      <w:r>
        <w:rPr>
          <w:i/>
          <w:iCs/>
          <w:color w:val="222222"/>
        </w:rPr>
        <w:t>Transportation research part D: transport and environment</w:t>
      </w:r>
      <w:r>
        <w:rPr>
          <w:color w:val="222222"/>
        </w:rPr>
        <w:t> 88 (2020): 102562.</w:t>
      </w:r>
      <w:r>
        <w:t xml:space="preserve"> </w:t>
      </w:r>
    </w:p>
    <w:p w14:paraId="7CB56942" w14:textId="77777777" w:rsidR="00AC1222" w:rsidRDefault="00AC1222">
      <w:pPr>
        <w:pStyle w:val="CommentText"/>
      </w:pPr>
    </w:p>
    <w:p w14:paraId="47544576" w14:textId="77777777" w:rsidR="00AC1222" w:rsidRDefault="00AC1222" w:rsidP="001623DF">
      <w:pPr>
        <w:pStyle w:val="CommentText"/>
      </w:pPr>
      <w:r>
        <w:rPr>
          <w:color w:val="222222"/>
        </w:rPr>
        <w:t>Ortega, Emilio, et al. "Evaluating the impact of urban design scenarios on walking accessibility: the case of the Madrid ‘Centro’district." </w:t>
      </w:r>
      <w:r>
        <w:rPr>
          <w:i/>
          <w:iCs/>
          <w:color w:val="222222"/>
        </w:rPr>
        <w:t>Sustainable Cities and Society</w:t>
      </w:r>
      <w:r>
        <w:rPr>
          <w:color w:val="222222"/>
        </w:rPr>
        <w:t> 74 (2021): 103156.</w:t>
      </w:r>
      <w:r>
        <w:t xml:space="preserve"> doi:10.1016/j.scs.2021.103156</w:t>
      </w:r>
    </w:p>
  </w:comment>
  <w:comment w:id="316" w:author="Paez, Antonio" w:date="2022-07-27T13:50:00Z" w:initials="PA">
    <w:p w14:paraId="59B3A001" w14:textId="77777777" w:rsidR="00AC1222" w:rsidRDefault="00AC1222" w:rsidP="001623DF">
      <w:pPr>
        <w:pStyle w:val="CommentText"/>
      </w:pPr>
      <w:bookmarkStart w:id="319" w:name="_Hlk115094003"/>
      <w:r>
        <w:rPr>
          <w:rStyle w:val="CommentReference"/>
        </w:rPr>
        <w:annotationRef/>
      </w:r>
      <w:r>
        <w:t>Begin this section with a more general background on accessibility before zooming into active travel-based accessibility</w:t>
      </w:r>
    </w:p>
    <w:bookmarkEnd w:id="319"/>
  </w:comment>
  <w:comment w:id="231" w:author="Paez, Antonio" w:date="2022-07-26T13:55:00Z" w:initials="PA">
    <w:p w14:paraId="1D8CDC79" w14:textId="2607522B" w:rsidR="00AC1222" w:rsidRDefault="00AC1222" w:rsidP="001623DF">
      <w:pPr>
        <w:pStyle w:val="CommentText"/>
      </w:pPr>
      <w:r>
        <w:rPr>
          <w:rStyle w:val="CommentReference"/>
        </w:rPr>
        <w:annotationRef/>
      </w:r>
      <w:r>
        <w:t>This idea needs to be developed more fully.</w:t>
      </w:r>
    </w:p>
  </w:comment>
  <w:comment w:id="339" w:author="Paez, Antonio" w:date="2022-07-28T10:25:00Z" w:initials="PA">
    <w:p w14:paraId="7131F4F7" w14:textId="77777777" w:rsidR="00AC1222" w:rsidRDefault="00AC1222" w:rsidP="001623DF">
      <w:pPr>
        <w:pStyle w:val="CommentText"/>
      </w:pPr>
      <w:r>
        <w:rPr>
          <w:rStyle w:val="CommentReference"/>
        </w:rPr>
        <w:annotationRef/>
      </w:r>
      <w:r>
        <w:t xml:space="preserve">These methods are </w:t>
      </w:r>
      <w:proofErr w:type="gramStart"/>
      <w:r>
        <w:t>fairly general</w:t>
      </w:r>
      <w:proofErr w:type="gramEnd"/>
      <w:r>
        <w:t xml:space="preserve"> and where not developed specifically for active travel.</w:t>
      </w:r>
    </w:p>
  </w:comment>
  <w:comment w:id="349" w:author="Paez, Antonio" w:date="2022-07-28T10:43:00Z" w:initials="PA">
    <w:p w14:paraId="0AADD70B" w14:textId="77777777" w:rsidR="00AC1222" w:rsidRDefault="00AC1222" w:rsidP="001623DF">
      <w:pPr>
        <w:pStyle w:val="CommentText"/>
      </w:pPr>
      <w:r>
        <w:rPr>
          <w:rStyle w:val="CommentReference"/>
        </w:rPr>
        <w:annotationRef/>
      </w:r>
      <w:r>
        <w:t xml:space="preserve">Not for individuals, in fact these measures are typically insensitive to the characteristics of individuals </w:t>
      </w:r>
    </w:p>
  </w:comment>
  <w:comment w:id="358" w:author="Paez, Antonio" w:date="2022-07-28T10:26:00Z" w:initials="PA">
    <w:p w14:paraId="0543EE8D" w14:textId="77777777" w:rsidR="00AC1222" w:rsidRDefault="00AC1222" w:rsidP="00A12BB4">
      <w:pPr>
        <w:pStyle w:val="CommentText"/>
      </w:pPr>
      <w:r>
        <w:rPr>
          <w:rStyle w:val="CommentReference"/>
        </w:rPr>
        <w:annotationRef/>
      </w:r>
      <w:r>
        <w:rPr>
          <w:color w:val="222222"/>
        </w:rPr>
        <w:t>Páez, Antonio, et al. "Relative accessibility deprivation indicators for urban settings: Definitions and application to food deserts in Montreal." </w:t>
      </w:r>
      <w:r>
        <w:rPr>
          <w:i/>
          <w:iCs/>
          <w:color w:val="222222"/>
        </w:rPr>
        <w:t>Urban Studies</w:t>
      </w:r>
      <w:r>
        <w:rPr>
          <w:color w:val="222222"/>
        </w:rPr>
        <w:t> 47.7 (2010): 1415-1438.</w:t>
      </w:r>
      <w:r>
        <w:t xml:space="preserve"> doi:10.1177/0042098009353626</w:t>
      </w:r>
    </w:p>
  </w:comment>
  <w:comment w:id="361" w:author="Paez, Antonio" w:date="2022-07-28T10:57:00Z" w:initials="PA">
    <w:p w14:paraId="588E23A0" w14:textId="77777777" w:rsidR="00AC1222" w:rsidRDefault="00AC1222" w:rsidP="001623DF">
      <w:pPr>
        <w:pStyle w:val="CommentText"/>
      </w:pPr>
      <w:r>
        <w:rPr>
          <w:rStyle w:val="CommentReference"/>
        </w:rPr>
        <w:annotationRef/>
      </w:r>
      <w:r>
        <w:t>Write this in equation form: one equation for individual-based and one for place-based with the restriction mentioned</w:t>
      </w:r>
    </w:p>
  </w:comment>
  <w:comment w:id="377" w:author="Paez, Antonio" w:date="2022-07-26T13:57:00Z" w:initials="PA">
    <w:p w14:paraId="5F9AF7BC" w14:textId="1AF4FECE" w:rsidR="00AC1222" w:rsidRDefault="00AC1222" w:rsidP="001623DF">
      <w:pPr>
        <w:pStyle w:val="CommentText"/>
      </w:pPr>
      <w:r>
        <w:rPr>
          <w:rStyle w:val="CommentReference"/>
        </w:rPr>
        <w:annotationRef/>
      </w:r>
      <w:r>
        <w:t>According to whom?</w:t>
      </w:r>
    </w:p>
  </w:comment>
  <w:comment w:id="384" w:author="Paez, Antonio" w:date="2022-07-26T13:55:00Z" w:initials="PA">
    <w:p w14:paraId="73481AAD" w14:textId="77777777" w:rsidR="00AC1222" w:rsidRDefault="00AC1222" w:rsidP="00341FEC">
      <w:pPr>
        <w:pStyle w:val="CommentText"/>
      </w:pPr>
      <w:r>
        <w:rPr>
          <w:rStyle w:val="CommentReference"/>
        </w:rPr>
        <w:annotationRef/>
      </w:r>
      <w:r>
        <w:t>I feel like this sentence is premature here. The argument should go from general to specific: before discussing the differences between the two active modes it is important to distinguish between motorized and active travel.</w:t>
      </w:r>
    </w:p>
  </w:comment>
  <w:comment w:id="385" w:author="Mahdis Moghadasi" w:date="2022-09-28T10:28:00Z" w:initials="MM">
    <w:p w14:paraId="43D23E76" w14:textId="601D33D6" w:rsidR="00AC1222" w:rsidRDefault="00AC1222">
      <w:pPr>
        <w:pStyle w:val="CommentText"/>
      </w:pPr>
      <w:r>
        <w:rPr>
          <w:rStyle w:val="CommentReference"/>
        </w:rPr>
        <w:annotationRef/>
      </w:r>
      <w:r>
        <w:t>We discussed about these differences in Introduction</w:t>
      </w:r>
    </w:p>
  </w:comment>
  <w:comment w:id="405" w:author="Paez, Antonio" w:date="2022-07-27T14:03:00Z" w:initials="PA">
    <w:p w14:paraId="37F12706" w14:textId="77777777" w:rsidR="00AC1222" w:rsidRDefault="00AC1222">
      <w:pPr>
        <w:pStyle w:val="CommentText"/>
      </w:pPr>
      <w:r>
        <w:rPr>
          <w:rStyle w:val="CommentReference"/>
        </w:rPr>
        <w:annotationRef/>
      </w:r>
      <w:r>
        <w:rPr>
          <w:color w:val="2E2E2E"/>
        </w:rPr>
        <w:t xml:space="preserve">Please read this paper: </w:t>
      </w:r>
      <w:r>
        <w:t xml:space="preserve">Romero, O., &amp; Abelló, A. (2010). A framework for multidimensional design of data warehouses from ontologies. </w:t>
      </w:r>
      <w:r>
        <w:rPr>
          <w:i/>
          <w:iCs/>
        </w:rPr>
        <w:t>Data &amp; Knowledge Engineering, 69</w:t>
      </w:r>
      <w:r>
        <w:t>(11), 1138-1157. doi:10.1016/j.datak.2010.07.007</w:t>
      </w:r>
    </w:p>
    <w:p w14:paraId="3972DFC8" w14:textId="77777777" w:rsidR="00AC1222" w:rsidRDefault="00AC1222">
      <w:pPr>
        <w:pStyle w:val="CommentText"/>
      </w:pPr>
    </w:p>
    <w:p w14:paraId="06FFC3E4" w14:textId="77777777" w:rsidR="00AC1222" w:rsidRDefault="00AC1222">
      <w:pPr>
        <w:pStyle w:val="CommentText"/>
      </w:pPr>
      <w:r>
        <w:rPr>
          <w:color w:val="538135"/>
        </w:rPr>
        <w:t>In this paper we introduce a user-centered approach to support the end-user requirements elicitation and the data warehouse multidimensional design tasks. It consists of three steps:•</w:t>
      </w:r>
    </w:p>
    <w:p w14:paraId="1D0AB934" w14:textId="77777777" w:rsidR="00AC1222" w:rsidRDefault="00AC1222">
      <w:pPr>
        <w:pStyle w:val="CommentText"/>
      </w:pPr>
      <w:r>
        <w:rPr>
          <w:b/>
          <w:bCs/>
          <w:color w:val="538135"/>
        </w:rPr>
        <w:t>First, our approach starts by fully analyzing the data sources to identify, without considering requirements yet,</w:t>
      </w:r>
      <w:r>
        <w:rPr>
          <w:color w:val="538135"/>
        </w:rPr>
        <w:t xml:space="preserve"> the multidimensional knowledge they capture (i.e., data likely to be analyzed from a multidimensional point of view).</w:t>
      </w:r>
    </w:p>
    <w:p w14:paraId="3F6FBC48" w14:textId="77777777" w:rsidR="00AC1222" w:rsidRDefault="00AC1222">
      <w:pPr>
        <w:pStyle w:val="CommentText"/>
      </w:pPr>
      <w:r>
        <w:rPr>
          <w:color w:val="538135"/>
        </w:rPr>
        <w:t>•</w:t>
      </w:r>
    </w:p>
    <w:p w14:paraId="3C96FF6E" w14:textId="77777777" w:rsidR="00AC1222" w:rsidRDefault="00AC1222">
      <w:pPr>
        <w:pStyle w:val="CommentText"/>
      </w:pPr>
      <w:r>
        <w:rPr>
          <w:b/>
          <w:bCs/>
          <w:color w:val="538135"/>
        </w:rPr>
        <w:t>Next, we propose to exploit this knowledge in order to support the requirements elicitation task.</w:t>
      </w:r>
      <w:r>
        <w:rPr>
          <w:color w:val="538135"/>
        </w:rPr>
        <w:t xml:space="preserve"> In this way, we are already conciliating requirements with the data sources, and we are able to fully exploit the analysis capabilities of the sources.</w:t>
      </w:r>
    </w:p>
    <w:p w14:paraId="07D200AC" w14:textId="77777777" w:rsidR="00AC1222" w:rsidRDefault="00AC1222">
      <w:pPr>
        <w:pStyle w:val="CommentText"/>
      </w:pPr>
      <w:r>
        <w:rPr>
          <w:color w:val="2E2E2E"/>
        </w:rPr>
        <w:t>Comment from Antonio: This latter point is important I think because it is how we connect with our partners in practice: what are their knowledge requirements? What do they aim to achieve with the data and measures proposed??</w:t>
      </w:r>
    </w:p>
    <w:p w14:paraId="1E707491" w14:textId="77777777" w:rsidR="00AC1222" w:rsidRDefault="00AC1222">
      <w:pPr>
        <w:pStyle w:val="CommentText"/>
      </w:pPr>
    </w:p>
    <w:p w14:paraId="5B34AD59" w14:textId="77777777" w:rsidR="00AC1222" w:rsidRDefault="00AC1222">
      <w:pPr>
        <w:pStyle w:val="CommentText"/>
      </w:pPr>
      <w:r>
        <w:rPr>
          <w:color w:val="538135"/>
        </w:rPr>
        <w:t>•</w:t>
      </w:r>
    </w:p>
    <w:p w14:paraId="453D0137" w14:textId="77777777" w:rsidR="00AC1222" w:rsidRDefault="00AC1222" w:rsidP="001623DF">
      <w:pPr>
        <w:pStyle w:val="CommentText"/>
      </w:pPr>
      <w:r>
        <w:rPr>
          <w:color w:val="538135"/>
        </w:rPr>
        <w:t>Finally, once requirements are clear, we automatically create the data warehouse conceptual schema according to them, and the multidimensional knowledge extracted from the sources.</w:t>
      </w:r>
    </w:p>
  </w:comment>
  <w:comment w:id="408" w:author="Mahdis Moghadasi" w:date="2022-07-04T09:27:00Z" w:initials="MM">
    <w:p w14:paraId="5EDCC819" w14:textId="6DF33ECE" w:rsidR="00AC1222" w:rsidRDefault="00AC1222">
      <w:pPr>
        <w:pStyle w:val="CommentText"/>
      </w:pPr>
      <w:r>
        <w:rPr>
          <w:rStyle w:val="CommentReference"/>
        </w:rPr>
        <w:annotationRef/>
      </w:r>
      <w:r>
        <w:t>How did you define these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2A17DE" w15:done="1"/>
  <w15:commentEx w15:paraId="3E78C739" w15:done="1"/>
  <w15:commentEx w15:paraId="2799BC83" w15:done="1"/>
  <w15:commentEx w15:paraId="5E0C32C5" w15:done="1"/>
  <w15:commentEx w15:paraId="499450CF" w15:done="1"/>
  <w15:commentEx w15:paraId="165AEC05" w15:done="1"/>
  <w15:commentEx w15:paraId="453F736F" w15:done="1"/>
  <w15:commentEx w15:paraId="321354A9" w15:done="1"/>
  <w15:commentEx w15:paraId="22040212" w15:done="1"/>
  <w15:commentEx w15:paraId="0975BAE1" w15:done="1"/>
  <w15:commentEx w15:paraId="47544576" w15:done="1"/>
  <w15:commentEx w15:paraId="59B3A001" w15:done="1"/>
  <w15:commentEx w15:paraId="1D8CDC79" w15:done="1"/>
  <w15:commentEx w15:paraId="7131F4F7" w15:done="0"/>
  <w15:commentEx w15:paraId="0AADD70B" w15:done="0"/>
  <w15:commentEx w15:paraId="0543EE8D" w15:done="1"/>
  <w15:commentEx w15:paraId="588E23A0" w15:done="0"/>
  <w15:commentEx w15:paraId="5F9AF7BC" w15:done="1"/>
  <w15:commentEx w15:paraId="73481AAD" w15:done="0"/>
  <w15:commentEx w15:paraId="43D23E76" w15:paraIdParent="73481AAD" w15:done="0"/>
  <w15:commentEx w15:paraId="453D0137" w15:done="0"/>
  <w15:commentEx w15:paraId="5EDCC8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B98C0" w16cex:dateUtc="2022-07-27T08:58:00Z"/>
  <w16cex:commentExtensible w16cex:durableId="268B9FF3" w16cex:dateUtc="2022-07-27T09:28:00Z"/>
  <w16cex:commentExtensible w16cex:durableId="268BA45E" w16cex:dateUtc="2022-07-27T09:47:00Z"/>
  <w16cex:commentExtensible w16cex:durableId="268BAA3A" w16cex:dateUtc="2022-07-27T10:12:00Z"/>
  <w16cex:commentExtensible w16cex:durableId="268BA767" w16cex:dateUtc="2022-07-27T10:00:00Z"/>
  <w16cex:commentExtensible w16cex:durableId="268BAEA9" w16cex:dateUtc="2022-07-27T10:31:00Z"/>
  <w16cex:commentExtensible w16cex:durableId="268BB0E2" w16cex:dateUtc="2022-07-27T10:41:00Z"/>
  <w16cex:commentExtensible w16cex:durableId="268BB322" w16cex:dateUtc="2022-07-27T10:50:00Z"/>
  <w16cex:commentExtensible w16cex:durableId="268BB47B" w16cex:dateUtc="2022-07-27T10:56:00Z"/>
  <w16cex:commentExtensible w16cex:durableId="268BB4C5" w16cex:dateUtc="2022-07-27T10:24:00Z"/>
  <w16cex:commentExtensible w16cex:durableId="268BB998" w16cex:dateUtc="2022-07-27T11:18:00Z"/>
  <w16cex:commentExtensible w16cex:durableId="268BC13A" w16cex:dateUtc="2022-07-27T11:50:00Z"/>
  <w16cex:commentExtensible w16cex:durableId="268A70E8" w16cex:dateUtc="2022-07-26T11:55:00Z"/>
  <w16cex:commentExtensible w16cex:durableId="268CE292" w16cex:dateUtc="2022-07-28T08:25:00Z"/>
  <w16cex:commentExtensible w16cex:durableId="268CE6E1" w16cex:dateUtc="2022-07-28T08:43:00Z"/>
  <w16cex:commentExtensible w16cex:durableId="268CE2CD" w16cex:dateUtc="2022-07-28T08:26:00Z"/>
  <w16cex:commentExtensible w16cex:durableId="268CEA23" w16cex:dateUtc="2022-07-28T08:57:00Z"/>
  <w16cex:commentExtensible w16cex:durableId="268A7153" w16cex:dateUtc="2022-07-26T11:57:00Z"/>
  <w16cex:commentExtensible w16cex:durableId="268BBFDC" w16cex:dateUtc="2022-07-26T11:55:00Z"/>
  <w16cex:commentExtensible w16cex:durableId="26DEA063" w16cex:dateUtc="2022-09-28T14:28:00Z"/>
  <w16cex:commentExtensible w16cex:durableId="268BC43C" w16cex:dateUtc="2022-07-27T12:03:00Z"/>
  <w16cex:commentExtensible w16cex:durableId="266D310C" w16cex:dateUtc="2022-07-04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2A17DE" w16cid:durableId="268B98C0"/>
  <w16cid:commentId w16cid:paraId="3E78C739" w16cid:durableId="268B9FF3"/>
  <w16cid:commentId w16cid:paraId="2799BC83" w16cid:durableId="268BA45E"/>
  <w16cid:commentId w16cid:paraId="5E0C32C5" w16cid:durableId="268BAA3A"/>
  <w16cid:commentId w16cid:paraId="499450CF" w16cid:durableId="268BA767"/>
  <w16cid:commentId w16cid:paraId="165AEC05" w16cid:durableId="268BAEA9"/>
  <w16cid:commentId w16cid:paraId="453F736F" w16cid:durableId="268BB0E2"/>
  <w16cid:commentId w16cid:paraId="321354A9" w16cid:durableId="268BB322"/>
  <w16cid:commentId w16cid:paraId="22040212" w16cid:durableId="268BB47B"/>
  <w16cid:commentId w16cid:paraId="0975BAE1" w16cid:durableId="268BB4C5"/>
  <w16cid:commentId w16cid:paraId="47544576" w16cid:durableId="268BB998"/>
  <w16cid:commentId w16cid:paraId="59B3A001" w16cid:durableId="268BC13A"/>
  <w16cid:commentId w16cid:paraId="1D8CDC79" w16cid:durableId="268A70E8"/>
  <w16cid:commentId w16cid:paraId="7131F4F7" w16cid:durableId="268CE292"/>
  <w16cid:commentId w16cid:paraId="0AADD70B" w16cid:durableId="268CE6E1"/>
  <w16cid:commentId w16cid:paraId="0543EE8D" w16cid:durableId="268CE2CD"/>
  <w16cid:commentId w16cid:paraId="588E23A0" w16cid:durableId="268CEA23"/>
  <w16cid:commentId w16cid:paraId="5F9AF7BC" w16cid:durableId="268A7153"/>
  <w16cid:commentId w16cid:paraId="73481AAD" w16cid:durableId="268BBFDC"/>
  <w16cid:commentId w16cid:paraId="43D23E76" w16cid:durableId="26DEA063"/>
  <w16cid:commentId w16cid:paraId="453D0137" w16cid:durableId="268BC43C"/>
  <w16cid:commentId w16cid:paraId="5EDCC819" w16cid:durableId="266D31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7A1EA" w14:textId="77777777" w:rsidR="001F12CB" w:rsidRDefault="001F12CB" w:rsidP="00396570">
      <w:pPr>
        <w:spacing w:after="0" w:line="240" w:lineRule="auto"/>
      </w:pPr>
      <w:r>
        <w:separator/>
      </w:r>
    </w:p>
  </w:endnote>
  <w:endnote w:type="continuationSeparator" w:id="0">
    <w:p w14:paraId="54283398" w14:textId="77777777" w:rsidR="001F12CB" w:rsidRDefault="001F12CB" w:rsidP="0039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Sakkal Majalla"/>
    <w:panose1 w:val="00000000000000000000"/>
    <w:charset w:val="B2"/>
    <w:family w:val="roman"/>
    <w:notTrueType/>
    <w:pitch w:val="default"/>
    <w:sig w:usb0="00002001" w:usb1="00000000" w:usb2="00000000" w:usb3="00000000" w:csb0="00000040" w:csb1="00000000"/>
  </w:font>
  <w:font w:name="AdvGulliv-R">
    <w:altName w:val="Calibri"/>
    <w:panose1 w:val="00000000000000000000"/>
    <w:charset w:val="B2"/>
    <w:family w:val="auto"/>
    <w:notTrueType/>
    <w:pitch w:val="default"/>
    <w:sig w:usb0="00002001" w:usb1="00000000" w:usb2="00000000" w:usb3="00000000" w:csb0="00000040"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harisSIL">
    <w:altName w:val="Arial"/>
    <w:panose1 w:val="00000000000000000000"/>
    <w:charset w:val="B2"/>
    <w:family w:val="swiss"/>
    <w:notTrueType/>
    <w:pitch w:val="default"/>
    <w:sig w:usb0="00002001" w:usb1="00000000" w:usb2="00000000" w:usb3="00000000" w:csb0="00000040" w:csb1="00000000"/>
  </w:font>
  <w:font w:name="AdvOT596495f2">
    <w:altName w:val="Cambria"/>
    <w:panose1 w:val="00000000000000000000"/>
    <w:charset w:val="00"/>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BoldItalic">
    <w:altName w:val="Calibri"/>
    <w:panose1 w:val="00000000000000000000"/>
    <w:charset w:val="00"/>
    <w:family w:val="auto"/>
    <w:notTrueType/>
    <w:pitch w:val="default"/>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DD429" w14:textId="77777777" w:rsidR="001F12CB" w:rsidRDefault="001F12CB" w:rsidP="00396570">
      <w:pPr>
        <w:spacing w:after="0" w:line="240" w:lineRule="auto"/>
      </w:pPr>
      <w:r>
        <w:separator/>
      </w:r>
    </w:p>
  </w:footnote>
  <w:footnote w:type="continuationSeparator" w:id="0">
    <w:p w14:paraId="29E1FB47" w14:textId="77777777" w:rsidR="001F12CB" w:rsidRDefault="001F12CB" w:rsidP="00396570">
      <w:pPr>
        <w:spacing w:after="0" w:line="240" w:lineRule="auto"/>
      </w:pPr>
      <w:r>
        <w:continuationSeparator/>
      </w:r>
    </w:p>
  </w:footnote>
  <w:footnote w:id="1">
    <w:p w14:paraId="2F45B443" w14:textId="77777777" w:rsidR="00AC1222" w:rsidRDefault="00AC1222" w:rsidP="00C0214E">
      <w:pPr>
        <w:pStyle w:val="FootnoteText"/>
        <w:bidi w:val="0"/>
      </w:pPr>
      <w:r>
        <w:t xml:space="preserve"> </w:t>
      </w:r>
      <w:r>
        <w:rPr>
          <w:rStyle w:val="FootnoteReference"/>
        </w:rPr>
        <w:footnoteRef/>
      </w:r>
      <w:r>
        <w:rPr>
          <w:rtl/>
        </w:rPr>
        <w:t xml:space="preserve"> </w:t>
      </w:r>
      <w:r>
        <w:rPr>
          <w:rFonts w:ascii="AdvGulliv-R" w:cs="AdvGulliv-R"/>
          <w:color w:val="000066"/>
          <w:sz w:val="13"/>
          <w:szCs w:val="13"/>
        </w:rPr>
        <w:t>Walkscore.com</w:t>
      </w:r>
      <w:r>
        <w:rPr>
          <w:rFonts w:ascii="AdvGulliv-R" w:cs="AdvGulliv-R"/>
          <w:color w:val="000000"/>
          <w:sz w:val="13"/>
          <w:szCs w:val="13"/>
        </w:rPr>
        <w:t>.</w:t>
      </w:r>
      <w:r w:rsidRPr="00F832B2">
        <w:rPr>
          <w:rFonts w:cstheme="minorHAnsi"/>
        </w:rPr>
        <w:t xml:space="preserve"> </w:t>
      </w:r>
    </w:p>
  </w:footnote>
  <w:footnote w:id="2">
    <w:p w14:paraId="2DF596D7" w14:textId="77777777" w:rsidR="00AC1222" w:rsidRPr="000A56DC" w:rsidRDefault="00AC1222" w:rsidP="00C0214E">
      <w:pPr>
        <w:autoSpaceDE w:val="0"/>
        <w:autoSpaceDN w:val="0"/>
        <w:adjustRightInd w:val="0"/>
        <w:spacing w:after="0" w:line="240" w:lineRule="auto"/>
        <w:rPr>
          <w:sz w:val="20"/>
          <w:szCs w:val="20"/>
        </w:rPr>
      </w:pPr>
      <w:r>
        <w:rPr>
          <w:rStyle w:val="FootnoteReference"/>
        </w:rPr>
        <w:footnoteRef/>
      </w:r>
      <w:r w:rsidRPr="000A56DC">
        <w:rPr>
          <w:sz w:val="20"/>
          <w:szCs w:val="20"/>
        </w:rPr>
        <w:t>most studies (conducted mainly in USA and Australia) use 1000 m buffers</w:t>
      </w:r>
      <w:r>
        <w:rPr>
          <w:sz w:val="20"/>
          <w:szCs w:val="20"/>
        </w:rPr>
        <w:t>.</w:t>
      </w:r>
      <w:r w:rsidRPr="000A56DC">
        <w:rPr>
          <w:sz w:val="20"/>
          <w:szCs w:val="20"/>
        </w:rPr>
        <w:t xml:space="preserve"> The European environmental questionnaire ALPHA used </w:t>
      </w:r>
      <w:r w:rsidRPr="000A56DC">
        <w:rPr>
          <w:sz w:val="20"/>
          <w:szCs w:val="20"/>
        </w:rPr>
        <w:t>a distance of 10- to 15-min walk (i.e. _1–1.6 km) as a neighborhood scale.</w:t>
      </w:r>
    </w:p>
    <w:p w14:paraId="41A887ED" w14:textId="77777777" w:rsidR="00AC1222" w:rsidRDefault="00AC1222" w:rsidP="00C0214E">
      <w:pPr>
        <w:pStyle w:val="FootnoteText"/>
        <w:bidi w:val="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3223"/>
    <w:multiLevelType w:val="hybridMultilevel"/>
    <w:tmpl w:val="566032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9E3A95"/>
    <w:multiLevelType w:val="hybridMultilevel"/>
    <w:tmpl w:val="3F4EE90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347276"/>
    <w:multiLevelType w:val="hybridMultilevel"/>
    <w:tmpl w:val="7C485BA8"/>
    <w:lvl w:ilvl="0" w:tplc="1009000F">
      <w:start w:val="1"/>
      <w:numFmt w:val="decimal"/>
      <w:lvlText w:val="%1."/>
      <w:lvlJc w:val="left"/>
      <w:pPr>
        <w:ind w:left="810" w:hanging="360"/>
      </w:pPr>
      <w:rPr>
        <w:rFonts w:hint="default"/>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15:restartNumberingAfterBreak="0">
    <w:nsid w:val="0C68282A"/>
    <w:multiLevelType w:val="hybridMultilevel"/>
    <w:tmpl w:val="048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320EA"/>
    <w:multiLevelType w:val="hybridMultilevel"/>
    <w:tmpl w:val="E872DEBC"/>
    <w:lvl w:ilvl="0" w:tplc="10090005">
      <w:start w:val="1"/>
      <w:numFmt w:val="bullet"/>
      <w:lvlText w:val=""/>
      <w:lvlJc w:val="left"/>
      <w:pPr>
        <w:ind w:left="-437" w:hanging="360"/>
      </w:pPr>
      <w:rPr>
        <w:rFonts w:ascii="Wingdings" w:hAnsi="Wingdings" w:hint="default"/>
      </w:rPr>
    </w:lvl>
    <w:lvl w:ilvl="1" w:tplc="10090003" w:tentative="1">
      <w:start w:val="1"/>
      <w:numFmt w:val="bullet"/>
      <w:lvlText w:val="o"/>
      <w:lvlJc w:val="left"/>
      <w:pPr>
        <w:ind w:left="283" w:hanging="360"/>
      </w:pPr>
      <w:rPr>
        <w:rFonts w:ascii="Courier New" w:hAnsi="Courier New" w:cs="Courier New" w:hint="default"/>
      </w:rPr>
    </w:lvl>
    <w:lvl w:ilvl="2" w:tplc="10090005" w:tentative="1">
      <w:start w:val="1"/>
      <w:numFmt w:val="bullet"/>
      <w:lvlText w:val=""/>
      <w:lvlJc w:val="left"/>
      <w:pPr>
        <w:ind w:left="1003" w:hanging="360"/>
      </w:pPr>
      <w:rPr>
        <w:rFonts w:ascii="Wingdings" w:hAnsi="Wingdings" w:hint="default"/>
      </w:rPr>
    </w:lvl>
    <w:lvl w:ilvl="3" w:tplc="10090001" w:tentative="1">
      <w:start w:val="1"/>
      <w:numFmt w:val="bullet"/>
      <w:lvlText w:val=""/>
      <w:lvlJc w:val="left"/>
      <w:pPr>
        <w:ind w:left="1723" w:hanging="360"/>
      </w:pPr>
      <w:rPr>
        <w:rFonts w:ascii="Symbol" w:hAnsi="Symbol" w:hint="default"/>
      </w:rPr>
    </w:lvl>
    <w:lvl w:ilvl="4" w:tplc="10090003" w:tentative="1">
      <w:start w:val="1"/>
      <w:numFmt w:val="bullet"/>
      <w:lvlText w:val="o"/>
      <w:lvlJc w:val="left"/>
      <w:pPr>
        <w:ind w:left="2443" w:hanging="360"/>
      </w:pPr>
      <w:rPr>
        <w:rFonts w:ascii="Courier New" w:hAnsi="Courier New" w:cs="Courier New" w:hint="default"/>
      </w:rPr>
    </w:lvl>
    <w:lvl w:ilvl="5" w:tplc="10090005" w:tentative="1">
      <w:start w:val="1"/>
      <w:numFmt w:val="bullet"/>
      <w:lvlText w:val=""/>
      <w:lvlJc w:val="left"/>
      <w:pPr>
        <w:ind w:left="3163" w:hanging="360"/>
      </w:pPr>
      <w:rPr>
        <w:rFonts w:ascii="Wingdings" w:hAnsi="Wingdings" w:hint="default"/>
      </w:rPr>
    </w:lvl>
    <w:lvl w:ilvl="6" w:tplc="10090001" w:tentative="1">
      <w:start w:val="1"/>
      <w:numFmt w:val="bullet"/>
      <w:lvlText w:val=""/>
      <w:lvlJc w:val="left"/>
      <w:pPr>
        <w:ind w:left="3883" w:hanging="360"/>
      </w:pPr>
      <w:rPr>
        <w:rFonts w:ascii="Symbol" w:hAnsi="Symbol" w:hint="default"/>
      </w:rPr>
    </w:lvl>
    <w:lvl w:ilvl="7" w:tplc="10090003" w:tentative="1">
      <w:start w:val="1"/>
      <w:numFmt w:val="bullet"/>
      <w:lvlText w:val="o"/>
      <w:lvlJc w:val="left"/>
      <w:pPr>
        <w:ind w:left="4603" w:hanging="360"/>
      </w:pPr>
      <w:rPr>
        <w:rFonts w:ascii="Courier New" w:hAnsi="Courier New" w:cs="Courier New" w:hint="default"/>
      </w:rPr>
    </w:lvl>
    <w:lvl w:ilvl="8" w:tplc="10090005" w:tentative="1">
      <w:start w:val="1"/>
      <w:numFmt w:val="bullet"/>
      <w:lvlText w:val=""/>
      <w:lvlJc w:val="left"/>
      <w:pPr>
        <w:ind w:left="5323" w:hanging="360"/>
      </w:pPr>
      <w:rPr>
        <w:rFonts w:ascii="Wingdings" w:hAnsi="Wingdings" w:hint="default"/>
      </w:rPr>
    </w:lvl>
  </w:abstractNum>
  <w:abstractNum w:abstractNumId="5" w15:restartNumberingAfterBreak="0">
    <w:nsid w:val="14286818"/>
    <w:multiLevelType w:val="hybridMultilevel"/>
    <w:tmpl w:val="52364C8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48F5F15"/>
    <w:multiLevelType w:val="hybridMultilevel"/>
    <w:tmpl w:val="B3EC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774C3"/>
    <w:multiLevelType w:val="hybridMultilevel"/>
    <w:tmpl w:val="92CC1568"/>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866096"/>
    <w:multiLevelType w:val="hybridMultilevel"/>
    <w:tmpl w:val="2C3EA8B2"/>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F4214C"/>
    <w:multiLevelType w:val="hybridMultilevel"/>
    <w:tmpl w:val="D56C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A2B67"/>
    <w:multiLevelType w:val="hybridMultilevel"/>
    <w:tmpl w:val="F4867E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4C7B01"/>
    <w:multiLevelType w:val="hybridMultilevel"/>
    <w:tmpl w:val="4A446B5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417CE8"/>
    <w:multiLevelType w:val="hybridMultilevel"/>
    <w:tmpl w:val="2202F76E"/>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6701A5"/>
    <w:multiLevelType w:val="hybridMultilevel"/>
    <w:tmpl w:val="F8768768"/>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D9050A"/>
    <w:multiLevelType w:val="hybridMultilevel"/>
    <w:tmpl w:val="2068899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E7513C"/>
    <w:multiLevelType w:val="hybridMultilevel"/>
    <w:tmpl w:val="32429D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D13718C"/>
    <w:multiLevelType w:val="hybridMultilevel"/>
    <w:tmpl w:val="127464FC"/>
    <w:lvl w:ilvl="0" w:tplc="1009000F">
      <w:start w:val="1"/>
      <w:numFmt w:val="decimal"/>
      <w:lvlText w:val="%1."/>
      <w:lvlJc w:val="left"/>
      <w:pPr>
        <w:ind w:left="578" w:hanging="360"/>
      </w:pPr>
      <w:rPr>
        <w:rFonts w:hint="default"/>
      </w:rPr>
    </w:lvl>
    <w:lvl w:ilvl="1" w:tplc="10090019">
      <w:start w:val="1"/>
      <w:numFmt w:val="lowerLetter"/>
      <w:lvlText w:val="%2."/>
      <w:lvlJc w:val="left"/>
      <w:pPr>
        <w:ind w:left="1298" w:hanging="360"/>
      </w:pPr>
    </w:lvl>
    <w:lvl w:ilvl="2" w:tplc="A62A17C0">
      <w:start w:val="1"/>
      <w:numFmt w:val="bullet"/>
      <w:lvlText w:val="-"/>
      <w:lvlJc w:val="left"/>
      <w:pPr>
        <w:ind w:left="2198" w:hanging="360"/>
      </w:pPr>
      <w:rPr>
        <w:rFonts w:ascii="Calibri" w:eastAsiaTheme="minorHAnsi" w:hAnsi="Calibri" w:cs="Calibri" w:hint="default"/>
        <w:b w:val="0"/>
        <w:color w:val="auto"/>
        <w:sz w:val="22"/>
      </w:rPr>
    </w:lvl>
    <w:lvl w:ilvl="3" w:tplc="1009000F" w:tentative="1">
      <w:start w:val="1"/>
      <w:numFmt w:val="decimal"/>
      <w:lvlText w:val="%4."/>
      <w:lvlJc w:val="left"/>
      <w:pPr>
        <w:ind w:left="2738" w:hanging="360"/>
      </w:pPr>
    </w:lvl>
    <w:lvl w:ilvl="4" w:tplc="10090019" w:tentative="1">
      <w:start w:val="1"/>
      <w:numFmt w:val="lowerLetter"/>
      <w:lvlText w:val="%5."/>
      <w:lvlJc w:val="left"/>
      <w:pPr>
        <w:ind w:left="3458" w:hanging="360"/>
      </w:pPr>
    </w:lvl>
    <w:lvl w:ilvl="5" w:tplc="1009001B" w:tentative="1">
      <w:start w:val="1"/>
      <w:numFmt w:val="lowerRoman"/>
      <w:lvlText w:val="%6."/>
      <w:lvlJc w:val="right"/>
      <w:pPr>
        <w:ind w:left="4178" w:hanging="180"/>
      </w:pPr>
    </w:lvl>
    <w:lvl w:ilvl="6" w:tplc="1009000F" w:tentative="1">
      <w:start w:val="1"/>
      <w:numFmt w:val="decimal"/>
      <w:lvlText w:val="%7."/>
      <w:lvlJc w:val="left"/>
      <w:pPr>
        <w:ind w:left="4898" w:hanging="360"/>
      </w:pPr>
    </w:lvl>
    <w:lvl w:ilvl="7" w:tplc="10090019" w:tentative="1">
      <w:start w:val="1"/>
      <w:numFmt w:val="lowerLetter"/>
      <w:lvlText w:val="%8."/>
      <w:lvlJc w:val="left"/>
      <w:pPr>
        <w:ind w:left="5618" w:hanging="360"/>
      </w:pPr>
    </w:lvl>
    <w:lvl w:ilvl="8" w:tplc="1009001B" w:tentative="1">
      <w:start w:val="1"/>
      <w:numFmt w:val="lowerRoman"/>
      <w:lvlText w:val="%9."/>
      <w:lvlJc w:val="right"/>
      <w:pPr>
        <w:ind w:left="6338" w:hanging="180"/>
      </w:pPr>
    </w:lvl>
  </w:abstractNum>
  <w:abstractNum w:abstractNumId="17" w15:restartNumberingAfterBreak="0">
    <w:nsid w:val="2FF6238A"/>
    <w:multiLevelType w:val="hybridMultilevel"/>
    <w:tmpl w:val="D2EA06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0C0712C"/>
    <w:multiLevelType w:val="hybridMultilevel"/>
    <w:tmpl w:val="C860C01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92887"/>
    <w:multiLevelType w:val="hybridMultilevel"/>
    <w:tmpl w:val="FD506A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61F0515"/>
    <w:multiLevelType w:val="hybridMultilevel"/>
    <w:tmpl w:val="939EA9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64F405D"/>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B2527E4"/>
    <w:multiLevelType w:val="hybridMultilevel"/>
    <w:tmpl w:val="7C485B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B4630AC"/>
    <w:multiLevelType w:val="hybridMultilevel"/>
    <w:tmpl w:val="926CDB06"/>
    <w:lvl w:ilvl="0" w:tplc="5B82255C">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4" w15:restartNumberingAfterBreak="0">
    <w:nsid w:val="3DF52782"/>
    <w:multiLevelType w:val="hybridMultilevel"/>
    <w:tmpl w:val="D42061D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0C51568"/>
    <w:multiLevelType w:val="hybridMultilevel"/>
    <w:tmpl w:val="B2DACC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86167D2"/>
    <w:multiLevelType w:val="hybridMultilevel"/>
    <w:tmpl w:val="8550B22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7" w15:restartNumberingAfterBreak="0">
    <w:nsid w:val="49BA33A3"/>
    <w:multiLevelType w:val="hybridMultilevel"/>
    <w:tmpl w:val="83C8177C"/>
    <w:lvl w:ilvl="0" w:tplc="774AC37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A654FB7"/>
    <w:multiLevelType w:val="hybridMultilevel"/>
    <w:tmpl w:val="7C00722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04236A7"/>
    <w:multiLevelType w:val="hybridMultilevel"/>
    <w:tmpl w:val="DB0CEC0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FD9565E"/>
    <w:multiLevelType w:val="hybridMultilevel"/>
    <w:tmpl w:val="26EEF0C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07E0B71"/>
    <w:multiLevelType w:val="hybridMultilevel"/>
    <w:tmpl w:val="577A71C0"/>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2756307"/>
    <w:multiLevelType w:val="hybridMultilevel"/>
    <w:tmpl w:val="72BC0D9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324223E"/>
    <w:multiLevelType w:val="hybridMultilevel"/>
    <w:tmpl w:val="CAF4AA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8A64F9"/>
    <w:multiLevelType w:val="multilevel"/>
    <w:tmpl w:val="F558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81FDE"/>
    <w:multiLevelType w:val="hybridMultilevel"/>
    <w:tmpl w:val="AFB67650"/>
    <w:lvl w:ilvl="0" w:tplc="68C6E614">
      <w:start w:val="1"/>
      <w:numFmt w:val="decimal"/>
      <w:pStyle w:val="ref"/>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F47EE6"/>
    <w:multiLevelType w:val="hybridMultilevel"/>
    <w:tmpl w:val="347C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882B0D"/>
    <w:multiLevelType w:val="hybridMultilevel"/>
    <w:tmpl w:val="9A8A436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D10DFD"/>
    <w:multiLevelType w:val="hybridMultilevel"/>
    <w:tmpl w:val="BC7A1E5C"/>
    <w:lvl w:ilvl="0" w:tplc="1009000F">
      <w:start w:val="1"/>
      <w:numFmt w:val="decimal"/>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3985F1E"/>
    <w:multiLevelType w:val="hybridMultilevel"/>
    <w:tmpl w:val="039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08176A"/>
    <w:multiLevelType w:val="hybridMultilevel"/>
    <w:tmpl w:val="E6AA8AA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7CD4F64"/>
    <w:multiLevelType w:val="hybridMultilevel"/>
    <w:tmpl w:val="8D4870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A456FA1"/>
    <w:multiLevelType w:val="hybridMultilevel"/>
    <w:tmpl w:val="700A8CE2"/>
    <w:lvl w:ilvl="0" w:tplc="E5DCCCD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B1C39E1"/>
    <w:multiLevelType w:val="hybridMultilevel"/>
    <w:tmpl w:val="7C92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3B49FC"/>
    <w:multiLevelType w:val="hybridMultilevel"/>
    <w:tmpl w:val="4926AC1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20"/>
  </w:num>
  <w:num w:numId="3">
    <w:abstractNumId w:val="16"/>
  </w:num>
  <w:num w:numId="4">
    <w:abstractNumId w:val="26"/>
  </w:num>
  <w:num w:numId="5">
    <w:abstractNumId w:val="4"/>
  </w:num>
  <w:num w:numId="6">
    <w:abstractNumId w:val="25"/>
  </w:num>
  <w:num w:numId="7">
    <w:abstractNumId w:val="42"/>
  </w:num>
  <w:num w:numId="8">
    <w:abstractNumId w:val="7"/>
  </w:num>
  <w:num w:numId="9">
    <w:abstractNumId w:val="40"/>
  </w:num>
  <w:num w:numId="10">
    <w:abstractNumId w:val="24"/>
  </w:num>
  <w:num w:numId="11">
    <w:abstractNumId w:val="10"/>
  </w:num>
  <w:num w:numId="12">
    <w:abstractNumId w:val="5"/>
  </w:num>
  <w:num w:numId="13">
    <w:abstractNumId w:val="21"/>
  </w:num>
  <w:num w:numId="14">
    <w:abstractNumId w:val="23"/>
  </w:num>
  <w:num w:numId="15">
    <w:abstractNumId w:val="31"/>
  </w:num>
  <w:num w:numId="16">
    <w:abstractNumId w:val="8"/>
  </w:num>
  <w:num w:numId="17">
    <w:abstractNumId w:val="38"/>
  </w:num>
  <w:num w:numId="18">
    <w:abstractNumId w:val="12"/>
  </w:num>
  <w:num w:numId="19">
    <w:abstractNumId w:val="19"/>
  </w:num>
  <w:num w:numId="20">
    <w:abstractNumId w:val="41"/>
  </w:num>
  <w:num w:numId="21">
    <w:abstractNumId w:val="22"/>
  </w:num>
  <w:num w:numId="22">
    <w:abstractNumId w:val="34"/>
  </w:num>
  <w:num w:numId="23">
    <w:abstractNumId w:val="35"/>
  </w:num>
  <w:num w:numId="24">
    <w:abstractNumId w:val="39"/>
  </w:num>
  <w:num w:numId="25">
    <w:abstractNumId w:val="33"/>
  </w:num>
  <w:num w:numId="26">
    <w:abstractNumId w:val="17"/>
  </w:num>
  <w:num w:numId="27">
    <w:abstractNumId w:val="43"/>
  </w:num>
  <w:num w:numId="28">
    <w:abstractNumId w:val="2"/>
  </w:num>
  <w:num w:numId="29">
    <w:abstractNumId w:val="14"/>
  </w:num>
  <w:num w:numId="30">
    <w:abstractNumId w:val="36"/>
  </w:num>
  <w:num w:numId="31">
    <w:abstractNumId w:val="0"/>
  </w:num>
  <w:num w:numId="32">
    <w:abstractNumId w:val="44"/>
  </w:num>
  <w:num w:numId="33">
    <w:abstractNumId w:val="6"/>
  </w:num>
  <w:num w:numId="34">
    <w:abstractNumId w:val="28"/>
  </w:num>
  <w:num w:numId="35">
    <w:abstractNumId w:val="15"/>
  </w:num>
  <w:num w:numId="36">
    <w:abstractNumId w:val="1"/>
  </w:num>
  <w:num w:numId="37">
    <w:abstractNumId w:val="3"/>
  </w:num>
  <w:num w:numId="38">
    <w:abstractNumId w:val="18"/>
  </w:num>
  <w:num w:numId="39">
    <w:abstractNumId w:val="37"/>
  </w:num>
  <w:num w:numId="40">
    <w:abstractNumId w:val="11"/>
  </w:num>
  <w:num w:numId="41">
    <w:abstractNumId w:val="29"/>
  </w:num>
  <w:num w:numId="42">
    <w:abstractNumId w:val="13"/>
  </w:num>
  <w:num w:numId="43">
    <w:abstractNumId w:val="9"/>
  </w:num>
  <w:num w:numId="44">
    <w:abstractNumId w:val="32"/>
  </w:num>
  <w:num w:numId="45">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ez, Antonio">
    <w15:presenceInfo w15:providerId="AD" w15:userId="S::paezha@mcmaster.ca::b37c5b05-ca8b-4d17-bd06-2a327b700903"/>
  </w15:person>
  <w15:person w15:author="Mahdis Moghadasi">
    <w15:presenceInfo w15:providerId="AD" w15:userId="S::mogham3@mcmaster.ca::5023851f-262b-4ed5-be24-64e6a52af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2p5vxx2zxtrfexpad5zaef0pxz5rr252a5&quot;&gt;Active travel-based accessibility&lt;record-ids&gt;&lt;item&gt;1&lt;/item&gt;&lt;item&gt;2&lt;/item&gt;&lt;item&gt;3&lt;/item&gt;&lt;item&gt;8&lt;/item&gt;&lt;item&gt;11&lt;/item&gt;&lt;item&gt;13&lt;/item&gt;&lt;item&gt;15&lt;/item&gt;&lt;item&gt;20&lt;/item&gt;&lt;item&gt;24&lt;/item&gt;&lt;item&gt;26&lt;/item&gt;&lt;item&gt;27&lt;/item&gt;&lt;item&gt;28&lt;/item&gt;&lt;item&gt;31&lt;/item&gt;&lt;item&gt;37&lt;/item&gt;&lt;item&gt;38&lt;/item&gt;&lt;item&gt;46&lt;/item&gt;&lt;item&gt;47&lt;/item&gt;&lt;item&gt;48&lt;/item&gt;&lt;item&gt;50&lt;/item&gt;&lt;item&gt;60&lt;/item&gt;&lt;item&gt;62&lt;/item&gt;&lt;item&gt;63&lt;/item&gt;&lt;item&gt;66&lt;/item&gt;&lt;item&gt;68&lt;/item&gt;&lt;item&gt;76&lt;/item&gt;&lt;item&gt;90&lt;/item&gt;&lt;item&gt;91&lt;/item&gt;&lt;item&gt;96&lt;/item&gt;&lt;item&gt;104&lt;/item&gt;&lt;item&gt;106&lt;/item&gt;&lt;item&gt;107&lt;/item&gt;&lt;item&gt;108&lt;/item&gt;&lt;item&gt;110&lt;/item&gt;&lt;item&gt;113&lt;/item&gt;&lt;item&gt;120&lt;/item&gt;&lt;item&gt;123&lt;/item&gt;&lt;item&gt;128&lt;/item&gt;&lt;item&gt;152&lt;/item&gt;&lt;item&gt;158&lt;/item&gt;&lt;item&gt;175&lt;/item&gt;&lt;item&gt;178&lt;/item&gt;&lt;item&gt;180&lt;/item&gt;&lt;item&gt;184&lt;/item&gt;&lt;item&gt;186&lt;/item&gt;&lt;item&gt;195&lt;/item&gt;&lt;item&gt;196&lt;/item&gt;&lt;item&gt;197&lt;/item&gt;&lt;item&gt;198&lt;/item&gt;&lt;item&gt;199&lt;/item&gt;&lt;item&gt;201&lt;/item&gt;&lt;item&gt;202&lt;/item&gt;&lt;item&gt;204&lt;/item&gt;&lt;item&gt;205&lt;/item&gt;&lt;item&gt;207&lt;/item&gt;&lt;item&gt;208&lt;/item&gt;&lt;item&gt;209&lt;/item&gt;&lt;item&gt;210&lt;/item&gt;&lt;item&gt;211&lt;/item&gt;&lt;item&gt;212&lt;/item&gt;&lt;item&gt;213&lt;/item&gt;&lt;item&gt;214&lt;/item&gt;&lt;item&gt;215&lt;/item&gt;&lt;item&gt;217&lt;/item&gt;&lt;item&gt;218&lt;/item&gt;&lt;item&gt;219&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7&lt;/item&gt;&lt;item&gt;248&lt;/item&gt;&lt;item&gt;249&lt;/item&gt;&lt;item&gt;250&lt;/item&gt;&lt;item&gt;251&lt;/item&gt;&lt;item&gt;252&lt;/item&gt;&lt;item&gt;254&lt;/item&gt;&lt;item&gt;255&lt;/item&gt;&lt;item&gt;256&lt;/item&gt;&lt;item&gt;257&lt;/item&gt;&lt;item&gt;258&lt;/item&gt;&lt;item&gt;259&lt;/item&gt;&lt;item&gt;260&lt;/item&gt;&lt;item&gt;261&lt;/item&gt;&lt;item&gt;262&lt;/item&gt;&lt;item&gt;263&lt;/item&gt;&lt;item&gt;264&lt;/item&gt;&lt;item&gt;265&lt;/item&gt;&lt;item&gt;266&lt;/item&gt;&lt;item&gt;267&lt;/item&gt;&lt;item&gt;268&lt;/item&gt;&lt;item&gt;269&lt;/item&gt;&lt;item&gt;270&lt;/item&gt;&lt;item&gt;271&lt;/item&gt;&lt;item&gt;274&lt;/item&gt;&lt;item&gt;275&lt;/item&gt;&lt;item&gt;276&lt;/item&gt;&lt;item&gt;277&lt;/item&gt;&lt;item&gt;278&lt;/item&gt;&lt;item&gt;279&lt;/item&gt;&lt;item&gt;280&lt;/item&gt;&lt;item&gt;281&lt;/item&gt;&lt;item&gt;282&lt;/item&gt;&lt;item&gt;283&lt;/item&gt;&lt;item&gt;285&lt;/item&gt;&lt;item&gt;286&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4&lt;/item&gt;&lt;item&gt;306&lt;/item&gt;&lt;item&gt;308&lt;/item&gt;&lt;item&gt;309&lt;/item&gt;&lt;item&gt;310&lt;/item&gt;&lt;item&gt;311&lt;/item&gt;&lt;item&gt;313&lt;/item&gt;&lt;item&gt;316&lt;/item&gt;&lt;item&gt;317&lt;/item&gt;&lt;item&gt;318&lt;/item&gt;&lt;item&gt;319&lt;/item&gt;&lt;item&gt;320&lt;/item&gt;&lt;item&gt;321&lt;/item&gt;&lt;item&gt;322&lt;/item&gt;&lt;item&gt;323&lt;/item&gt;&lt;item&gt;324&lt;/item&gt;&lt;item&gt;325&lt;/item&gt;&lt;item&gt;326&lt;/item&gt;&lt;item&gt;327&lt;/item&gt;&lt;item&gt;328&lt;/item&gt;&lt;/record-ids&gt;&lt;/item&gt;&lt;/Libraries&gt;"/>
  </w:docVars>
  <w:rsids>
    <w:rsidRoot w:val="00CA49FC"/>
    <w:rsid w:val="0000282A"/>
    <w:rsid w:val="000028FD"/>
    <w:rsid w:val="00003C22"/>
    <w:rsid w:val="00004AB9"/>
    <w:rsid w:val="00005A2B"/>
    <w:rsid w:val="000061DF"/>
    <w:rsid w:val="00006FE1"/>
    <w:rsid w:val="00011EDF"/>
    <w:rsid w:val="00012493"/>
    <w:rsid w:val="00012D7F"/>
    <w:rsid w:val="00013A80"/>
    <w:rsid w:val="0001505E"/>
    <w:rsid w:val="00015443"/>
    <w:rsid w:val="00015B41"/>
    <w:rsid w:val="00016CF0"/>
    <w:rsid w:val="00017BF9"/>
    <w:rsid w:val="00025D17"/>
    <w:rsid w:val="00027017"/>
    <w:rsid w:val="00027221"/>
    <w:rsid w:val="00027DBD"/>
    <w:rsid w:val="00030D66"/>
    <w:rsid w:val="0003121A"/>
    <w:rsid w:val="00031AF3"/>
    <w:rsid w:val="00032199"/>
    <w:rsid w:val="000330BA"/>
    <w:rsid w:val="00033651"/>
    <w:rsid w:val="0003451D"/>
    <w:rsid w:val="0003491E"/>
    <w:rsid w:val="00035129"/>
    <w:rsid w:val="000356DE"/>
    <w:rsid w:val="000419FD"/>
    <w:rsid w:val="00041BC7"/>
    <w:rsid w:val="00044E16"/>
    <w:rsid w:val="00046440"/>
    <w:rsid w:val="00046C2E"/>
    <w:rsid w:val="00050C71"/>
    <w:rsid w:val="000510C8"/>
    <w:rsid w:val="00051DF5"/>
    <w:rsid w:val="00053898"/>
    <w:rsid w:val="00053B5E"/>
    <w:rsid w:val="000564F3"/>
    <w:rsid w:val="00056843"/>
    <w:rsid w:val="0006028A"/>
    <w:rsid w:val="000602E6"/>
    <w:rsid w:val="000606D8"/>
    <w:rsid w:val="00061327"/>
    <w:rsid w:val="00062FBB"/>
    <w:rsid w:val="00063BBB"/>
    <w:rsid w:val="00063D9D"/>
    <w:rsid w:val="000660D5"/>
    <w:rsid w:val="00070E3C"/>
    <w:rsid w:val="00071B28"/>
    <w:rsid w:val="000738E4"/>
    <w:rsid w:val="00073C31"/>
    <w:rsid w:val="00076125"/>
    <w:rsid w:val="00077C75"/>
    <w:rsid w:val="000830DA"/>
    <w:rsid w:val="000840F8"/>
    <w:rsid w:val="0008422D"/>
    <w:rsid w:val="00085E42"/>
    <w:rsid w:val="00087B98"/>
    <w:rsid w:val="00090FE5"/>
    <w:rsid w:val="0009171A"/>
    <w:rsid w:val="00091D48"/>
    <w:rsid w:val="00092960"/>
    <w:rsid w:val="00092BF7"/>
    <w:rsid w:val="00093503"/>
    <w:rsid w:val="00094272"/>
    <w:rsid w:val="00094B99"/>
    <w:rsid w:val="000955DC"/>
    <w:rsid w:val="0009644A"/>
    <w:rsid w:val="000A05A5"/>
    <w:rsid w:val="000A7400"/>
    <w:rsid w:val="000A7EB0"/>
    <w:rsid w:val="000B2B61"/>
    <w:rsid w:val="000B2EEA"/>
    <w:rsid w:val="000B49A6"/>
    <w:rsid w:val="000B594F"/>
    <w:rsid w:val="000B59D0"/>
    <w:rsid w:val="000B6552"/>
    <w:rsid w:val="000C12EE"/>
    <w:rsid w:val="000C3139"/>
    <w:rsid w:val="000C5313"/>
    <w:rsid w:val="000C5D8D"/>
    <w:rsid w:val="000C658E"/>
    <w:rsid w:val="000D014A"/>
    <w:rsid w:val="000D2152"/>
    <w:rsid w:val="000D3801"/>
    <w:rsid w:val="000D6E62"/>
    <w:rsid w:val="000E1ED5"/>
    <w:rsid w:val="000E254C"/>
    <w:rsid w:val="000E35F0"/>
    <w:rsid w:val="000E4343"/>
    <w:rsid w:val="000E5739"/>
    <w:rsid w:val="000E6EC2"/>
    <w:rsid w:val="000F0176"/>
    <w:rsid w:val="000F028C"/>
    <w:rsid w:val="000F17F4"/>
    <w:rsid w:val="000F341B"/>
    <w:rsid w:val="000F36DB"/>
    <w:rsid w:val="000F6095"/>
    <w:rsid w:val="000F669B"/>
    <w:rsid w:val="000F7129"/>
    <w:rsid w:val="000F7239"/>
    <w:rsid w:val="00100210"/>
    <w:rsid w:val="00101954"/>
    <w:rsid w:val="00103D9E"/>
    <w:rsid w:val="00106E16"/>
    <w:rsid w:val="001071DB"/>
    <w:rsid w:val="00112D06"/>
    <w:rsid w:val="001139A4"/>
    <w:rsid w:val="0011463A"/>
    <w:rsid w:val="001153D4"/>
    <w:rsid w:val="00116E2A"/>
    <w:rsid w:val="00117303"/>
    <w:rsid w:val="0012187C"/>
    <w:rsid w:val="00126724"/>
    <w:rsid w:val="0013190B"/>
    <w:rsid w:val="00131BEE"/>
    <w:rsid w:val="0013524C"/>
    <w:rsid w:val="0013542B"/>
    <w:rsid w:val="0014164A"/>
    <w:rsid w:val="00141993"/>
    <w:rsid w:val="001420EC"/>
    <w:rsid w:val="00142AEB"/>
    <w:rsid w:val="00143445"/>
    <w:rsid w:val="001438BB"/>
    <w:rsid w:val="001461B9"/>
    <w:rsid w:val="00150BB3"/>
    <w:rsid w:val="00150C92"/>
    <w:rsid w:val="0015258C"/>
    <w:rsid w:val="00153D98"/>
    <w:rsid w:val="00154273"/>
    <w:rsid w:val="00155772"/>
    <w:rsid w:val="00161BFD"/>
    <w:rsid w:val="001623DF"/>
    <w:rsid w:val="001624F4"/>
    <w:rsid w:val="0016377C"/>
    <w:rsid w:val="00167966"/>
    <w:rsid w:val="001705EE"/>
    <w:rsid w:val="00171741"/>
    <w:rsid w:val="0017188F"/>
    <w:rsid w:val="00171DAC"/>
    <w:rsid w:val="00174016"/>
    <w:rsid w:val="0017495B"/>
    <w:rsid w:val="001756BA"/>
    <w:rsid w:val="00180B62"/>
    <w:rsid w:val="0018324C"/>
    <w:rsid w:val="00183708"/>
    <w:rsid w:val="001848A5"/>
    <w:rsid w:val="0018532F"/>
    <w:rsid w:val="00186330"/>
    <w:rsid w:val="00186AAB"/>
    <w:rsid w:val="00190107"/>
    <w:rsid w:val="001902F4"/>
    <w:rsid w:val="0019053B"/>
    <w:rsid w:val="00190B30"/>
    <w:rsid w:val="0019125C"/>
    <w:rsid w:val="00192ED8"/>
    <w:rsid w:val="0019303D"/>
    <w:rsid w:val="00194897"/>
    <w:rsid w:val="001A21C9"/>
    <w:rsid w:val="001A323E"/>
    <w:rsid w:val="001A4BC7"/>
    <w:rsid w:val="001A54A6"/>
    <w:rsid w:val="001B0951"/>
    <w:rsid w:val="001B30FB"/>
    <w:rsid w:val="001B351B"/>
    <w:rsid w:val="001B3FDC"/>
    <w:rsid w:val="001B532D"/>
    <w:rsid w:val="001B5753"/>
    <w:rsid w:val="001B5775"/>
    <w:rsid w:val="001B6F28"/>
    <w:rsid w:val="001C0F24"/>
    <w:rsid w:val="001C42F3"/>
    <w:rsid w:val="001C43E9"/>
    <w:rsid w:val="001C60EB"/>
    <w:rsid w:val="001C64D4"/>
    <w:rsid w:val="001D1A48"/>
    <w:rsid w:val="001D3985"/>
    <w:rsid w:val="001D6B58"/>
    <w:rsid w:val="001E13CE"/>
    <w:rsid w:val="001E33BC"/>
    <w:rsid w:val="001E34C4"/>
    <w:rsid w:val="001E5139"/>
    <w:rsid w:val="001E642A"/>
    <w:rsid w:val="001F12CB"/>
    <w:rsid w:val="001F1D0C"/>
    <w:rsid w:val="001F3A60"/>
    <w:rsid w:val="001F3A82"/>
    <w:rsid w:val="001F4E09"/>
    <w:rsid w:val="001F4F49"/>
    <w:rsid w:val="001F759E"/>
    <w:rsid w:val="00202F7D"/>
    <w:rsid w:val="00203127"/>
    <w:rsid w:val="00203D64"/>
    <w:rsid w:val="00207507"/>
    <w:rsid w:val="00207827"/>
    <w:rsid w:val="00212683"/>
    <w:rsid w:val="0022094B"/>
    <w:rsid w:val="00222093"/>
    <w:rsid w:val="00224DAE"/>
    <w:rsid w:val="00225383"/>
    <w:rsid w:val="00233938"/>
    <w:rsid w:val="002349FB"/>
    <w:rsid w:val="00235C41"/>
    <w:rsid w:val="0023606A"/>
    <w:rsid w:val="002368EC"/>
    <w:rsid w:val="00237337"/>
    <w:rsid w:val="00237F59"/>
    <w:rsid w:val="002401AE"/>
    <w:rsid w:val="00243686"/>
    <w:rsid w:val="00243A72"/>
    <w:rsid w:val="00243D6B"/>
    <w:rsid w:val="00244B04"/>
    <w:rsid w:val="002453F4"/>
    <w:rsid w:val="00246183"/>
    <w:rsid w:val="002469CE"/>
    <w:rsid w:val="00251123"/>
    <w:rsid w:val="00252D09"/>
    <w:rsid w:val="00253730"/>
    <w:rsid w:val="002556E1"/>
    <w:rsid w:val="002561ED"/>
    <w:rsid w:val="002571A1"/>
    <w:rsid w:val="0026067F"/>
    <w:rsid w:val="00261625"/>
    <w:rsid w:val="00261CA1"/>
    <w:rsid w:val="0026215A"/>
    <w:rsid w:val="002629A3"/>
    <w:rsid w:val="00264326"/>
    <w:rsid w:val="0026477A"/>
    <w:rsid w:val="00264894"/>
    <w:rsid w:val="0026559D"/>
    <w:rsid w:val="00266433"/>
    <w:rsid w:val="00270969"/>
    <w:rsid w:val="00274156"/>
    <w:rsid w:val="00276C21"/>
    <w:rsid w:val="00280F0E"/>
    <w:rsid w:val="00282B07"/>
    <w:rsid w:val="00283C27"/>
    <w:rsid w:val="00284647"/>
    <w:rsid w:val="00284C58"/>
    <w:rsid w:val="00284F01"/>
    <w:rsid w:val="0028732C"/>
    <w:rsid w:val="00290096"/>
    <w:rsid w:val="00290135"/>
    <w:rsid w:val="002909A9"/>
    <w:rsid w:val="00291F19"/>
    <w:rsid w:val="00291F63"/>
    <w:rsid w:val="00292E9E"/>
    <w:rsid w:val="00297900"/>
    <w:rsid w:val="002A029B"/>
    <w:rsid w:val="002A78DF"/>
    <w:rsid w:val="002B3B26"/>
    <w:rsid w:val="002B52A8"/>
    <w:rsid w:val="002B5A49"/>
    <w:rsid w:val="002B633F"/>
    <w:rsid w:val="002B6C67"/>
    <w:rsid w:val="002C2B4F"/>
    <w:rsid w:val="002D0670"/>
    <w:rsid w:val="002D0B17"/>
    <w:rsid w:val="002D2883"/>
    <w:rsid w:val="002D4FF4"/>
    <w:rsid w:val="002D5FFF"/>
    <w:rsid w:val="002D607B"/>
    <w:rsid w:val="002D7EBF"/>
    <w:rsid w:val="002E1310"/>
    <w:rsid w:val="002E6480"/>
    <w:rsid w:val="002E64E5"/>
    <w:rsid w:val="002E7651"/>
    <w:rsid w:val="002E78E6"/>
    <w:rsid w:val="002F0B36"/>
    <w:rsid w:val="002F3CAB"/>
    <w:rsid w:val="002F4887"/>
    <w:rsid w:val="002F49C4"/>
    <w:rsid w:val="002F5ABB"/>
    <w:rsid w:val="003017D8"/>
    <w:rsid w:val="00302230"/>
    <w:rsid w:val="003033B7"/>
    <w:rsid w:val="003046EF"/>
    <w:rsid w:val="0031061A"/>
    <w:rsid w:val="00312A5D"/>
    <w:rsid w:val="00313515"/>
    <w:rsid w:val="0031398B"/>
    <w:rsid w:val="00314458"/>
    <w:rsid w:val="00315CDD"/>
    <w:rsid w:val="00316476"/>
    <w:rsid w:val="00316DE1"/>
    <w:rsid w:val="00321F27"/>
    <w:rsid w:val="00326582"/>
    <w:rsid w:val="00326CC1"/>
    <w:rsid w:val="00327F18"/>
    <w:rsid w:val="003310BB"/>
    <w:rsid w:val="0033149F"/>
    <w:rsid w:val="0033187A"/>
    <w:rsid w:val="003325AF"/>
    <w:rsid w:val="00335556"/>
    <w:rsid w:val="0033582D"/>
    <w:rsid w:val="0033713B"/>
    <w:rsid w:val="0034033B"/>
    <w:rsid w:val="00340A4E"/>
    <w:rsid w:val="003413FF"/>
    <w:rsid w:val="00341FEC"/>
    <w:rsid w:val="0034256E"/>
    <w:rsid w:val="003457D7"/>
    <w:rsid w:val="00347D8D"/>
    <w:rsid w:val="00351F22"/>
    <w:rsid w:val="00356AC7"/>
    <w:rsid w:val="00361B79"/>
    <w:rsid w:val="00372405"/>
    <w:rsid w:val="00372AE2"/>
    <w:rsid w:val="00374D7F"/>
    <w:rsid w:val="00376698"/>
    <w:rsid w:val="00381086"/>
    <w:rsid w:val="00384D81"/>
    <w:rsid w:val="00386F2E"/>
    <w:rsid w:val="00390072"/>
    <w:rsid w:val="003913D3"/>
    <w:rsid w:val="003934C1"/>
    <w:rsid w:val="00393C84"/>
    <w:rsid w:val="00394A30"/>
    <w:rsid w:val="0039523D"/>
    <w:rsid w:val="0039573E"/>
    <w:rsid w:val="00395E60"/>
    <w:rsid w:val="00396570"/>
    <w:rsid w:val="0039711C"/>
    <w:rsid w:val="0039794B"/>
    <w:rsid w:val="003A1084"/>
    <w:rsid w:val="003A195F"/>
    <w:rsid w:val="003A559E"/>
    <w:rsid w:val="003A72C6"/>
    <w:rsid w:val="003B1CC6"/>
    <w:rsid w:val="003B251C"/>
    <w:rsid w:val="003B3B3D"/>
    <w:rsid w:val="003B4E70"/>
    <w:rsid w:val="003B60B0"/>
    <w:rsid w:val="003B7735"/>
    <w:rsid w:val="003C015B"/>
    <w:rsid w:val="003C06C6"/>
    <w:rsid w:val="003C132D"/>
    <w:rsid w:val="003C1D29"/>
    <w:rsid w:val="003C2A35"/>
    <w:rsid w:val="003C4675"/>
    <w:rsid w:val="003C478B"/>
    <w:rsid w:val="003C4EC5"/>
    <w:rsid w:val="003C7A89"/>
    <w:rsid w:val="003D0137"/>
    <w:rsid w:val="003D088C"/>
    <w:rsid w:val="003D1470"/>
    <w:rsid w:val="003D2917"/>
    <w:rsid w:val="003D2F42"/>
    <w:rsid w:val="003D6098"/>
    <w:rsid w:val="003D79B8"/>
    <w:rsid w:val="003E047B"/>
    <w:rsid w:val="003E2112"/>
    <w:rsid w:val="003E295A"/>
    <w:rsid w:val="003F4488"/>
    <w:rsid w:val="003F5405"/>
    <w:rsid w:val="003F797B"/>
    <w:rsid w:val="0040094B"/>
    <w:rsid w:val="00400BD6"/>
    <w:rsid w:val="004016F8"/>
    <w:rsid w:val="00402C59"/>
    <w:rsid w:val="00403A69"/>
    <w:rsid w:val="004040B6"/>
    <w:rsid w:val="004054C9"/>
    <w:rsid w:val="00406115"/>
    <w:rsid w:val="0040697A"/>
    <w:rsid w:val="00407BD2"/>
    <w:rsid w:val="00410C93"/>
    <w:rsid w:val="00415131"/>
    <w:rsid w:val="004157FF"/>
    <w:rsid w:val="00416BF9"/>
    <w:rsid w:val="00417BB5"/>
    <w:rsid w:val="00420036"/>
    <w:rsid w:val="00421E09"/>
    <w:rsid w:val="00423ACF"/>
    <w:rsid w:val="0042667C"/>
    <w:rsid w:val="004266B5"/>
    <w:rsid w:val="00430F7A"/>
    <w:rsid w:val="0043111D"/>
    <w:rsid w:val="00432046"/>
    <w:rsid w:val="00432B43"/>
    <w:rsid w:val="00432B47"/>
    <w:rsid w:val="00433CDE"/>
    <w:rsid w:val="00433ED6"/>
    <w:rsid w:val="004349F3"/>
    <w:rsid w:val="004361F7"/>
    <w:rsid w:val="00437D93"/>
    <w:rsid w:val="004421E8"/>
    <w:rsid w:val="00444D69"/>
    <w:rsid w:val="004466D7"/>
    <w:rsid w:val="00450458"/>
    <w:rsid w:val="00451A81"/>
    <w:rsid w:val="004573FD"/>
    <w:rsid w:val="00460297"/>
    <w:rsid w:val="00460FA1"/>
    <w:rsid w:val="00461CB8"/>
    <w:rsid w:val="004623BD"/>
    <w:rsid w:val="004628AB"/>
    <w:rsid w:val="00463B29"/>
    <w:rsid w:val="00471479"/>
    <w:rsid w:val="00474FCE"/>
    <w:rsid w:val="004768EC"/>
    <w:rsid w:val="004865A0"/>
    <w:rsid w:val="004925DA"/>
    <w:rsid w:val="004933E3"/>
    <w:rsid w:val="00496EA2"/>
    <w:rsid w:val="004971F1"/>
    <w:rsid w:val="00497580"/>
    <w:rsid w:val="004A084B"/>
    <w:rsid w:val="004A2161"/>
    <w:rsid w:val="004A4B16"/>
    <w:rsid w:val="004A4BB8"/>
    <w:rsid w:val="004A4D39"/>
    <w:rsid w:val="004A4D87"/>
    <w:rsid w:val="004A5DB1"/>
    <w:rsid w:val="004A602C"/>
    <w:rsid w:val="004B2E22"/>
    <w:rsid w:val="004B593D"/>
    <w:rsid w:val="004B5BA2"/>
    <w:rsid w:val="004B5F12"/>
    <w:rsid w:val="004B6B63"/>
    <w:rsid w:val="004B6D6C"/>
    <w:rsid w:val="004C2E14"/>
    <w:rsid w:val="004C7D8D"/>
    <w:rsid w:val="004D263E"/>
    <w:rsid w:val="004D552C"/>
    <w:rsid w:val="004D584D"/>
    <w:rsid w:val="004D7543"/>
    <w:rsid w:val="004D782D"/>
    <w:rsid w:val="004E6E4B"/>
    <w:rsid w:val="004E7250"/>
    <w:rsid w:val="004F0B68"/>
    <w:rsid w:val="004F1871"/>
    <w:rsid w:val="004F1925"/>
    <w:rsid w:val="004F3AAF"/>
    <w:rsid w:val="004F3F2D"/>
    <w:rsid w:val="004F6A70"/>
    <w:rsid w:val="0050014B"/>
    <w:rsid w:val="00500BB3"/>
    <w:rsid w:val="00501D81"/>
    <w:rsid w:val="005020F3"/>
    <w:rsid w:val="005032A9"/>
    <w:rsid w:val="00503B86"/>
    <w:rsid w:val="00503BEF"/>
    <w:rsid w:val="00504561"/>
    <w:rsid w:val="00505EE8"/>
    <w:rsid w:val="005070FE"/>
    <w:rsid w:val="005106C5"/>
    <w:rsid w:val="00512AB4"/>
    <w:rsid w:val="00512E1E"/>
    <w:rsid w:val="0051413B"/>
    <w:rsid w:val="00514BBB"/>
    <w:rsid w:val="0051538E"/>
    <w:rsid w:val="005155A0"/>
    <w:rsid w:val="0051643C"/>
    <w:rsid w:val="00520EE7"/>
    <w:rsid w:val="00522762"/>
    <w:rsid w:val="00524E6D"/>
    <w:rsid w:val="0052592B"/>
    <w:rsid w:val="00526D87"/>
    <w:rsid w:val="00530AAC"/>
    <w:rsid w:val="00533091"/>
    <w:rsid w:val="0053322F"/>
    <w:rsid w:val="005332A6"/>
    <w:rsid w:val="00535B5B"/>
    <w:rsid w:val="00535D83"/>
    <w:rsid w:val="00541FF0"/>
    <w:rsid w:val="00542067"/>
    <w:rsid w:val="00544293"/>
    <w:rsid w:val="0054563B"/>
    <w:rsid w:val="00550236"/>
    <w:rsid w:val="00550548"/>
    <w:rsid w:val="00552D7F"/>
    <w:rsid w:val="0055517F"/>
    <w:rsid w:val="00555D1B"/>
    <w:rsid w:val="00557607"/>
    <w:rsid w:val="00562A1C"/>
    <w:rsid w:val="00562E4F"/>
    <w:rsid w:val="0056376D"/>
    <w:rsid w:val="00564B26"/>
    <w:rsid w:val="005664B7"/>
    <w:rsid w:val="005678EB"/>
    <w:rsid w:val="0057020E"/>
    <w:rsid w:val="00570F92"/>
    <w:rsid w:val="0057205A"/>
    <w:rsid w:val="0057310D"/>
    <w:rsid w:val="0057619F"/>
    <w:rsid w:val="00576E1A"/>
    <w:rsid w:val="00577B16"/>
    <w:rsid w:val="0058171E"/>
    <w:rsid w:val="00582113"/>
    <w:rsid w:val="005825A9"/>
    <w:rsid w:val="00584CB1"/>
    <w:rsid w:val="0058697D"/>
    <w:rsid w:val="00587DA4"/>
    <w:rsid w:val="00596A4B"/>
    <w:rsid w:val="005A146E"/>
    <w:rsid w:val="005A1776"/>
    <w:rsid w:val="005A4C74"/>
    <w:rsid w:val="005A5D09"/>
    <w:rsid w:val="005A5E80"/>
    <w:rsid w:val="005B3CD2"/>
    <w:rsid w:val="005B44E1"/>
    <w:rsid w:val="005B4CCC"/>
    <w:rsid w:val="005B571E"/>
    <w:rsid w:val="005B6363"/>
    <w:rsid w:val="005C283B"/>
    <w:rsid w:val="005D0D58"/>
    <w:rsid w:val="005D0ECF"/>
    <w:rsid w:val="005E0CFB"/>
    <w:rsid w:val="005E1ABF"/>
    <w:rsid w:val="005E7E38"/>
    <w:rsid w:val="005F2688"/>
    <w:rsid w:val="005F52B2"/>
    <w:rsid w:val="005F5DFE"/>
    <w:rsid w:val="00600038"/>
    <w:rsid w:val="0060016D"/>
    <w:rsid w:val="0060151A"/>
    <w:rsid w:val="0060251C"/>
    <w:rsid w:val="006025EA"/>
    <w:rsid w:val="00604CE2"/>
    <w:rsid w:val="006050DA"/>
    <w:rsid w:val="00607796"/>
    <w:rsid w:val="00607C08"/>
    <w:rsid w:val="00611247"/>
    <w:rsid w:val="00611365"/>
    <w:rsid w:val="0061338F"/>
    <w:rsid w:val="00614774"/>
    <w:rsid w:val="006160F6"/>
    <w:rsid w:val="00617BC2"/>
    <w:rsid w:val="006202C0"/>
    <w:rsid w:val="00620577"/>
    <w:rsid w:val="006214E1"/>
    <w:rsid w:val="00622097"/>
    <w:rsid w:val="00623B9D"/>
    <w:rsid w:val="00624317"/>
    <w:rsid w:val="006246A0"/>
    <w:rsid w:val="006257D1"/>
    <w:rsid w:val="00626E4A"/>
    <w:rsid w:val="00627BA2"/>
    <w:rsid w:val="00631CB9"/>
    <w:rsid w:val="00635277"/>
    <w:rsid w:val="00637E9B"/>
    <w:rsid w:val="00640B2D"/>
    <w:rsid w:val="00643E5E"/>
    <w:rsid w:val="00650E26"/>
    <w:rsid w:val="00651298"/>
    <w:rsid w:val="00652414"/>
    <w:rsid w:val="006545A5"/>
    <w:rsid w:val="00654F2E"/>
    <w:rsid w:val="00655A86"/>
    <w:rsid w:val="00655B73"/>
    <w:rsid w:val="00656CDB"/>
    <w:rsid w:val="00657744"/>
    <w:rsid w:val="00657BED"/>
    <w:rsid w:val="00660B04"/>
    <w:rsid w:val="00662B13"/>
    <w:rsid w:val="006638D3"/>
    <w:rsid w:val="00670BF4"/>
    <w:rsid w:val="006728F5"/>
    <w:rsid w:val="006737EC"/>
    <w:rsid w:val="00680C1F"/>
    <w:rsid w:val="00681684"/>
    <w:rsid w:val="006837BA"/>
    <w:rsid w:val="00683966"/>
    <w:rsid w:val="00684662"/>
    <w:rsid w:val="00685D5D"/>
    <w:rsid w:val="00690E59"/>
    <w:rsid w:val="00692714"/>
    <w:rsid w:val="006A048E"/>
    <w:rsid w:val="006A2834"/>
    <w:rsid w:val="006A33D6"/>
    <w:rsid w:val="006A3F3C"/>
    <w:rsid w:val="006B0641"/>
    <w:rsid w:val="006B1102"/>
    <w:rsid w:val="006B1A2F"/>
    <w:rsid w:val="006B1C1A"/>
    <w:rsid w:val="006B27D6"/>
    <w:rsid w:val="006B5EF8"/>
    <w:rsid w:val="006C03A0"/>
    <w:rsid w:val="006C1736"/>
    <w:rsid w:val="006C23E9"/>
    <w:rsid w:val="006C348F"/>
    <w:rsid w:val="006C3AB6"/>
    <w:rsid w:val="006C7BC7"/>
    <w:rsid w:val="006C7FD2"/>
    <w:rsid w:val="006D35FE"/>
    <w:rsid w:val="006D5EF0"/>
    <w:rsid w:val="006D63B4"/>
    <w:rsid w:val="006D6CFD"/>
    <w:rsid w:val="006E0752"/>
    <w:rsid w:val="006E237C"/>
    <w:rsid w:val="006E40CE"/>
    <w:rsid w:val="006E4A25"/>
    <w:rsid w:val="006F039A"/>
    <w:rsid w:val="006F1992"/>
    <w:rsid w:val="006F2400"/>
    <w:rsid w:val="006F261A"/>
    <w:rsid w:val="006F3F0E"/>
    <w:rsid w:val="006F4E9E"/>
    <w:rsid w:val="006F6AAA"/>
    <w:rsid w:val="0070104D"/>
    <w:rsid w:val="00701CFF"/>
    <w:rsid w:val="0070238F"/>
    <w:rsid w:val="00703418"/>
    <w:rsid w:val="00703B52"/>
    <w:rsid w:val="007051E9"/>
    <w:rsid w:val="007063E2"/>
    <w:rsid w:val="00706B76"/>
    <w:rsid w:val="00707035"/>
    <w:rsid w:val="00707226"/>
    <w:rsid w:val="00710325"/>
    <w:rsid w:val="00710518"/>
    <w:rsid w:val="007111D3"/>
    <w:rsid w:val="00713BBF"/>
    <w:rsid w:val="007144EB"/>
    <w:rsid w:val="0071731D"/>
    <w:rsid w:val="007216FA"/>
    <w:rsid w:val="00721FEB"/>
    <w:rsid w:val="0072251C"/>
    <w:rsid w:val="007236D8"/>
    <w:rsid w:val="00724ACB"/>
    <w:rsid w:val="007260AB"/>
    <w:rsid w:val="0072619C"/>
    <w:rsid w:val="007267B5"/>
    <w:rsid w:val="00730534"/>
    <w:rsid w:val="007308EE"/>
    <w:rsid w:val="007318D2"/>
    <w:rsid w:val="0073307E"/>
    <w:rsid w:val="0073367B"/>
    <w:rsid w:val="00733CD6"/>
    <w:rsid w:val="00733D4F"/>
    <w:rsid w:val="00735606"/>
    <w:rsid w:val="007358AF"/>
    <w:rsid w:val="0073651B"/>
    <w:rsid w:val="007375A1"/>
    <w:rsid w:val="00740E18"/>
    <w:rsid w:val="00743725"/>
    <w:rsid w:val="00743BB1"/>
    <w:rsid w:val="0074420F"/>
    <w:rsid w:val="00744BE3"/>
    <w:rsid w:val="007503BA"/>
    <w:rsid w:val="00751CC3"/>
    <w:rsid w:val="00752A8E"/>
    <w:rsid w:val="00753727"/>
    <w:rsid w:val="00755BA7"/>
    <w:rsid w:val="00760440"/>
    <w:rsid w:val="00763DBF"/>
    <w:rsid w:val="00764F34"/>
    <w:rsid w:val="0076597A"/>
    <w:rsid w:val="0076636E"/>
    <w:rsid w:val="00770DB1"/>
    <w:rsid w:val="00771224"/>
    <w:rsid w:val="00772282"/>
    <w:rsid w:val="007723D2"/>
    <w:rsid w:val="0077253B"/>
    <w:rsid w:val="00772E82"/>
    <w:rsid w:val="007743FC"/>
    <w:rsid w:val="00776419"/>
    <w:rsid w:val="00776CA7"/>
    <w:rsid w:val="0077703A"/>
    <w:rsid w:val="0077765A"/>
    <w:rsid w:val="00783AC4"/>
    <w:rsid w:val="00786796"/>
    <w:rsid w:val="007867E9"/>
    <w:rsid w:val="0078715F"/>
    <w:rsid w:val="00790B6C"/>
    <w:rsid w:val="0079302D"/>
    <w:rsid w:val="0079392B"/>
    <w:rsid w:val="00794555"/>
    <w:rsid w:val="00794B2B"/>
    <w:rsid w:val="00795D86"/>
    <w:rsid w:val="007964AC"/>
    <w:rsid w:val="007A3147"/>
    <w:rsid w:val="007A36D4"/>
    <w:rsid w:val="007A65FA"/>
    <w:rsid w:val="007A7A32"/>
    <w:rsid w:val="007B150F"/>
    <w:rsid w:val="007B2BAE"/>
    <w:rsid w:val="007B437C"/>
    <w:rsid w:val="007B57DD"/>
    <w:rsid w:val="007C2537"/>
    <w:rsid w:val="007C55FE"/>
    <w:rsid w:val="007C5686"/>
    <w:rsid w:val="007C7BC6"/>
    <w:rsid w:val="007D2B78"/>
    <w:rsid w:val="007D4222"/>
    <w:rsid w:val="007D4B51"/>
    <w:rsid w:val="007D4E05"/>
    <w:rsid w:val="007E122C"/>
    <w:rsid w:val="007E175D"/>
    <w:rsid w:val="007E1D36"/>
    <w:rsid w:val="007E28AC"/>
    <w:rsid w:val="007E2B24"/>
    <w:rsid w:val="007E2B67"/>
    <w:rsid w:val="007E320E"/>
    <w:rsid w:val="007E570C"/>
    <w:rsid w:val="007F2D91"/>
    <w:rsid w:val="007F4EE0"/>
    <w:rsid w:val="007F5CEC"/>
    <w:rsid w:val="007F6A4E"/>
    <w:rsid w:val="008011F2"/>
    <w:rsid w:val="0080130E"/>
    <w:rsid w:val="008039CB"/>
    <w:rsid w:val="0080562E"/>
    <w:rsid w:val="00806190"/>
    <w:rsid w:val="00807C9A"/>
    <w:rsid w:val="00810417"/>
    <w:rsid w:val="00811C77"/>
    <w:rsid w:val="008134DE"/>
    <w:rsid w:val="00815DFB"/>
    <w:rsid w:val="00816C5C"/>
    <w:rsid w:val="0082073A"/>
    <w:rsid w:val="0082162C"/>
    <w:rsid w:val="00823569"/>
    <w:rsid w:val="00826997"/>
    <w:rsid w:val="00826BB1"/>
    <w:rsid w:val="00826FFE"/>
    <w:rsid w:val="008277E8"/>
    <w:rsid w:val="00827EC8"/>
    <w:rsid w:val="00832213"/>
    <w:rsid w:val="0083247E"/>
    <w:rsid w:val="00833416"/>
    <w:rsid w:val="00833A21"/>
    <w:rsid w:val="00835F7E"/>
    <w:rsid w:val="0083648B"/>
    <w:rsid w:val="008379D6"/>
    <w:rsid w:val="0084345C"/>
    <w:rsid w:val="00843FF6"/>
    <w:rsid w:val="0084481A"/>
    <w:rsid w:val="00844FD2"/>
    <w:rsid w:val="008458EC"/>
    <w:rsid w:val="008461E3"/>
    <w:rsid w:val="00846BF8"/>
    <w:rsid w:val="00847359"/>
    <w:rsid w:val="0084753C"/>
    <w:rsid w:val="008503A4"/>
    <w:rsid w:val="008517A2"/>
    <w:rsid w:val="0085239F"/>
    <w:rsid w:val="00852C79"/>
    <w:rsid w:val="00853C60"/>
    <w:rsid w:val="0085547A"/>
    <w:rsid w:val="00855641"/>
    <w:rsid w:val="008557BE"/>
    <w:rsid w:val="00857CD3"/>
    <w:rsid w:val="008604B6"/>
    <w:rsid w:val="00860F3F"/>
    <w:rsid w:val="008635F4"/>
    <w:rsid w:val="00863FCC"/>
    <w:rsid w:val="00872340"/>
    <w:rsid w:val="00874B5C"/>
    <w:rsid w:val="00875729"/>
    <w:rsid w:val="00875849"/>
    <w:rsid w:val="00877324"/>
    <w:rsid w:val="00877829"/>
    <w:rsid w:val="00880984"/>
    <w:rsid w:val="00881006"/>
    <w:rsid w:val="0088360F"/>
    <w:rsid w:val="00884F59"/>
    <w:rsid w:val="008869C3"/>
    <w:rsid w:val="008929FF"/>
    <w:rsid w:val="00893323"/>
    <w:rsid w:val="008936A6"/>
    <w:rsid w:val="00894376"/>
    <w:rsid w:val="00895C3A"/>
    <w:rsid w:val="00896D21"/>
    <w:rsid w:val="00897BF5"/>
    <w:rsid w:val="008A128C"/>
    <w:rsid w:val="008A753C"/>
    <w:rsid w:val="008A7770"/>
    <w:rsid w:val="008A77FF"/>
    <w:rsid w:val="008B2D63"/>
    <w:rsid w:val="008B411F"/>
    <w:rsid w:val="008B48F2"/>
    <w:rsid w:val="008B71B9"/>
    <w:rsid w:val="008B79A1"/>
    <w:rsid w:val="008C0994"/>
    <w:rsid w:val="008C1F5C"/>
    <w:rsid w:val="008C5F63"/>
    <w:rsid w:val="008C6217"/>
    <w:rsid w:val="008C6614"/>
    <w:rsid w:val="008D0811"/>
    <w:rsid w:val="008D3A91"/>
    <w:rsid w:val="008D5DE4"/>
    <w:rsid w:val="008D6253"/>
    <w:rsid w:val="008D6868"/>
    <w:rsid w:val="008D6C0F"/>
    <w:rsid w:val="008D771D"/>
    <w:rsid w:val="008D7910"/>
    <w:rsid w:val="008E14A6"/>
    <w:rsid w:val="008E1B83"/>
    <w:rsid w:val="008E2B06"/>
    <w:rsid w:val="008E2ED0"/>
    <w:rsid w:val="008E3152"/>
    <w:rsid w:val="008E3FDA"/>
    <w:rsid w:val="008E411C"/>
    <w:rsid w:val="008E42A7"/>
    <w:rsid w:val="008E6349"/>
    <w:rsid w:val="008F2D23"/>
    <w:rsid w:val="008F31F7"/>
    <w:rsid w:val="008F57EA"/>
    <w:rsid w:val="008F6AB9"/>
    <w:rsid w:val="009007BA"/>
    <w:rsid w:val="00901199"/>
    <w:rsid w:val="00903DA5"/>
    <w:rsid w:val="00904BE4"/>
    <w:rsid w:val="009113B8"/>
    <w:rsid w:val="00911941"/>
    <w:rsid w:val="009141FB"/>
    <w:rsid w:val="0091492B"/>
    <w:rsid w:val="00915573"/>
    <w:rsid w:val="009230BB"/>
    <w:rsid w:val="00923D85"/>
    <w:rsid w:val="00924189"/>
    <w:rsid w:val="00926CC4"/>
    <w:rsid w:val="00927161"/>
    <w:rsid w:val="0092745A"/>
    <w:rsid w:val="00931FCF"/>
    <w:rsid w:val="0093339B"/>
    <w:rsid w:val="00934E59"/>
    <w:rsid w:val="00935737"/>
    <w:rsid w:val="00937162"/>
    <w:rsid w:val="00937F39"/>
    <w:rsid w:val="009409E6"/>
    <w:rsid w:val="00941C8B"/>
    <w:rsid w:val="00943F64"/>
    <w:rsid w:val="009446B1"/>
    <w:rsid w:val="00944E86"/>
    <w:rsid w:val="009457DD"/>
    <w:rsid w:val="00946209"/>
    <w:rsid w:val="009465F6"/>
    <w:rsid w:val="0094784C"/>
    <w:rsid w:val="009540E2"/>
    <w:rsid w:val="0095495C"/>
    <w:rsid w:val="009555E4"/>
    <w:rsid w:val="00956DC5"/>
    <w:rsid w:val="00956EEA"/>
    <w:rsid w:val="00957255"/>
    <w:rsid w:val="00957865"/>
    <w:rsid w:val="00963605"/>
    <w:rsid w:val="00963CD9"/>
    <w:rsid w:val="00964499"/>
    <w:rsid w:val="00966D10"/>
    <w:rsid w:val="00970CDF"/>
    <w:rsid w:val="00973AA0"/>
    <w:rsid w:val="009743FF"/>
    <w:rsid w:val="009822E5"/>
    <w:rsid w:val="0098534A"/>
    <w:rsid w:val="009866D3"/>
    <w:rsid w:val="009870EB"/>
    <w:rsid w:val="00990144"/>
    <w:rsid w:val="00991090"/>
    <w:rsid w:val="009942C8"/>
    <w:rsid w:val="00994FE0"/>
    <w:rsid w:val="00995594"/>
    <w:rsid w:val="009972E5"/>
    <w:rsid w:val="009978F1"/>
    <w:rsid w:val="009A1789"/>
    <w:rsid w:val="009A2132"/>
    <w:rsid w:val="009A47D7"/>
    <w:rsid w:val="009A70F7"/>
    <w:rsid w:val="009B2839"/>
    <w:rsid w:val="009B29EC"/>
    <w:rsid w:val="009B32EE"/>
    <w:rsid w:val="009B440B"/>
    <w:rsid w:val="009B540C"/>
    <w:rsid w:val="009C0D6F"/>
    <w:rsid w:val="009C1B99"/>
    <w:rsid w:val="009C29CC"/>
    <w:rsid w:val="009C2BCE"/>
    <w:rsid w:val="009C3270"/>
    <w:rsid w:val="009C3BC1"/>
    <w:rsid w:val="009C3BCF"/>
    <w:rsid w:val="009C3BE3"/>
    <w:rsid w:val="009C46A9"/>
    <w:rsid w:val="009C5C3B"/>
    <w:rsid w:val="009D0CD6"/>
    <w:rsid w:val="009D1378"/>
    <w:rsid w:val="009D446B"/>
    <w:rsid w:val="009D5475"/>
    <w:rsid w:val="009D663C"/>
    <w:rsid w:val="009E26BD"/>
    <w:rsid w:val="009E2D31"/>
    <w:rsid w:val="009E57DB"/>
    <w:rsid w:val="009E5900"/>
    <w:rsid w:val="009E660D"/>
    <w:rsid w:val="009E6714"/>
    <w:rsid w:val="009F038A"/>
    <w:rsid w:val="009F1CB8"/>
    <w:rsid w:val="009F5F6B"/>
    <w:rsid w:val="00A005C3"/>
    <w:rsid w:val="00A036DA"/>
    <w:rsid w:val="00A03A8B"/>
    <w:rsid w:val="00A05E1B"/>
    <w:rsid w:val="00A06816"/>
    <w:rsid w:val="00A06AD7"/>
    <w:rsid w:val="00A074EB"/>
    <w:rsid w:val="00A12890"/>
    <w:rsid w:val="00A12BB4"/>
    <w:rsid w:val="00A1330A"/>
    <w:rsid w:val="00A1395E"/>
    <w:rsid w:val="00A139A9"/>
    <w:rsid w:val="00A157A9"/>
    <w:rsid w:val="00A207F0"/>
    <w:rsid w:val="00A21345"/>
    <w:rsid w:val="00A219C1"/>
    <w:rsid w:val="00A24127"/>
    <w:rsid w:val="00A2447D"/>
    <w:rsid w:val="00A25AE1"/>
    <w:rsid w:val="00A27209"/>
    <w:rsid w:val="00A303C4"/>
    <w:rsid w:val="00A3168F"/>
    <w:rsid w:val="00A31B41"/>
    <w:rsid w:val="00A3214E"/>
    <w:rsid w:val="00A3756B"/>
    <w:rsid w:val="00A40F84"/>
    <w:rsid w:val="00A41D67"/>
    <w:rsid w:val="00A42FAC"/>
    <w:rsid w:val="00A4766C"/>
    <w:rsid w:val="00A51B9F"/>
    <w:rsid w:val="00A56609"/>
    <w:rsid w:val="00A611FB"/>
    <w:rsid w:val="00A61EEC"/>
    <w:rsid w:val="00A624BB"/>
    <w:rsid w:val="00A62F83"/>
    <w:rsid w:val="00A64C61"/>
    <w:rsid w:val="00A664DE"/>
    <w:rsid w:val="00A67553"/>
    <w:rsid w:val="00A67EA5"/>
    <w:rsid w:val="00A7031E"/>
    <w:rsid w:val="00A756DC"/>
    <w:rsid w:val="00A7659C"/>
    <w:rsid w:val="00A811F0"/>
    <w:rsid w:val="00A81277"/>
    <w:rsid w:val="00A83B3A"/>
    <w:rsid w:val="00A86664"/>
    <w:rsid w:val="00A86B12"/>
    <w:rsid w:val="00A879B7"/>
    <w:rsid w:val="00A87B89"/>
    <w:rsid w:val="00A922DC"/>
    <w:rsid w:val="00A923D9"/>
    <w:rsid w:val="00A92B26"/>
    <w:rsid w:val="00A93DBA"/>
    <w:rsid w:val="00A93E86"/>
    <w:rsid w:val="00A94A59"/>
    <w:rsid w:val="00A973ED"/>
    <w:rsid w:val="00AA0F8E"/>
    <w:rsid w:val="00AA1625"/>
    <w:rsid w:val="00AA3C02"/>
    <w:rsid w:val="00AA52E0"/>
    <w:rsid w:val="00AA5E28"/>
    <w:rsid w:val="00AA67A3"/>
    <w:rsid w:val="00AB1827"/>
    <w:rsid w:val="00AB191F"/>
    <w:rsid w:val="00AB194C"/>
    <w:rsid w:val="00AB2BF8"/>
    <w:rsid w:val="00AB32C7"/>
    <w:rsid w:val="00AB57C8"/>
    <w:rsid w:val="00AB6DB6"/>
    <w:rsid w:val="00AB74B5"/>
    <w:rsid w:val="00AC1222"/>
    <w:rsid w:val="00AC3FD4"/>
    <w:rsid w:val="00AC6492"/>
    <w:rsid w:val="00AC69A1"/>
    <w:rsid w:val="00AC717D"/>
    <w:rsid w:val="00AC7AC3"/>
    <w:rsid w:val="00AD03A6"/>
    <w:rsid w:val="00AD0C62"/>
    <w:rsid w:val="00AD112D"/>
    <w:rsid w:val="00AD285C"/>
    <w:rsid w:val="00AD3E33"/>
    <w:rsid w:val="00AE1B2B"/>
    <w:rsid w:val="00AE282F"/>
    <w:rsid w:val="00AE2D04"/>
    <w:rsid w:val="00AE3D67"/>
    <w:rsid w:val="00AE3F34"/>
    <w:rsid w:val="00AE40AE"/>
    <w:rsid w:val="00AE53BF"/>
    <w:rsid w:val="00AE64A9"/>
    <w:rsid w:val="00AE6707"/>
    <w:rsid w:val="00AF196E"/>
    <w:rsid w:val="00B0043E"/>
    <w:rsid w:val="00B02E58"/>
    <w:rsid w:val="00B04078"/>
    <w:rsid w:val="00B04774"/>
    <w:rsid w:val="00B06CE3"/>
    <w:rsid w:val="00B06D85"/>
    <w:rsid w:val="00B07A57"/>
    <w:rsid w:val="00B14E11"/>
    <w:rsid w:val="00B1585B"/>
    <w:rsid w:val="00B21CA4"/>
    <w:rsid w:val="00B2716C"/>
    <w:rsid w:val="00B31190"/>
    <w:rsid w:val="00B33566"/>
    <w:rsid w:val="00B3484A"/>
    <w:rsid w:val="00B35990"/>
    <w:rsid w:val="00B37A2D"/>
    <w:rsid w:val="00B37AF9"/>
    <w:rsid w:val="00B402BD"/>
    <w:rsid w:val="00B43170"/>
    <w:rsid w:val="00B433C1"/>
    <w:rsid w:val="00B438AB"/>
    <w:rsid w:val="00B447B9"/>
    <w:rsid w:val="00B47171"/>
    <w:rsid w:val="00B500E5"/>
    <w:rsid w:val="00B533A1"/>
    <w:rsid w:val="00B55FF9"/>
    <w:rsid w:val="00B56875"/>
    <w:rsid w:val="00B57034"/>
    <w:rsid w:val="00B570A7"/>
    <w:rsid w:val="00B576B3"/>
    <w:rsid w:val="00B60861"/>
    <w:rsid w:val="00B62510"/>
    <w:rsid w:val="00B6263C"/>
    <w:rsid w:val="00B63167"/>
    <w:rsid w:val="00B6387B"/>
    <w:rsid w:val="00B640C5"/>
    <w:rsid w:val="00B6625F"/>
    <w:rsid w:val="00B7002D"/>
    <w:rsid w:val="00B71C87"/>
    <w:rsid w:val="00B7202B"/>
    <w:rsid w:val="00B73250"/>
    <w:rsid w:val="00B732AB"/>
    <w:rsid w:val="00B732FC"/>
    <w:rsid w:val="00B73D17"/>
    <w:rsid w:val="00B74305"/>
    <w:rsid w:val="00B744B9"/>
    <w:rsid w:val="00B75E3F"/>
    <w:rsid w:val="00B76162"/>
    <w:rsid w:val="00B827C8"/>
    <w:rsid w:val="00B8387E"/>
    <w:rsid w:val="00B87556"/>
    <w:rsid w:val="00B920D0"/>
    <w:rsid w:val="00B93E5E"/>
    <w:rsid w:val="00B9514F"/>
    <w:rsid w:val="00B959F3"/>
    <w:rsid w:val="00B962B8"/>
    <w:rsid w:val="00B96B0E"/>
    <w:rsid w:val="00BA038C"/>
    <w:rsid w:val="00BA1480"/>
    <w:rsid w:val="00BA4782"/>
    <w:rsid w:val="00BA47B9"/>
    <w:rsid w:val="00BA4851"/>
    <w:rsid w:val="00BA4E1D"/>
    <w:rsid w:val="00BA5014"/>
    <w:rsid w:val="00BA548F"/>
    <w:rsid w:val="00BB0179"/>
    <w:rsid w:val="00BB2790"/>
    <w:rsid w:val="00BB371B"/>
    <w:rsid w:val="00BB3735"/>
    <w:rsid w:val="00BB3DBB"/>
    <w:rsid w:val="00BB4AF5"/>
    <w:rsid w:val="00BB58C1"/>
    <w:rsid w:val="00BC27FF"/>
    <w:rsid w:val="00BC380B"/>
    <w:rsid w:val="00BC390A"/>
    <w:rsid w:val="00BD17D0"/>
    <w:rsid w:val="00BD1C65"/>
    <w:rsid w:val="00BD6821"/>
    <w:rsid w:val="00BD7375"/>
    <w:rsid w:val="00BD7FFB"/>
    <w:rsid w:val="00BE0384"/>
    <w:rsid w:val="00BE1331"/>
    <w:rsid w:val="00BE1EB4"/>
    <w:rsid w:val="00BE2329"/>
    <w:rsid w:val="00BE447D"/>
    <w:rsid w:val="00BE4688"/>
    <w:rsid w:val="00BE51B2"/>
    <w:rsid w:val="00BE69E6"/>
    <w:rsid w:val="00BE796A"/>
    <w:rsid w:val="00BF22C5"/>
    <w:rsid w:val="00BF2B9E"/>
    <w:rsid w:val="00BF3A32"/>
    <w:rsid w:val="00BF5090"/>
    <w:rsid w:val="00BF5767"/>
    <w:rsid w:val="00BF6D32"/>
    <w:rsid w:val="00BF7C53"/>
    <w:rsid w:val="00C0214E"/>
    <w:rsid w:val="00C025E7"/>
    <w:rsid w:val="00C033E5"/>
    <w:rsid w:val="00C0533E"/>
    <w:rsid w:val="00C05B97"/>
    <w:rsid w:val="00C1263B"/>
    <w:rsid w:val="00C12752"/>
    <w:rsid w:val="00C1319D"/>
    <w:rsid w:val="00C13D1C"/>
    <w:rsid w:val="00C13D74"/>
    <w:rsid w:val="00C14CC2"/>
    <w:rsid w:val="00C1557C"/>
    <w:rsid w:val="00C15A5D"/>
    <w:rsid w:val="00C164C7"/>
    <w:rsid w:val="00C203B6"/>
    <w:rsid w:val="00C22232"/>
    <w:rsid w:val="00C22FBE"/>
    <w:rsid w:val="00C231D9"/>
    <w:rsid w:val="00C234A7"/>
    <w:rsid w:val="00C27EF3"/>
    <w:rsid w:val="00C3066C"/>
    <w:rsid w:val="00C30857"/>
    <w:rsid w:val="00C33204"/>
    <w:rsid w:val="00C354C8"/>
    <w:rsid w:val="00C35CF0"/>
    <w:rsid w:val="00C371DA"/>
    <w:rsid w:val="00C3757F"/>
    <w:rsid w:val="00C42F80"/>
    <w:rsid w:val="00C43826"/>
    <w:rsid w:val="00C4561B"/>
    <w:rsid w:val="00C46EF9"/>
    <w:rsid w:val="00C51CE3"/>
    <w:rsid w:val="00C539C3"/>
    <w:rsid w:val="00C62013"/>
    <w:rsid w:val="00C625BB"/>
    <w:rsid w:val="00C6438B"/>
    <w:rsid w:val="00C644E3"/>
    <w:rsid w:val="00C64EAE"/>
    <w:rsid w:val="00C6767D"/>
    <w:rsid w:val="00C67E89"/>
    <w:rsid w:val="00C702E4"/>
    <w:rsid w:val="00C70F66"/>
    <w:rsid w:val="00C738B1"/>
    <w:rsid w:val="00C73B02"/>
    <w:rsid w:val="00C754DB"/>
    <w:rsid w:val="00C7769B"/>
    <w:rsid w:val="00C81368"/>
    <w:rsid w:val="00C813BC"/>
    <w:rsid w:val="00C82D57"/>
    <w:rsid w:val="00C84E17"/>
    <w:rsid w:val="00C91C01"/>
    <w:rsid w:val="00C92F30"/>
    <w:rsid w:val="00C9537E"/>
    <w:rsid w:val="00C95A1C"/>
    <w:rsid w:val="00C95A8E"/>
    <w:rsid w:val="00C9643F"/>
    <w:rsid w:val="00C96AD5"/>
    <w:rsid w:val="00C97278"/>
    <w:rsid w:val="00C973BA"/>
    <w:rsid w:val="00C97410"/>
    <w:rsid w:val="00CA0001"/>
    <w:rsid w:val="00CA1EAB"/>
    <w:rsid w:val="00CA352C"/>
    <w:rsid w:val="00CA49FC"/>
    <w:rsid w:val="00CA607C"/>
    <w:rsid w:val="00CB10AB"/>
    <w:rsid w:val="00CB56CD"/>
    <w:rsid w:val="00CB5CA3"/>
    <w:rsid w:val="00CB765A"/>
    <w:rsid w:val="00CC44BA"/>
    <w:rsid w:val="00CC70EA"/>
    <w:rsid w:val="00CC7193"/>
    <w:rsid w:val="00CD10C5"/>
    <w:rsid w:val="00CD13EF"/>
    <w:rsid w:val="00CD2A98"/>
    <w:rsid w:val="00CD31F9"/>
    <w:rsid w:val="00CD34BE"/>
    <w:rsid w:val="00CD4D20"/>
    <w:rsid w:val="00CD6591"/>
    <w:rsid w:val="00CE2F34"/>
    <w:rsid w:val="00CE50F1"/>
    <w:rsid w:val="00CE60F6"/>
    <w:rsid w:val="00CF2D8E"/>
    <w:rsid w:val="00CF3306"/>
    <w:rsid w:val="00CF631A"/>
    <w:rsid w:val="00CF63C4"/>
    <w:rsid w:val="00CF68AD"/>
    <w:rsid w:val="00CF7429"/>
    <w:rsid w:val="00CF7CF3"/>
    <w:rsid w:val="00D002A4"/>
    <w:rsid w:val="00D00A9C"/>
    <w:rsid w:val="00D038B2"/>
    <w:rsid w:val="00D038D5"/>
    <w:rsid w:val="00D04FA6"/>
    <w:rsid w:val="00D0540B"/>
    <w:rsid w:val="00D0598B"/>
    <w:rsid w:val="00D07735"/>
    <w:rsid w:val="00D1423E"/>
    <w:rsid w:val="00D20291"/>
    <w:rsid w:val="00D20671"/>
    <w:rsid w:val="00D22CB6"/>
    <w:rsid w:val="00D251A7"/>
    <w:rsid w:val="00D26463"/>
    <w:rsid w:val="00D276CA"/>
    <w:rsid w:val="00D303A4"/>
    <w:rsid w:val="00D309AD"/>
    <w:rsid w:val="00D31471"/>
    <w:rsid w:val="00D330D8"/>
    <w:rsid w:val="00D34003"/>
    <w:rsid w:val="00D34D15"/>
    <w:rsid w:val="00D34FD8"/>
    <w:rsid w:val="00D354C8"/>
    <w:rsid w:val="00D37096"/>
    <w:rsid w:val="00D374C5"/>
    <w:rsid w:val="00D4137A"/>
    <w:rsid w:val="00D44C25"/>
    <w:rsid w:val="00D44C33"/>
    <w:rsid w:val="00D44FE7"/>
    <w:rsid w:val="00D463D8"/>
    <w:rsid w:val="00D46960"/>
    <w:rsid w:val="00D46EB8"/>
    <w:rsid w:val="00D50A0A"/>
    <w:rsid w:val="00D51A42"/>
    <w:rsid w:val="00D5276B"/>
    <w:rsid w:val="00D55376"/>
    <w:rsid w:val="00D56E23"/>
    <w:rsid w:val="00D57321"/>
    <w:rsid w:val="00D57D56"/>
    <w:rsid w:val="00D602DE"/>
    <w:rsid w:val="00D6350A"/>
    <w:rsid w:val="00D63D43"/>
    <w:rsid w:val="00D63E2A"/>
    <w:rsid w:val="00D64CE4"/>
    <w:rsid w:val="00D65081"/>
    <w:rsid w:val="00D66CB4"/>
    <w:rsid w:val="00D66D08"/>
    <w:rsid w:val="00D672F8"/>
    <w:rsid w:val="00D67DD3"/>
    <w:rsid w:val="00D71324"/>
    <w:rsid w:val="00D742F6"/>
    <w:rsid w:val="00D74866"/>
    <w:rsid w:val="00D755A3"/>
    <w:rsid w:val="00D828CF"/>
    <w:rsid w:val="00D84C5D"/>
    <w:rsid w:val="00D854E4"/>
    <w:rsid w:val="00D8612D"/>
    <w:rsid w:val="00D86E12"/>
    <w:rsid w:val="00D91751"/>
    <w:rsid w:val="00D927CF"/>
    <w:rsid w:val="00D92DE0"/>
    <w:rsid w:val="00D9596E"/>
    <w:rsid w:val="00D9627B"/>
    <w:rsid w:val="00D97D8A"/>
    <w:rsid w:val="00DA1B6B"/>
    <w:rsid w:val="00DA233F"/>
    <w:rsid w:val="00DA3491"/>
    <w:rsid w:val="00DA3F32"/>
    <w:rsid w:val="00DA65BF"/>
    <w:rsid w:val="00DB5EDC"/>
    <w:rsid w:val="00DB5FAA"/>
    <w:rsid w:val="00DB6962"/>
    <w:rsid w:val="00DC0009"/>
    <w:rsid w:val="00DC0630"/>
    <w:rsid w:val="00DC0985"/>
    <w:rsid w:val="00DC1DD2"/>
    <w:rsid w:val="00DC3DBD"/>
    <w:rsid w:val="00DC41BE"/>
    <w:rsid w:val="00DC577A"/>
    <w:rsid w:val="00DC59FA"/>
    <w:rsid w:val="00DD27DF"/>
    <w:rsid w:val="00DD280D"/>
    <w:rsid w:val="00DD29BA"/>
    <w:rsid w:val="00DD2B1D"/>
    <w:rsid w:val="00DD30FC"/>
    <w:rsid w:val="00DD46D5"/>
    <w:rsid w:val="00DD54BA"/>
    <w:rsid w:val="00DD54D6"/>
    <w:rsid w:val="00DD5A7E"/>
    <w:rsid w:val="00DD5EF1"/>
    <w:rsid w:val="00DD6322"/>
    <w:rsid w:val="00DD7AB2"/>
    <w:rsid w:val="00DD7B96"/>
    <w:rsid w:val="00DD7DFC"/>
    <w:rsid w:val="00DE39D0"/>
    <w:rsid w:val="00DE41F7"/>
    <w:rsid w:val="00DE42B7"/>
    <w:rsid w:val="00DE4DC7"/>
    <w:rsid w:val="00DE5084"/>
    <w:rsid w:val="00DE55EC"/>
    <w:rsid w:val="00DE5708"/>
    <w:rsid w:val="00DE5FD5"/>
    <w:rsid w:val="00DE6AAA"/>
    <w:rsid w:val="00DE765B"/>
    <w:rsid w:val="00DE7E3B"/>
    <w:rsid w:val="00DF03DC"/>
    <w:rsid w:val="00DF16D0"/>
    <w:rsid w:val="00DF1C29"/>
    <w:rsid w:val="00DF2D9C"/>
    <w:rsid w:val="00DF4F9A"/>
    <w:rsid w:val="00DF69D4"/>
    <w:rsid w:val="00DF6F4E"/>
    <w:rsid w:val="00DF722E"/>
    <w:rsid w:val="00DF74D7"/>
    <w:rsid w:val="00DF796B"/>
    <w:rsid w:val="00DF7F3A"/>
    <w:rsid w:val="00E039AD"/>
    <w:rsid w:val="00E0474B"/>
    <w:rsid w:val="00E0538C"/>
    <w:rsid w:val="00E07303"/>
    <w:rsid w:val="00E10712"/>
    <w:rsid w:val="00E1137F"/>
    <w:rsid w:val="00E11EEE"/>
    <w:rsid w:val="00E129E8"/>
    <w:rsid w:val="00E15B82"/>
    <w:rsid w:val="00E16426"/>
    <w:rsid w:val="00E213BF"/>
    <w:rsid w:val="00E21D39"/>
    <w:rsid w:val="00E22AAD"/>
    <w:rsid w:val="00E22B8A"/>
    <w:rsid w:val="00E242F8"/>
    <w:rsid w:val="00E2454E"/>
    <w:rsid w:val="00E2457A"/>
    <w:rsid w:val="00E25BF5"/>
    <w:rsid w:val="00E26971"/>
    <w:rsid w:val="00E26D84"/>
    <w:rsid w:val="00E26E1F"/>
    <w:rsid w:val="00E270C6"/>
    <w:rsid w:val="00E3187F"/>
    <w:rsid w:val="00E32AF8"/>
    <w:rsid w:val="00E32D4A"/>
    <w:rsid w:val="00E364EE"/>
    <w:rsid w:val="00E40370"/>
    <w:rsid w:val="00E42732"/>
    <w:rsid w:val="00E430D3"/>
    <w:rsid w:val="00E43984"/>
    <w:rsid w:val="00E44BE0"/>
    <w:rsid w:val="00E46CEF"/>
    <w:rsid w:val="00E47ACF"/>
    <w:rsid w:val="00E51667"/>
    <w:rsid w:val="00E51766"/>
    <w:rsid w:val="00E52F08"/>
    <w:rsid w:val="00E533A6"/>
    <w:rsid w:val="00E53BD1"/>
    <w:rsid w:val="00E54134"/>
    <w:rsid w:val="00E56082"/>
    <w:rsid w:val="00E61FA5"/>
    <w:rsid w:val="00E6234C"/>
    <w:rsid w:val="00E62FDC"/>
    <w:rsid w:val="00E6361A"/>
    <w:rsid w:val="00E641C0"/>
    <w:rsid w:val="00E70744"/>
    <w:rsid w:val="00E70E03"/>
    <w:rsid w:val="00E71075"/>
    <w:rsid w:val="00E71684"/>
    <w:rsid w:val="00E724DF"/>
    <w:rsid w:val="00E74116"/>
    <w:rsid w:val="00E74379"/>
    <w:rsid w:val="00E74C60"/>
    <w:rsid w:val="00E75E8D"/>
    <w:rsid w:val="00E77444"/>
    <w:rsid w:val="00E80C5C"/>
    <w:rsid w:val="00E814D3"/>
    <w:rsid w:val="00E82D8B"/>
    <w:rsid w:val="00E833E2"/>
    <w:rsid w:val="00E84D34"/>
    <w:rsid w:val="00E8758A"/>
    <w:rsid w:val="00E90D78"/>
    <w:rsid w:val="00E90D9A"/>
    <w:rsid w:val="00E9376D"/>
    <w:rsid w:val="00E944CF"/>
    <w:rsid w:val="00E94BDB"/>
    <w:rsid w:val="00E94E57"/>
    <w:rsid w:val="00E96873"/>
    <w:rsid w:val="00E96AC0"/>
    <w:rsid w:val="00E97A6E"/>
    <w:rsid w:val="00EA0E12"/>
    <w:rsid w:val="00EA337A"/>
    <w:rsid w:val="00EA35D4"/>
    <w:rsid w:val="00EA5734"/>
    <w:rsid w:val="00EA62B2"/>
    <w:rsid w:val="00EA6F59"/>
    <w:rsid w:val="00EA6FC9"/>
    <w:rsid w:val="00EA7D2C"/>
    <w:rsid w:val="00EB09FE"/>
    <w:rsid w:val="00EB1B81"/>
    <w:rsid w:val="00EB2920"/>
    <w:rsid w:val="00EB3254"/>
    <w:rsid w:val="00EB6736"/>
    <w:rsid w:val="00EB677A"/>
    <w:rsid w:val="00EB73F8"/>
    <w:rsid w:val="00EC023C"/>
    <w:rsid w:val="00EC045E"/>
    <w:rsid w:val="00EC0EEF"/>
    <w:rsid w:val="00EC1BED"/>
    <w:rsid w:val="00EC23BB"/>
    <w:rsid w:val="00EC4981"/>
    <w:rsid w:val="00EC6712"/>
    <w:rsid w:val="00ED04C3"/>
    <w:rsid w:val="00ED1640"/>
    <w:rsid w:val="00ED2C06"/>
    <w:rsid w:val="00ED39BA"/>
    <w:rsid w:val="00ED4E91"/>
    <w:rsid w:val="00ED7BD8"/>
    <w:rsid w:val="00ED7E13"/>
    <w:rsid w:val="00EE1B17"/>
    <w:rsid w:val="00EF1371"/>
    <w:rsid w:val="00EF1BD2"/>
    <w:rsid w:val="00EF21F5"/>
    <w:rsid w:val="00EF2A5D"/>
    <w:rsid w:val="00EF3D5B"/>
    <w:rsid w:val="00EF3F9D"/>
    <w:rsid w:val="00EF47B5"/>
    <w:rsid w:val="00EF651D"/>
    <w:rsid w:val="00EF751F"/>
    <w:rsid w:val="00F00EC5"/>
    <w:rsid w:val="00F02425"/>
    <w:rsid w:val="00F0359C"/>
    <w:rsid w:val="00F04A9E"/>
    <w:rsid w:val="00F10551"/>
    <w:rsid w:val="00F128FF"/>
    <w:rsid w:val="00F1603E"/>
    <w:rsid w:val="00F2065E"/>
    <w:rsid w:val="00F20777"/>
    <w:rsid w:val="00F233C4"/>
    <w:rsid w:val="00F23953"/>
    <w:rsid w:val="00F23EF2"/>
    <w:rsid w:val="00F253D0"/>
    <w:rsid w:val="00F25D66"/>
    <w:rsid w:val="00F2700F"/>
    <w:rsid w:val="00F27CC0"/>
    <w:rsid w:val="00F309B9"/>
    <w:rsid w:val="00F31DF0"/>
    <w:rsid w:val="00F3260F"/>
    <w:rsid w:val="00F3335A"/>
    <w:rsid w:val="00F33F09"/>
    <w:rsid w:val="00F35192"/>
    <w:rsid w:val="00F360B9"/>
    <w:rsid w:val="00F367F9"/>
    <w:rsid w:val="00F36E03"/>
    <w:rsid w:val="00F400EC"/>
    <w:rsid w:val="00F42291"/>
    <w:rsid w:val="00F42A14"/>
    <w:rsid w:val="00F45782"/>
    <w:rsid w:val="00F5113F"/>
    <w:rsid w:val="00F51ED5"/>
    <w:rsid w:val="00F5349D"/>
    <w:rsid w:val="00F56CB1"/>
    <w:rsid w:val="00F576B4"/>
    <w:rsid w:val="00F602E2"/>
    <w:rsid w:val="00F61DE3"/>
    <w:rsid w:val="00F65EC2"/>
    <w:rsid w:val="00F6751A"/>
    <w:rsid w:val="00F70930"/>
    <w:rsid w:val="00F7155B"/>
    <w:rsid w:val="00F71D97"/>
    <w:rsid w:val="00F73E61"/>
    <w:rsid w:val="00F7410B"/>
    <w:rsid w:val="00F74EAB"/>
    <w:rsid w:val="00F759F8"/>
    <w:rsid w:val="00F7794E"/>
    <w:rsid w:val="00F81A34"/>
    <w:rsid w:val="00F848AD"/>
    <w:rsid w:val="00F85228"/>
    <w:rsid w:val="00F92E60"/>
    <w:rsid w:val="00F93455"/>
    <w:rsid w:val="00F945C7"/>
    <w:rsid w:val="00F94AD9"/>
    <w:rsid w:val="00F95D97"/>
    <w:rsid w:val="00FA0581"/>
    <w:rsid w:val="00FA1740"/>
    <w:rsid w:val="00FA32D7"/>
    <w:rsid w:val="00FA3FBB"/>
    <w:rsid w:val="00FA50A8"/>
    <w:rsid w:val="00FA5B08"/>
    <w:rsid w:val="00FA6E42"/>
    <w:rsid w:val="00FB274F"/>
    <w:rsid w:val="00FB28CE"/>
    <w:rsid w:val="00FB2D83"/>
    <w:rsid w:val="00FB3B2B"/>
    <w:rsid w:val="00FB4190"/>
    <w:rsid w:val="00FB4BC4"/>
    <w:rsid w:val="00FC2631"/>
    <w:rsid w:val="00FC2A4B"/>
    <w:rsid w:val="00FC7528"/>
    <w:rsid w:val="00FC7680"/>
    <w:rsid w:val="00FD1731"/>
    <w:rsid w:val="00FE2EDF"/>
    <w:rsid w:val="00FE31B7"/>
    <w:rsid w:val="00FE3D03"/>
    <w:rsid w:val="00FE4D20"/>
    <w:rsid w:val="00FE5DE9"/>
    <w:rsid w:val="00FE6592"/>
    <w:rsid w:val="00FE6629"/>
    <w:rsid w:val="00FF0A60"/>
    <w:rsid w:val="00FF155B"/>
    <w:rsid w:val="00FF287B"/>
    <w:rsid w:val="00FF3ED3"/>
    <w:rsid w:val="00FF501B"/>
    <w:rsid w:val="00FF6B3C"/>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6E75A"/>
  <w15:docId w15:val="{7A78F29C-5D67-4890-9C0B-64A4E6F4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B43"/>
    <w:pPr>
      <w:keepNext/>
      <w:keepLines/>
      <w:spacing w:before="240" w:after="0"/>
      <w:outlineLvl w:val="0"/>
    </w:pPr>
    <w:rPr>
      <w:rFonts w:ascii="Arial" w:eastAsiaTheme="majorEastAsia" w:hAnsi="Arial" w:cs="Arial"/>
      <w:b/>
      <w:bCs/>
      <w:color w:val="002060"/>
      <w:sz w:val="32"/>
      <w:szCs w:val="32"/>
    </w:rPr>
  </w:style>
  <w:style w:type="paragraph" w:styleId="Heading2">
    <w:name w:val="heading 2"/>
    <w:basedOn w:val="ListParagraph"/>
    <w:next w:val="Normal"/>
    <w:link w:val="Heading2Char"/>
    <w:uiPriority w:val="9"/>
    <w:unhideWhenUsed/>
    <w:qFormat/>
    <w:rsid w:val="00651298"/>
    <w:pPr>
      <w:ind w:left="0"/>
      <w:outlineLvl w:val="1"/>
    </w:pPr>
    <w:rPr>
      <w:rFonts w:ascii="Arial" w:hAnsi="Arial" w:cs="Arial"/>
      <w:b/>
      <w:bCs/>
      <w:color w:val="4472C4" w:themeColor="accent1"/>
      <w:sz w:val="24"/>
      <w:szCs w:val="24"/>
      <w:lang w:val="en-US"/>
    </w:rPr>
  </w:style>
  <w:style w:type="paragraph" w:styleId="Heading3">
    <w:name w:val="heading 3"/>
    <w:basedOn w:val="Normal"/>
    <w:next w:val="Normal"/>
    <w:link w:val="Heading3Char"/>
    <w:uiPriority w:val="9"/>
    <w:unhideWhenUsed/>
    <w:qFormat/>
    <w:rsid w:val="009555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4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49FC"/>
    <w:pPr>
      <w:ind w:left="720"/>
      <w:contextualSpacing/>
    </w:pPr>
  </w:style>
  <w:style w:type="table" w:styleId="TableGrid">
    <w:name w:val="Table Grid"/>
    <w:basedOn w:val="TableNormal"/>
    <w:uiPriority w:val="39"/>
    <w:rsid w:val="00C0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3B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32B43"/>
    <w:rPr>
      <w:rFonts w:ascii="Arial" w:eastAsiaTheme="majorEastAsia" w:hAnsi="Arial" w:cs="Arial"/>
      <w:b/>
      <w:bCs/>
      <w:color w:val="002060"/>
      <w:sz w:val="32"/>
      <w:szCs w:val="32"/>
    </w:rPr>
  </w:style>
  <w:style w:type="character" w:customStyle="1" w:styleId="Heading2Char">
    <w:name w:val="Heading 2 Char"/>
    <w:basedOn w:val="DefaultParagraphFont"/>
    <w:link w:val="Heading2"/>
    <w:uiPriority w:val="9"/>
    <w:rsid w:val="00651298"/>
    <w:rPr>
      <w:rFonts w:ascii="Arial" w:hAnsi="Arial" w:cs="Arial"/>
      <w:b/>
      <w:bCs/>
      <w:color w:val="4472C4" w:themeColor="accent1"/>
      <w:sz w:val="24"/>
      <w:szCs w:val="24"/>
      <w:lang w:val="en-US"/>
    </w:rPr>
  </w:style>
  <w:style w:type="paragraph" w:styleId="NoSpacing">
    <w:name w:val="No Spacing"/>
    <w:link w:val="NoSpacingChar"/>
    <w:uiPriority w:val="1"/>
    <w:qFormat/>
    <w:rsid w:val="008E14A6"/>
    <w:pPr>
      <w:spacing w:after="0" w:line="240" w:lineRule="auto"/>
    </w:pPr>
  </w:style>
  <w:style w:type="character" w:styleId="Hyperlink">
    <w:name w:val="Hyperlink"/>
    <w:basedOn w:val="DefaultParagraphFont"/>
    <w:uiPriority w:val="99"/>
    <w:unhideWhenUsed/>
    <w:rsid w:val="00E07303"/>
    <w:rPr>
      <w:color w:val="0000FF"/>
      <w:u w:val="single"/>
    </w:rPr>
  </w:style>
  <w:style w:type="paragraph" w:styleId="TOCHeading">
    <w:name w:val="TOC Heading"/>
    <w:basedOn w:val="Heading1"/>
    <w:next w:val="Normal"/>
    <w:uiPriority w:val="39"/>
    <w:unhideWhenUsed/>
    <w:qFormat/>
    <w:rsid w:val="00183708"/>
    <w:pPr>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183708"/>
    <w:pPr>
      <w:spacing w:after="100"/>
    </w:pPr>
  </w:style>
  <w:style w:type="paragraph" w:styleId="TOC2">
    <w:name w:val="toc 2"/>
    <w:basedOn w:val="Normal"/>
    <w:next w:val="Normal"/>
    <w:autoRedefine/>
    <w:uiPriority w:val="39"/>
    <w:unhideWhenUsed/>
    <w:rsid w:val="00183708"/>
    <w:pPr>
      <w:spacing w:after="100"/>
      <w:ind w:left="220"/>
    </w:pPr>
  </w:style>
  <w:style w:type="character" w:styleId="UnresolvedMention">
    <w:name w:val="Unresolved Mention"/>
    <w:basedOn w:val="DefaultParagraphFont"/>
    <w:uiPriority w:val="99"/>
    <w:semiHidden/>
    <w:unhideWhenUsed/>
    <w:rsid w:val="003F4488"/>
    <w:rPr>
      <w:color w:val="605E5C"/>
      <w:shd w:val="clear" w:color="auto" w:fill="E1DFDD"/>
    </w:rPr>
  </w:style>
  <w:style w:type="paragraph" w:styleId="NormalWeb">
    <w:name w:val="Normal (Web)"/>
    <w:basedOn w:val="Normal"/>
    <w:uiPriority w:val="99"/>
    <w:unhideWhenUsed/>
    <w:rsid w:val="003F44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SpacingChar">
    <w:name w:val="No Spacing Char"/>
    <w:basedOn w:val="DefaultParagraphFont"/>
    <w:link w:val="NoSpacing"/>
    <w:uiPriority w:val="1"/>
    <w:rsid w:val="00771224"/>
  </w:style>
  <w:style w:type="table" w:styleId="PlainTable2">
    <w:name w:val="Plain Table 2"/>
    <w:basedOn w:val="TableNormal"/>
    <w:uiPriority w:val="42"/>
    <w:rsid w:val="003314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14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60F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460FA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x-doi">
    <w:name w:val="dx-doi"/>
    <w:basedOn w:val="Normal"/>
    <w:rsid w:val="00DB5E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f">
    <w:name w:val="ref"/>
    <w:basedOn w:val="ListParagraph"/>
    <w:qFormat/>
    <w:rsid w:val="00292E9E"/>
    <w:pPr>
      <w:numPr>
        <w:numId w:val="23"/>
      </w:numPr>
    </w:pPr>
    <w:rPr>
      <w:rFonts w:ascii="Arial" w:hAnsi="Arial" w:cs="Arial"/>
      <w:color w:val="222222"/>
      <w:sz w:val="20"/>
      <w:szCs w:val="20"/>
      <w:shd w:val="clear" w:color="auto" w:fill="FFFFFF"/>
      <w:lang w:val="en-US" w:bidi="fa-IR"/>
    </w:rPr>
  </w:style>
  <w:style w:type="character" w:customStyle="1" w:styleId="ListParagraphChar">
    <w:name w:val="List Paragraph Char"/>
    <w:basedOn w:val="DefaultParagraphFont"/>
    <w:link w:val="ListParagraph"/>
    <w:uiPriority w:val="34"/>
    <w:rsid w:val="00292E9E"/>
  </w:style>
  <w:style w:type="character" w:styleId="PlaceholderText">
    <w:name w:val="Placeholder Text"/>
    <w:basedOn w:val="DefaultParagraphFont"/>
    <w:uiPriority w:val="99"/>
    <w:semiHidden/>
    <w:rsid w:val="0057310D"/>
    <w:rPr>
      <w:color w:val="808080"/>
    </w:rPr>
  </w:style>
  <w:style w:type="paragraph" w:styleId="Header">
    <w:name w:val="header"/>
    <w:basedOn w:val="Normal"/>
    <w:link w:val="HeaderChar"/>
    <w:uiPriority w:val="99"/>
    <w:unhideWhenUsed/>
    <w:rsid w:val="00396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570"/>
  </w:style>
  <w:style w:type="paragraph" w:styleId="Footer">
    <w:name w:val="footer"/>
    <w:basedOn w:val="Normal"/>
    <w:link w:val="FooterChar"/>
    <w:uiPriority w:val="99"/>
    <w:unhideWhenUsed/>
    <w:rsid w:val="00396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570"/>
  </w:style>
  <w:style w:type="character" w:customStyle="1" w:styleId="Heading3Char">
    <w:name w:val="Heading 3 Char"/>
    <w:basedOn w:val="DefaultParagraphFont"/>
    <w:link w:val="Heading3"/>
    <w:uiPriority w:val="9"/>
    <w:rsid w:val="009555E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61BF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624BB"/>
    <w:rPr>
      <w:color w:val="954F72" w:themeColor="followedHyperlink"/>
      <w:u w:val="single"/>
    </w:rPr>
  </w:style>
  <w:style w:type="paragraph" w:styleId="FootnoteText">
    <w:name w:val="footnote text"/>
    <w:basedOn w:val="Normal"/>
    <w:link w:val="FootnoteTextChar"/>
    <w:uiPriority w:val="99"/>
    <w:semiHidden/>
    <w:unhideWhenUsed/>
    <w:rsid w:val="00C0214E"/>
    <w:pPr>
      <w:bidi/>
      <w:spacing w:after="0" w:line="240" w:lineRule="auto"/>
    </w:pPr>
    <w:rPr>
      <w:sz w:val="20"/>
      <w:szCs w:val="20"/>
      <w:lang w:val="en-US" w:bidi="fa-IR"/>
    </w:rPr>
  </w:style>
  <w:style w:type="character" w:customStyle="1" w:styleId="FootnoteTextChar">
    <w:name w:val="Footnote Text Char"/>
    <w:basedOn w:val="DefaultParagraphFont"/>
    <w:link w:val="FootnoteText"/>
    <w:uiPriority w:val="99"/>
    <w:semiHidden/>
    <w:rsid w:val="00C0214E"/>
    <w:rPr>
      <w:sz w:val="20"/>
      <w:szCs w:val="20"/>
      <w:lang w:val="en-US" w:bidi="fa-IR"/>
    </w:rPr>
  </w:style>
  <w:style w:type="character" w:styleId="FootnoteReference">
    <w:name w:val="footnote reference"/>
    <w:basedOn w:val="DefaultParagraphFont"/>
    <w:uiPriority w:val="99"/>
    <w:semiHidden/>
    <w:unhideWhenUsed/>
    <w:rsid w:val="00C0214E"/>
    <w:rPr>
      <w:vertAlign w:val="superscript"/>
    </w:rPr>
  </w:style>
  <w:style w:type="character" w:styleId="CommentReference">
    <w:name w:val="annotation reference"/>
    <w:basedOn w:val="DefaultParagraphFont"/>
    <w:uiPriority w:val="99"/>
    <w:semiHidden/>
    <w:unhideWhenUsed/>
    <w:rsid w:val="00E94BDB"/>
    <w:rPr>
      <w:sz w:val="16"/>
      <w:szCs w:val="16"/>
    </w:rPr>
  </w:style>
  <w:style w:type="paragraph" w:styleId="CommentText">
    <w:name w:val="annotation text"/>
    <w:basedOn w:val="Normal"/>
    <w:link w:val="CommentTextChar"/>
    <w:uiPriority w:val="99"/>
    <w:unhideWhenUsed/>
    <w:rsid w:val="00E94BDB"/>
    <w:pPr>
      <w:spacing w:line="240" w:lineRule="auto"/>
    </w:pPr>
    <w:rPr>
      <w:sz w:val="20"/>
      <w:szCs w:val="20"/>
    </w:rPr>
  </w:style>
  <w:style w:type="character" w:customStyle="1" w:styleId="CommentTextChar">
    <w:name w:val="Comment Text Char"/>
    <w:basedOn w:val="DefaultParagraphFont"/>
    <w:link w:val="CommentText"/>
    <w:uiPriority w:val="99"/>
    <w:rsid w:val="00E94BDB"/>
    <w:rPr>
      <w:sz w:val="20"/>
      <w:szCs w:val="20"/>
    </w:rPr>
  </w:style>
  <w:style w:type="paragraph" w:styleId="CommentSubject">
    <w:name w:val="annotation subject"/>
    <w:basedOn w:val="CommentText"/>
    <w:next w:val="CommentText"/>
    <w:link w:val="CommentSubjectChar"/>
    <w:uiPriority w:val="99"/>
    <w:semiHidden/>
    <w:unhideWhenUsed/>
    <w:rsid w:val="00E94BDB"/>
    <w:rPr>
      <w:b/>
      <w:bCs/>
    </w:rPr>
  </w:style>
  <w:style w:type="character" w:customStyle="1" w:styleId="CommentSubjectChar">
    <w:name w:val="Comment Subject Char"/>
    <w:basedOn w:val="CommentTextChar"/>
    <w:link w:val="CommentSubject"/>
    <w:uiPriority w:val="99"/>
    <w:semiHidden/>
    <w:rsid w:val="00E94BDB"/>
    <w:rPr>
      <w:b/>
      <w:bCs/>
      <w:sz w:val="20"/>
      <w:szCs w:val="20"/>
    </w:rPr>
  </w:style>
  <w:style w:type="paragraph" w:styleId="BalloonText">
    <w:name w:val="Balloon Text"/>
    <w:basedOn w:val="Normal"/>
    <w:link w:val="BalloonTextChar"/>
    <w:uiPriority w:val="99"/>
    <w:semiHidden/>
    <w:unhideWhenUsed/>
    <w:rsid w:val="00E94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BDB"/>
    <w:rPr>
      <w:rFonts w:ascii="Segoe UI" w:hAnsi="Segoe UI" w:cs="Segoe UI"/>
      <w:sz w:val="18"/>
      <w:szCs w:val="18"/>
    </w:rPr>
  </w:style>
  <w:style w:type="paragraph" w:customStyle="1" w:styleId="Default">
    <w:name w:val="Default"/>
    <w:rsid w:val="001354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4A4B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43826"/>
    <w:rPr>
      <w:i/>
      <w:iCs/>
    </w:rPr>
  </w:style>
  <w:style w:type="paragraph" w:styleId="Revision">
    <w:name w:val="Revision"/>
    <w:hidden/>
    <w:uiPriority w:val="99"/>
    <w:semiHidden/>
    <w:rsid w:val="00D672F8"/>
    <w:pPr>
      <w:spacing w:after="0" w:line="240" w:lineRule="auto"/>
    </w:pPr>
  </w:style>
  <w:style w:type="paragraph" w:customStyle="1" w:styleId="EndNoteBibliographyTitle">
    <w:name w:val="EndNote Bibliography Title"/>
    <w:basedOn w:val="Normal"/>
    <w:link w:val="EndNoteBibliographyTitleChar"/>
    <w:rsid w:val="0005389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53898"/>
    <w:rPr>
      <w:rFonts w:ascii="Calibri" w:hAnsi="Calibri" w:cs="Calibri"/>
      <w:noProof/>
      <w:lang w:val="en-US"/>
    </w:rPr>
  </w:style>
  <w:style w:type="paragraph" w:customStyle="1" w:styleId="EndNoteBibliography">
    <w:name w:val="EndNote Bibliography"/>
    <w:basedOn w:val="Normal"/>
    <w:link w:val="EndNoteBibliographyChar"/>
    <w:rsid w:val="0005389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53898"/>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6939">
      <w:bodyDiv w:val="1"/>
      <w:marLeft w:val="0"/>
      <w:marRight w:val="0"/>
      <w:marTop w:val="0"/>
      <w:marBottom w:val="0"/>
      <w:divBdr>
        <w:top w:val="none" w:sz="0" w:space="0" w:color="auto"/>
        <w:left w:val="none" w:sz="0" w:space="0" w:color="auto"/>
        <w:bottom w:val="none" w:sz="0" w:space="0" w:color="auto"/>
        <w:right w:val="none" w:sz="0" w:space="0" w:color="auto"/>
      </w:divBdr>
    </w:div>
    <w:div w:id="131364022">
      <w:bodyDiv w:val="1"/>
      <w:marLeft w:val="0"/>
      <w:marRight w:val="0"/>
      <w:marTop w:val="0"/>
      <w:marBottom w:val="0"/>
      <w:divBdr>
        <w:top w:val="none" w:sz="0" w:space="0" w:color="auto"/>
        <w:left w:val="none" w:sz="0" w:space="0" w:color="auto"/>
        <w:bottom w:val="none" w:sz="0" w:space="0" w:color="auto"/>
        <w:right w:val="none" w:sz="0" w:space="0" w:color="auto"/>
      </w:divBdr>
    </w:div>
    <w:div w:id="172233146">
      <w:bodyDiv w:val="1"/>
      <w:marLeft w:val="0"/>
      <w:marRight w:val="0"/>
      <w:marTop w:val="0"/>
      <w:marBottom w:val="0"/>
      <w:divBdr>
        <w:top w:val="none" w:sz="0" w:space="0" w:color="auto"/>
        <w:left w:val="none" w:sz="0" w:space="0" w:color="auto"/>
        <w:bottom w:val="none" w:sz="0" w:space="0" w:color="auto"/>
        <w:right w:val="none" w:sz="0" w:space="0" w:color="auto"/>
      </w:divBdr>
      <w:divsChild>
        <w:div w:id="292907429">
          <w:marLeft w:val="0"/>
          <w:marRight w:val="0"/>
          <w:marTop w:val="0"/>
          <w:marBottom w:val="0"/>
          <w:divBdr>
            <w:top w:val="none" w:sz="0" w:space="0" w:color="auto"/>
            <w:left w:val="none" w:sz="0" w:space="0" w:color="auto"/>
            <w:bottom w:val="none" w:sz="0" w:space="0" w:color="auto"/>
            <w:right w:val="none" w:sz="0" w:space="0" w:color="auto"/>
          </w:divBdr>
        </w:div>
      </w:divsChild>
    </w:div>
    <w:div w:id="331684910">
      <w:bodyDiv w:val="1"/>
      <w:marLeft w:val="0"/>
      <w:marRight w:val="0"/>
      <w:marTop w:val="0"/>
      <w:marBottom w:val="0"/>
      <w:divBdr>
        <w:top w:val="none" w:sz="0" w:space="0" w:color="auto"/>
        <w:left w:val="none" w:sz="0" w:space="0" w:color="auto"/>
        <w:bottom w:val="none" w:sz="0" w:space="0" w:color="auto"/>
        <w:right w:val="none" w:sz="0" w:space="0" w:color="auto"/>
      </w:divBdr>
    </w:div>
    <w:div w:id="637959058">
      <w:bodyDiv w:val="1"/>
      <w:marLeft w:val="0"/>
      <w:marRight w:val="0"/>
      <w:marTop w:val="0"/>
      <w:marBottom w:val="0"/>
      <w:divBdr>
        <w:top w:val="none" w:sz="0" w:space="0" w:color="auto"/>
        <w:left w:val="none" w:sz="0" w:space="0" w:color="auto"/>
        <w:bottom w:val="none" w:sz="0" w:space="0" w:color="auto"/>
        <w:right w:val="none" w:sz="0" w:space="0" w:color="auto"/>
      </w:divBdr>
    </w:div>
    <w:div w:id="723135633">
      <w:bodyDiv w:val="1"/>
      <w:marLeft w:val="0"/>
      <w:marRight w:val="0"/>
      <w:marTop w:val="0"/>
      <w:marBottom w:val="0"/>
      <w:divBdr>
        <w:top w:val="none" w:sz="0" w:space="0" w:color="auto"/>
        <w:left w:val="none" w:sz="0" w:space="0" w:color="auto"/>
        <w:bottom w:val="none" w:sz="0" w:space="0" w:color="auto"/>
        <w:right w:val="none" w:sz="0" w:space="0" w:color="auto"/>
      </w:divBdr>
    </w:div>
    <w:div w:id="815805334">
      <w:bodyDiv w:val="1"/>
      <w:marLeft w:val="0"/>
      <w:marRight w:val="0"/>
      <w:marTop w:val="0"/>
      <w:marBottom w:val="0"/>
      <w:divBdr>
        <w:top w:val="none" w:sz="0" w:space="0" w:color="auto"/>
        <w:left w:val="none" w:sz="0" w:space="0" w:color="auto"/>
        <w:bottom w:val="none" w:sz="0" w:space="0" w:color="auto"/>
        <w:right w:val="none" w:sz="0" w:space="0" w:color="auto"/>
      </w:divBdr>
    </w:div>
    <w:div w:id="964968519">
      <w:bodyDiv w:val="1"/>
      <w:marLeft w:val="0"/>
      <w:marRight w:val="0"/>
      <w:marTop w:val="0"/>
      <w:marBottom w:val="0"/>
      <w:divBdr>
        <w:top w:val="none" w:sz="0" w:space="0" w:color="auto"/>
        <w:left w:val="none" w:sz="0" w:space="0" w:color="auto"/>
        <w:bottom w:val="none" w:sz="0" w:space="0" w:color="auto"/>
        <w:right w:val="none" w:sz="0" w:space="0" w:color="auto"/>
      </w:divBdr>
    </w:div>
    <w:div w:id="977222355">
      <w:bodyDiv w:val="1"/>
      <w:marLeft w:val="0"/>
      <w:marRight w:val="0"/>
      <w:marTop w:val="0"/>
      <w:marBottom w:val="0"/>
      <w:divBdr>
        <w:top w:val="none" w:sz="0" w:space="0" w:color="auto"/>
        <w:left w:val="none" w:sz="0" w:space="0" w:color="auto"/>
        <w:bottom w:val="none" w:sz="0" w:space="0" w:color="auto"/>
        <w:right w:val="none" w:sz="0" w:space="0" w:color="auto"/>
      </w:divBdr>
    </w:div>
    <w:div w:id="1136335605">
      <w:bodyDiv w:val="1"/>
      <w:marLeft w:val="0"/>
      <w:marRight w:val="0"/>
      <w:marTop w:val="0"/>
      <w:marBottom w:val="0"/>
      <w:divBdr>
        <w:top w:val="none" w:sz="0" w:space="0" w:color="auto"/>
        <w:left w:val="none" w:sz="0" w:space="0" w:color="auto"/>
        <w:bottom w:val="none" w:sz="0" w:space="0" w:color="auto"/>
        <w:right w:val="none" w:sz="0" w:space="0" w:color="auto"/>
      </w:divBdr>
      <w:divsChild>
        <w:div w:id="609894102">
          <w:marLeft w:val="0"/>
          <w:marRight w:val="0"/>
          <w:marTop w:val="0"/>
          <w:marBottom w:val="0"/>
          <w:divBdr>
            <w:top w:val="none" w:sz="0" w:space="0" w:color="auto"/>
            <w:left w:val="none" w:sz="0" w:space="0" w:color="auto"/>
            <w:bottom w:val="none" w:sz="0" w:space="0" w:color="auto"/>
            <w:right w:val="none" w:sz="0" w:space="0" w:color="auto"/>
          </w:divBdr>
        </w:div>
      </w:divsChild>
    </w:div>
    <w:div w:id="1841461077">
      <w:bodyDiv w:val="1"/>
      <w:marLeft w:val="0"/>
      <w:marRight w:val="0"/>
      <w:marTop w:val="0"/>
      <w:marBottom w:val="0"/>
      <w:divBdr>
        <w:top w:val="none" w:sz="0" w:space="0" w:color="auto"/>
        <w:left w:val="none" w:sz="0" w:space="0" w:color="auto"/>
        <w:bottom w:val="none" w:sz="0" w:space="0" w:color="auto"/>
        <w:right w:val="none" w:sz="0" w:space="0" w:color="auto"/>
      </w:divBdr>
    </w:div>
    <w:div w:id="1943029733">
      <w:bodyDiv w:val="1"/>
      <w:marLeft w:val="0"/>
      <w:marRight w:val="0"/>
      <w:marTop w:val="0"/>
      <w:marBottom w:val="0"/>
      <w:divBdr>
        <w:top w:val="none" w:sz="0" w:space="0" w:color="auto"/>
        <w:left w:val="none" w:sz="0" w:space="0" w:color="auto"/>
        <w:bottom w:val="none" w:sz="0" w:space="0" w:color="auto"/>
        <w:right w:val="none" w:sz="0" w:space="0" w:color="auto"/>
      </w:divBdr>
    </w:div>
    <w:div w:id="2082169906">
      <w:bodyDiv w:val="1"/>
      <w:marLeft w:val="0"/>
      <w:marRight w:val="0"/>
      <w:marTop w:val="0"/>
      <w:marBottom w:val="0"/>
      <w:divBdr>
        <w:top w:val="none" w:sz="0" w:space="0" w:color="auto"/>
        <w:left w:val="none" w:sz="0" w:space="0" w:color="auto"/>
        <w:bottom w:val="none" w:sz="0" w:space="0" w:color="auto"/>
        <w:right w:val="none" w:sz="0" w:space="0" w:color="auto"/>
      </w:divBdr>
      <w:divsChild>
        <w:div w:id="330643876">
          <w:marLeft w:val="0"/>
          <w:marRight w:val="0"/>
          <w:marTop w:val="0"/>
          <w:marBottom w:val="0"/>
          <w:divBdr>
            <w:top w:val="none" w:sz="0" w:space="0" w:color="auto"/>
            <w:left w:val="none" w:sz="0" w:space="0" w:color="auto"/>
            <w:bottom w:val="none" w:sz="0" w:space="0" w:color="auto"/>
            <w:right w:val="none" w:sz="0" w:space="0" w:color="auto"/>
          </w:divBdr>
        </w:div>
        <w:div w:id="1733848211">
          <w:marLeft w:val="0"/>
          <w:marRight w:val="0"/>
          <w:marTop w:val="0"/>
          <w:marBottom w:val="0"/>
          <w:divBdr>
            <w:top w:val="none" w:sz="0" w:space="0" w:color="auto"/>
            <w:left w:val="none" w:sz="0" w:space="0" w:color="auto"/>
            <w:bottom w:val="none" w:sz="0" w:space="0" w:color="auto"/>
            <w:right w:val="none" w:sz="0" w:space="0" w:color="auto"/>
          </w:divBdr>
        </w:div>
        <w:div w:id="1817454245">
          <w:marLeft w:val="0"/>
          <w:marRight w:val="0"/>
          <w:marTop w:val="0"/>
          <w:marBottom w:val="0"/>
          <w:divBdr>
            <w:top w:val="none" w:sz="0" w:space="0" w:color="auto"/>
            <w:left w:val="none" w:sz="0" w:space="0" w:color="auto"/>
            <w:bottom w:val="none" w:sz="0" w:space="0" w:color="auto"/>
            <w:right w:val="none" w:sz="0" w:space="0" w:color="auto"/>
          </w:divBdr>
        </w:div>
        <w:div w:id="384062403">
          <w:marLeft w:val="0"/>
          <w:marRight w:val="0"/>
          <w:marTop w:val="0"/>
          <w:marBottom w:val="0"/>
          <w:divBdr>
            <w:top w:val="none" w:sz="0" w:space="0" w:color="auto"/>
            <w:left w:val="none" w:sz="0" w:space="0" w:color="auto"/>
            <w:bottom w:val="none" w:sz="0" w:space="0" w:color="auto"/>
            <w:right w:val="none" w:sz="0" w:space="0" w:color="auto"/>
          </w:divBdr>
        </w:div>
      </w:divsChild>
    </w:div>
    <w:div w:id="2129930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alksco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95AF2-6121-4834-8B05-4900EF20E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7735</TotalTime>
  <Pages>67</Pages>
  <Words>37688</Words>
  <Characters>214827</Characters>
  <Application>Microsoft Office Word</Application>
  <DocSecurity>0</DocSecurity>
  <Lines>1790</Lines>
  <Paragraphs>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jenevabeairsto@gmail.com</dc:creator>
  <cp:keywords/>
  <dc:description/>
  <cp:lastModifiedBy>Mahdis Moghadasi</cp:lastModifiedBy>
  <cp:revision>56</cp:revision>
  <dcterms:created xsi:type="dcterms:W3CDTF">2022-07-26T11:27:00Z</dcterms:created>
  <dcterms:modified xsi:type="dcterms:W3CDTF">2022-10-02T16:06:00Z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a5db11b5-9aee-3d74-9b8a-76e38b460864</vt:lpwstr>
  </property>
  <property fmtid="{D5CDD505-2E9C-101B-9397-08002B2CF9AE}" pid="24" name="Mendeley Citation Style_1">
    <vt:lpwstr>http://www.zotero.org/styles/apa</vt:lpwstr>
  </property>
</Properties>
</file>